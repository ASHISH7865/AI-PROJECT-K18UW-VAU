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0812285"/>
        <w:docPartObj>
          <w:docPartGallery w:val="Cover Pages"/>
          <w:docPartUnique/>
        </w:docPartObj>
      </w:sdtPr>
      <w:sdtEndPr>
        <w:rPr>
          <w:b/>
          <w:bCs/>
          <w:sz w:val="48"/>
          <w:szCs w:val="48"/>
        </w:rPr>
      </w:sdtEndPr>
      <w:sdtContent>
        <w:p w14:paraId="5A8D0587" w14:textId="6D002E65" w:rsidR="00715853" w:rsidRPr="00CB6EC0" w:rsidRDefault="00715853" w:rsidP="00715853">
          <w:pPr>
            <w:jc w:val="center"/>
            <w:rPr>
              <w:sz w:val="56"/>
              <w:szCs w:val="56"/>
            </w:rPr>
          </w:pPr>
          <w:r w:rsidRPr="00CB6EC0">
            <w:rPr>
              <w:sz w:val="56"/>
              <w:szCs w:val="56"/>
            </w:rPr>
            <w:t>Network Intrusion Detection</w:t>
          </w:r>
          <w:r w:rsidR="00DA60D8">
            <w:rPr>
              <w:sz w:val="56"/>
              <w:szCs w:val="56"/>
            </w:rPr>
            <w:t xml:space="preserve"> System (IDS)</w:t>
          </w:r>
        </w:p>
        <w:p w14:paraId="27D03A7F" w14:textId="77777777" w:rsidR="00DA60D8" w:rsidRDefault="00DA60D8">
          <w:pPr>
            <w:rPr>
              <w:b/>
              <w:bCs/>
              <w:i/>
              <w:iCs/>
              <w:sz w:val="36"/>
              <w:szCs w:val="36"/>
            </w:rPr>
          </w:pPr>
        </w:p>
        <w:p w14:paraId="46E33A3A" w14:textId="3B00C69D" w:rsidR="009051AE" w:rsidRPr="00CB6EC0" w:rsidRDefault="00715853">
          <w:pPr>
            <w:rPr>
              <w:b/>
              <w:bCs/>
              <w:sz w:val="48"/>
              <w:szCs w:val="48"/>
            </w:rPr>
          </w:pPr>
          <w:r w:rsidRPr="00CB6EC0">
            <w:rPr>
              <w:b/>
              <w:bCs/>
              <w:i/>
              <w:iCs/>
              <w:sz w:val="36"/>
              <w:szCs w:val="36"/>
            </w:rPr>
            <w:t>Abstract:</w:t>
          </w:r>
          <w:r w:rsidRPr="00CB6EC0">
            <w:rPr>
              <w:b/>
              <w:bCs/>
              <w:sz w:val="52"/>
              <w:szCs w:val="52"/>
            </w:rPr>
            <w:t xml:space="preserve"> </w:t>
          </w:r>
        </w:p>
        <w:p w14:paraId="35406020" w14:textId="1DC93DFE" w:rsidR="00CB6EC0" w:rsidRPr="00CB6EC0" w:rsidRDefault="009051AE">
          <w:pPr>
            <w:rPr>
              <w:b/>
              <w:bCs/>
              <w:sz w:val="28"/>
              <w:szCs w:val="28"/>
            </w:rPr>
          </w:pPr>
          <w:r w:rsidRPr="00CB6EC0">
            <w:rPr>
              <w:sz w:val="48"/>
              <w:szCs w:val="48"/>
            </w:rPr>
            <w:tab/>
          </w:r>
          <w:r w:rsidR="000D563B">
            <w:rPr>
              <w:b/>
              <w:bCs/>
              <w:sz w:val="28"/>
              <w:szCs w:val="28"/>
            </w:rPr>
            <w:t xml:space="preserve">Since last decade, many researches have been done on network intrusion detection (IDS) to make to it efficient and more accurate and KDDCUP’99 is the dataset used by most of the researchers. </w:t>
          </w:r>
          <w:r w:rsidR="001A7BCD">
            <w:rPr>
              <w:b/>
              <w:bCs/>
              <w:sz w:val="28"/>
              <w:szCs w:val="28"/>
            </w:rPr>
            <w:t>It is important a very important research area because of the internet users are increasing rapidly.</w:t>
          </w:r>
          <w:bookmarkStart w:id="0" w:name="_Hlk21385934"/>
          <w:r w:rsidR="009C1C94" w:rsidRPr="009C1C94">
            <w:rPr>
              <w:b/>
              <w:bCs/>
              <w:sz w:val="28"/>
              <w:szCs w:val="28"/>
            </w:rPr>
            <w:t xml:space="preserve"> </w:t>
          </w:r>
          <w:r w:rsidR="001A7BCD">
            <w:rPr>
              <w:b/>
              <w:bCs/>
              <w:sz w:val="28"/>
              <w:szCs w:val="28"/>
            </w:rPr>
            <w:t xml:space="preserve">Many studies concluded that by </w:t>
          </w:r>
          <w:r w:rsidR="007933DC">
            <w:rPr>
              <w:b/>
              <w:bCs/>
              <w:sz w:val="28"/>
              <w:szCs w:val="28"/>
            </w:rPr>
            <w:t xml:space="preserve">decreasing redundancy selecting relevant features from  a dataset set can make a model more accurate and efficient. </w:t>
          </w:r>
          <w:bookmarkEnd w:id="0"/>
          <w:r w:rsidR="002A08EB">
            <w:rPr>
              <w:b/>
              <w:bCs/>
              <w:sz w:val="28"/>
              <w:szCs w:val="28"/>
            </w:rPr>
            <w:t xml:space="preserve">So used Recursive Feature Elimination </w:t>
          </w:r>
          <w:r w:rsidR="00A90C05">
            <w:rPr>
              <w:b/>
              <w:bCs/>
              <w:sz w:val="28"/>
              <w:szCs w:val="28"/>
            </w:rPr>
            <w:t xml:space="preserve">Unsupervised Algorithm to select most relevant 17 features. </w:t>
          </w:r>
          <w:r w:rsidR="002A08EB">
            <w:rPr>
              <w:b/>
              <w:bCs/>
              <w:sz w:val="28"/>
              <w:szCs w:val="28"/>
            </w:rPr>
            <w:t xml:space="preserve"> </w:t>
          </w:r>
          <w:r w:rsidR="00A90C05">
            <w:rPr>
              <w:b/>
              <w:bCs/>
              <w:sz w:val="28"/>
              <w:szCs w:val="28"/>
            </w:rPr>
            <w:t xml:space="preserve">Then we used K-Nearest Neighbor Classifier to classify the attacks.  </w:t>
          </w:r>
          <w:r w:rsidR="00C41795" w:rsidRPr="00CB6EC0">
            <w:rPr>
              <w:b/>
              <w:bCs/>
              <w:sz w:val="28"/>
              <w:szCs w:val="28"/>
            </w:rPr>
            <w:t>And then evaluated</w:t>
          </w:r>
          <w:r w:rsidR="00A90C05">
            <w:rPr>
              <w:b/>
              <w:bCs/>
              <w:sz w:val="28"/>
              <w:szCs w:val="28"/>
            </w:rPr>
            <w:t xml:space="preserve"> </w:t>
          </w:r>
          <w:r w:rsidR="00C41795" w:rsidRPr="00CB6EC0">
            <w:rPr>
              <w:b/>
              <w:bCs/>
              <w:sz w:val="28"/>
              <w:szCs w:val="28"/>
            </w:rPr>
            <w:t>models by K-Fold Cross Validation</w:t>
          </w:r>
          <w:r w:rsidR="00CB6EC0" w:rsidRPr="00CB6EC0">
            <w:rPr>
              <w:b/>
              <w:bCs/>
              <w:sz w:val="28"/>
              <w:szCs w:val="28"/>
            </w:rPr>
            <w:t>.</w:t>
          </w:r>
        </w:p>
        <w:p w14:paraId="178DFB02" w14:textId="7E9129AB" w:rsidR="002A08EB" w:rsidRPr="002A08EB" w:rsidRDefault="00CB6EC0" w:rsidP="00CB6EC0">
          <w:pPr>
            <w:rPr>
              <w:b/>
              <w:bCs/>
              <w:i/>
              <w:iCs/>
              <w:sz w:val="28"/>
              <w:szCs w:val="28"/>
            </w:rPr>
          </w:pPr>
          <w:r w:rsidRPr="00C81381">
            <w:rPr>
              <w:b/>
              <w:bCs/>
              <w:i/>
              <w:iCs/>
              <w:sz w:val="36"/>
              <w:szCs w:val="36"/>
            </w:rPr>
            <w:t xml:space="preserve">Keywords: </w:t>
          </w:r>
          <w:r w:rsidRPr="00CB6EC0">
            <w:rPr>
              <w:b/>
              <w:bCs/>
              <w:i/>
              <w:iCs/>
              <w:sz w:val="28"/>
              <w:szCs w:val="28"/>
            </w:rPr>
            <w:t>Data Preprocessing, KDDCup99</w:t>
          </w:r>
          <w:r w:rsidR="003D59A3">
            <w:rPr>
              <w:b/>
              <w:bCs/>
              <w:i/>
              <w:iCs/>
              <w:sz w:val="28"/>
              <w:szCs w:val="28"/>
            </w:rPr>
            <w:t xml:space="preserve"> Dataset</w:t>
          </w:r>
          <w:r w:rsidRPr="00CB6EC0">
            <w:rPr>
              <w:b/>
              <w:bCs/>
              <w:i/>
              <w:iCs/>
              <w:sz w:val="28"/>
              <w:szCs w:val="28"/>
            </w:rPr>
            <w:t>, Network Intrusion Detection, Pandas, Sci</w:t>
          </w:r>
          <w:r w:rsidR="00190C21">
            <w:rPr>
              <w:b/>
              <w:bCs/>
              <w:i/>
              <w:iCs/>
              <w:sz w:val="28"/>
              <w:szCs w:val="28"/>
            </w:rPr>
            <w:t>k</w:t>
          </w:r>
          <w:r w:rsidRPr="00CB6EC0">
            <w:rPr>
              <w:b/>
              <w:bCs/>
              <w:i/>
              <w:iCs/>
              <w:sz w:val="28"/>
              <w:szCs w:val="28"/>
            </w:rPr>
            <w:t>it-Learn, Matplotlib, Feature Selection</w:t>
          </w:r>
          <w:r w:rsidR="008159A0">
            <w:rPr>
              <w:b/>
              <w:bCs/>
              <w:i/>
              <w:iCs/>
              <w:sz w:val="28"/>
              <w:szCs w:val="28"/>
            </w:rPr>
            <w:t xml:space="preserve">, Correlation Matrix, </w:t>
          </w:r>
          <w:r w:rsidR="002A08EB">
            <w:rPr>
              <w:b/>
              <w:bCs/>
              <w:i/>
              <w:iCs/>
              <w:sz w:val="28"/>
              <w:szCs w:val="28"/>
            </w:rPr>
            <w:t>Recursive Feature Elimination, K-Nearest Neighbour.</w:t>
          </w:r>
        </w:p>
        <w:p w14:paraId="2C799F6A" w14:textId="77777777" w:rsidR="00DA60D8" w:rsidRDefault="00DA60D8" w:rsidP="00CB6EC0">
          <w:pPr>
            <w:rPr>
              <w:b/>
              <w:bCs/>
              <w:i/>
              <w:iCs/>
              <w:sz w:val="36"/>
              <w:szCs w:val="36"/>
            </w:rPr>
          </w:pPr>
        </w:p>
        <w:p w14:paraId="5A5BB5A6" w14:textId="064BFEC6" w:rsidR="00CB6EC0" w:rsidRPr="00CB6EC0" w:rsidRDefault="00CB6EC0" w:rsidP="00CB6EC0">
          <w:pPr>
            <w:rPr>
              <w:b/>
              <w:bCs/>
              <w:i/>
              <w:iCs/>
              <w:sz w:val="36"/>
              <w:szCs w:val="36"/>
            </w:rPr>
          </w:pPr>
          <w:r w:rsidRPr="00CB6EC0">
            <w:rPr>
              <w:b/>
              <w:bCs/>
              <w:i/>
              <w:iCs/>
              <w:sz w:val="36"/>
              <w:szCs w:val="36"/>
            </w:rPr>
            <w:t>Introduction:</w:t>
          </w:r>
        </w:p>
        <w:p w14:paraId="431C0B14" w14:textId="1B0EF160" w:rsidR="00CB6EC0" w:rsidRPr="00440DCB" w:rsidRDefault="003D779B" w:rsidP="00440DCB">
          <w:pPr>
            <w:ind w:firstLine="720"/>
          </w:pPr>
          <w:r w:rsidRPr="003D779B">
            <w:rPr>
              <w:sz w:val="28"/>
              <w:szCs w:val="28"/>
            </w:rPr>
            <w:t xml:space="preserve">Day by day networks are becoming more complex. The growing need of internet made us to depend on computer network, so the network security plays a major role. </w:t>
          </w:r>
          <w:r w:rsidR="00440DCB">
            <w:rPr>
              <w:sz w:val="28"/>
              <w:szCs w:val="28"/>
            </w:rPr>
            <w:t>That’s why</w:t>
          </w:r>
          <w:r w:rsidRPr="003D779B">
            <w:rPr>
              <w:sz w:val="28"/>
              <w:szCs w:val="28"/>
            </w:rPr>
            <w:t>, we need to find a best possible way to protect our systems. The security of the system is compromised when the intrusion takes place</w:t>
          </w:r>
          <w:r w:rsidR="000B0E47">
            <w:rPr>
              <w:sz w:val="28"/>
              <w:szCs w:val="28"/>
            </w:rPr>
            <w:t>.</w:t>
          </w:r>
          <w:r w:rsidR="00025CE2" w:rsidRPr="00025CE2">
            <w:t xml:space="preserve"> </w:t>
          </w:r>
          <w:r w:rsidR="00440DCB" w:rsidRPr="00440DCB">
            <w:rPr>
              <w:sz w:val="24"/>
              <w:szCs w:val="24"/>
            </w:rPr>
            <w:t>[1][2][3]</w:t>
          </w:r>
          <w:r w:rsidR="00025CE2" w:rsidRPr="00025CE2">
            <w:rPr>
              <w:sz w:val="28"/>
              <w:szCs w:val="28"/>
            </w:rPr>
            <w:t xml:space="preserve">Intrusion is a kind of malicious assault that may enter to the gadget or </w:t>
          </w:r>
          <w:r w:rsidR="00025CE2">
            <w:rPr>
              <w:sz w:val="28"/>
              <w:szCs w:val="28"/>
            </w:rPr>
            <w:t>network</w:t>
          </w:r>
          <w:r w:rsidR="00025CE2" w:rsidRPr="00025CE2">
            <w:rPr>
              <w:sz w:val="28"/>
              <w:szCs w:val="28"/>
            </w:rPr>
            <w:t xml:space="preserve"> silently.</w:t>
          </w:r>
          <w:r w:rsidR="00025CE2">
            <w:rPr>
              <w:sz w:val="28"/>
              <w:szCs w:val="28"/>
            </w:rPr>
            <w:t xml:space="preserve"> </w:t>
          </w:r>
          <w:r w:rsidR="00953639">
            <w:rPr>
              <w:sz w:val="28"/>
              <w:szCs w:val="28"/>
            </w:rPr>
            <w:t>Intrusion Detection System (IDS) is a software that keep</w:t>
          </w:r>
          <w:r w:rsidR="00440DCB">
            <w:rPr>
              <w:sz w:val="28"/>
              <w:szCs w:val="28"/>
            </w:rPr>
            <w:t>s</w:t>
          </w:r>
          <w:r w:rsidR="00953639">
            <w:rPr>
              <w:sz w:val="28"/>
              <w:szCs w:val="28"/>
            </w:rPr>
            <w:t xml:space="preserve"> an eye on  network or system for spiteful activities warns to take appropriate action </w:t>
          </w:r>
          <w:r w:rsidR="004B7E8A">
            <w:rPr>
              <w:sz w:val="28"/>
              <w:szCs w:val="28"/>
            </w:rPr>
            <w:t>in contradiction of intrusion</w:t>
          </w:r>
          <w:ins w:id="1" w:author="hritik gupta" w:date="2019-10-08T20:42:00Z">
            <w:r w:rsidR="00953639">
              <w:rPr>
                <w:sz w:val="28"/>
                <w:szCs w:val="28"/>
              </w:rPr>
              <w:t>.</w:t>
            </w:r>
            <w:r w:rsidR="00D43286">
              <w:rPr>
                <w:sz w:val="28"/>
                <w:szCs w:val="28"/>
              </w:rPr>
              <w:t>[10][11]</w:t>
            </w:r>
          </w:ins>
          <w:del w:id="2" w:author="hritik gupta" w:date="2019-10-08T20:42:00Z">
            <w:r w:rsidR="00953639">
              <w:rPr>
                <w:sz w:val="28"/>
                <w:szCs w:val="28"/>
              </w:rPr>
              <w:delText>.</w:delText>
            </w:r>
          </w:del>
          <w:r w:rsidR="004B7E8A">
            <w:rPr>
              <w:sz w:val="28"/>
              <w:szCs w:val="28"/>
            </w:rPr>
            <w:t xml:space="preserve"> </w:t>
          </w:r>
          <w:r w:rsidR="00440DCB">
            <w:rPr>
              <w:sz w:val="28"/>
              <w:szCs w:val="28"/>
            </w:rPr>
            <w:t xml:space="preserve">An IDS must be highly accurate to detect the nasty activities </w:t>
          </w:r>
          <w:ins w:id="3" w:author="hritik gupta" w:date="2019-10-08T20:42:00Z">
            <w:r w:rsidR="00D43286">
              <w:rPr>
                <w:sz w:val="28"/>
                <w:szCs w:val="28"/>
              </w:rPr>
              <w:t>on the</w:t>
            </w:r>
          </w:ins>
          <w:del w:id="4" w:author="hritik gupta" w:date="2019-10-08T20:42:00Z">
            <w:r w:rsidR="00440DCB">
              <w:rPr>
                <w:sz w:val="28"/>
                <w:szCs w:val="28"/>
              </w:rPr>
              <w:delText xml:space="preserve">for  </w:delText>
            </w:r>
            <w:r w:rsidR="00DA60D8" w:rsidRPr="00DA60D8">
              <w:rPr>
                <w:sz w:val="28"/>
                <w:szCs w:val="28"/>
              </w:rPr>
              <w:delText>An IDS monitoring system must be highly efficient to protect system and</w:delText>
            </w:r>
          </w:del>
          <w:r w:rsidR="00DA60D8" w:rsidRPr="00DA60D8">
            <w:rPr>
              <w:sz w:val="28"/>
              <w:szCs w:val="28"/>
            </w:rPr>
            <w:t xml:space="preserve"> network</w:t>
          </w:r>
          <w:ins w:id="5" w:author="hritik gupta" w:date="2019-10-08T20:42:00Z">
            <w:r w:rsidR="00D43286">
              <w:rPr>
                <w:sz w:val="28"/>
                <w:szCs w:val="28"/>
              </w:rPr>
              <w:t>.</w:t>
            </w:r>
            <w:r w:rsidR="00440DCB">
              <w:rPr>
                <w:sz w:val="28"/>
                <w:szCs w:val="28"/>
              </w:rPr>
              <w:t xml:space="preserve"> </w:t>
            </w:r>
            <w:r w:rsidR="00D43286">
              <w:rPr>
                <w:sz w:val="28"/>
                <w:szCs w:val="28"/>
              </w:rPr>
              <w:t>T</w:t>
            </w:r>
            <w:r w:rsidR="00DA60D8" w:rsidRPr="00DA60D8">
              <w:rPr>
                <w:sz w:val="28"/>
                <w:szCs w:val="28"/>
              </w:rPr>
              <w:t>he</w:t>
            </w:r>
          </w:ins>
          <w:del w:id="6" w:author="hritik gupta" w:date="2019-10-08T20:42:00Z">
            <w:r w:rsidR="00DA60D8" w:rsidRPr="00DA60D8">
              <w:rPr>
                <w:sz w:val="28"/>
                <w:szCs w:val="28"/>
              </w:rPr>
              <w:delText xml:space="preserve"> against the</w:delText>
            </w:r>
          </w:del>
          <w:r w:rsidR="00DA60D8" w:rsidRPr="00DA60D8">
            <w:rPr>
              <w:sz w:val="28"/>
              <w:szCs w:val="28"/>
            </w:rPr>
            <w:t xml:space="preserve"> intrusion detection systems (IDS) are primarily focused on identifying possible incidents, logging information about them, and reporting attempts. </w:t>
          </w:r>
          <w:del w:id="7" w:author="hritik gupta" w:date="2019-10-08T20:42:00Z">
            <w:r w:rsidR="000B0E47">
              <w:rPr>
                <w:sz w:val="28"/>
                <w:szCs w:val="28"/>
              </w:rPr>
              <w:delText>A best intrusion system can be designed by using data mining and statistical techniques</w:delText>
            </w:r>
            <w:r w:rsidR="00580E81">
              <w:rPr>
                <w:sz w:val="28"/>
                <w:szCs w:val="28"/>
              </w:rPr>
              <w:delText xml:space="preserve">. </w:delText>
            </w:r>
            <w:r w:rsidR="00DA60D8">
              <w:rPr>
                <w:sz w:val="28"/>
                <w:szCs w:val="28"/>
              </w:rPr>
              <w:delText xml:space="preserve"> </w:delText>
            </w:r>
          </w:del>
          <w:r w:rsidR="004B7E8A">
            <w:rPr>
              <w:sz w:val="28"/>
              <w:szCs w:val="28"/>
            </w:rPr>
            <w:t xml:space="preserve">We can use data mining and statistical techniques to make a better intrusion detection system. </w:t>
          </w:r>
          <w:r w:rsidR="000B0E47">
            <w:rPr>
              <w:sz w:val="28"/>
              <w:szCs w:val="28"/>
            </w:rPr>
            <w:t xml:space="preserve">IDS check the various parameters and classifies that is it </w:t>
          </w:r>
          <w:ins w:id="8" w:author="hritik gupta" w:date="2019-10-08T20:42:00Z">
            <w:r w:rsidR="00D43286">
              <w:rPr>
                <w:sz w:val="28"/>
                <w:szCs w:val="28"/>
              </w:rPr>
              <w:t xml:space="preserve">an attack or a </w:t>
            </w:r>
          </w:ins>
          <w:r w:rsidR="000B0E47">
            <w:rPr>
              <w:sz w:val="28"/>
              <w:szCs w:val="28"/>
            </w:rPr>
            <w:t xml:space="preserve">normal </w:t>
          </w:r>
          <w:ins w:id="9" w:author="hritik gupta" w:date="2019-10-08T20:42:00Z">
            <w:r w:rsidR="00D43286">
              <w:rPr>
                <w:sz w:val="28"/>
                <w:szCs w:val="28"/>
              </w:rPr>
              <w:t>situation</w:t>
            </w:r>
          </w:ins>
          <w:del w:id="10" w:author="hritik gupta" w:date="2019-10-08T20:42:00Z">
            <w:r w:rsidR="000B0E47">
              <w:rPr>
                <w:sz w:val="28"/>
                <w:szCs w:val="28"/>
              </w:rPr>
              <w:delText>or attack</w:delText>
            </w:r>
          </w:del>
          <w:r w:rsidR="000B0E47">
            <w:rPr>
              <w:sz w:val="28"/>
              <w:szCs w:val="28"/>
            </w:rPr>
            <w:t>.</w:t>
          </w:r>
          <w:r w:rsidR="00DA60D8">
            <w:rPr>
              <w:sz w:val="28"/>
              <w:szCs w:val="28"/>
            </w:rPr>
            <w:t xml:space="preserve"> </w:t>
          </w:r>
        </w:p>
        <w:p w14:paraId="70EC5A38" w14:textId="364DFD5F" w:rsidR="00D72338" w:rsidRDefault="00D72338" w:rsidP="00D72338">
          <w:pPr>
            <w:rPr>
              <w:sz w:val="28"/>
              <w:szCs w:val="28"/>
            </w:rPr>
          </w:pPr>
        </w:p>
        <w:p w14:paraId="68FDF60F" w14:textId="2B0B7EF5" w:rsidR="00D72338" w:rsidRDefault="00D72338" w:rsidP="00D72338">
          <w:pPr>
            <w:rPr>
              <w:b/>
              <w:bCs/>
              <w:i/>
              <w:iCs/>
              <w:sz w:val="36"/>
              <w:szCs w:val="36"/>
            </w:rPr>
          </w:pPr>
          <w:r w:rsidRPr="00D72338">
            <w:rPr>
              <w:b/>
              <w:bCs/>
              <w:i/>
              <w:iCs/>
              <w:sz w:val="36"/>
              <w:szCs w:val="36"/>
            </w:rPr>
            <w:t>Literature Review:</w:t>
          </w:r>
        </w:p>
        <w:p w14:paraId="7E40F1B3" w14:textId="7E99AD46" w:rsidR="009F7496" w:rsidRDefault="00B045A1" w:rsidP="009F7496">
          <w:pPr>
            <w:rPr>
              <w:sz w:val="28"/>
              <w:szCs w:val="28"/>
            </w:rPr>
          </w:pPr>
          <w:r>
            <w:rPr>
              <w:sz w:val="28"/>
              <w:szCs w:val="28"/>
            </w:rPr>
            <w:tab/>
            <w:t>Many</w:t>
          </w:r>
          <w:r w:rsidRPr="00B045A1">
            <w:rPr>
              <w:sz w:val="28"/>
              <w:szCs w:val="28"/>
            </w:rPr>
            <w:t xml:space="preserve"> studies</w:t>
          </w:r>
          <w:r w:rsidR="00004F83">
            <w:rPr>
              <w:sz w:val="28"/>
              <w:szCs w:val="28"/>
            </w:rPr>
            <w:t>[5-9]</w:t>
          </w:r>
          <w:r w:rsidRPr="00B045A1">
            <w:rPr>
              <w:sz w:val="28"/>
              <w:szCs w:val="28"/>
            </w:rPr>
            <w:t xml:space="preserve"> have suggested that by </w:t>
          </w:r>
          <w:r>
            <w:rPr>
              <w:sz w:val="28"/>
              <w:szCs w:val="28"/>
            </w:rPr>
            <w:t xml:space="preserve">removing redundancy or by </w:t>
          </w:r>
          <w:r w:rsidRPr="00B045A1">
            <w:rPr>
              <w:sz w:val="28"/>
              <w:szCs w:val="28"/>
            </w:rPr>
            <w:t>selecting relevant features from a dataset can improve the accuracy and performance of the model</w:t>
          </w:r>
          <w:r>
            <w:rPr>
              <w:sz w:val="28"/>
              <w:szCs w:val="28"/>
            </w:rPr>
            <w:t xml:space="preserve"> as in a </w:t>
          </w:r>
          <w:r>
            <w:rPr>
              <w:sz w:val="28"/>
              <w:szCs w:val="28"/>
            </w:rPr>
            <w:lastRenderedPageBreak/>
            <w:t>research done by [7]Vinutha H.P. and Dr. Poornima B , they selected features using different feature selection algorithms and then applied Naïve Bayes.</w:t>
          </w:r>
          <w:r w:rsidR="00FC75DB">
            <w:rPr>
              <w:sz w:val="28"/>
              <w:szCs w:val="28"/>
            </w:rPr>
            <w:t xml:space="preserve"> And </w:t>
          </w:r>
          <w:r w:rsidR="00A7712C">
            <w:rPr>
              <w:sz w:val="28"/>
              <w:szCs w:val="28"/>
            </w:rPr>
            <w:t>[5]</w:t>
          </w:r>
          <w:r w:rsidR="00FC75DB" w:rsidRPr="00FC75DB">
            <w:rPr>
              <w:sz w:val="28"/>
              <w:szCs w:val="28"/>
            </w:rPr>
            <w:t>Herve Nkiama</w:t>
          </w:r>
          <w:r w:rsidR="00FC75DB">
            <w:rPr>
              <w:sz w:val="28"/>
              <w:szCs w:val="28"/>
            </w:rPr>
            <w:t xml:space="preserve"> used RFE for feature selection and then used decision tree classifiers.</w:t>
          </w:r>
          <w:r w:rsidR="003116AE">
            <w:rPr>
              <w:sz w:val="28"/>
              <w:szCs w:val="28"/>
            </w:rPr>
            <w:t xml:space="preserve"> Some researchers [8]used hybrid feature selection algorithms for selecting features precisely.</w:t>
          </w:r>
          <w:r w:rsidR="00BC0169">
            <w:rPr>
              <w:sz w:val="28"/>
              <w:szCs w:val="28"/>
            </w:rPr>
            <w:t xml:space="preserve"> Many research papers on Network Intrusion Detection were reviewed since last decade and several methods had used to make the </w:t>
          </w:r>
          <w:r w:rsidR="00996C17">
            <w:rPr>
              <w:sz w:val="28"/>
              <w:szCs w:val="28"/>
            </w:rPr>
            <w:t>IDS more precise to detect intrusion as [9]</w:t>
          </w:r>
          <w:r w:rsidR="00996C17" w:rsidRPr="00996C17">
            <w:rPr>
              <w:sz w:val="28"/>
              <w:szCs w:val="28"/>
            </w:rPr>
            <w:t>Sevcan YILMAZ GÜNDÜZ</w:t>
          </w:r>
          <w:r w:rsidR="00996C17">
            <w:rPr>
              <w:sz w:val="28"/>
              <w:szCs w:val="28"/>
            </w:rPr>
            <w:t xml:space="preserve"> used fuzzy unordered rule induction algorithm (FURIA) and support vector machine, </w:t>
          </w:r>
        </w:p>
        <w:p w14:paraId="1252F745" w14:textId="77777777" w:rsidR="00BC0169" w:rsidRDefault="00BC0169" w:rsidP="009F7496">
          <w:pPr>
            <w:rPr>
              <w:sz w:val="28"/>
              <w:szCs w:val="28"/>
            </w:rPr>
          </w:pPr>
        </w:p>
        <w:p w14:paraId="004679CA" w14:textId="77777777" w:rsidR="009F7496" w:rsidRDefault="009F7496" w:rsidP="009F7496">
          <w:pPr>
            <w:rPr>
              <w:b/>
              <w:bCs/>
              <w:i/>
              <w:iCs/>
              <w:sz w:val="36"/>
              <w:szCs w:val="36"/>
            </w:rPr>
          </w:pPr>
          <w:r>
            <w:rPr>
              <w:b/>
              <w:bCs/>
              <w:i/>
              <w:iCs/>
              <w:sz w:val="36"/>
              <w:szCs w:val="36"/>
            </w:rPr>
            <w:t>Dataset-</w:t>
          </w:r>
        </w:p>
        <w:p w14:paraId="2ABAF7C0" w14:textId="11148546" w:rsidR="009F7496" w:rsidRDefault="009F7496" w:rsidP="009F7496">
          <w:pPr>
            <w:ind w:firstLine="720"/>
            <w:rPr>
              <w:sz w:val="28"/>
              <w:szCs w:val="28"/>
            </w:rPr>
          </w:pPr>
          <w:r w:rsidRPr="003D779B">
            <w:rPr>
              <w:sz w:val="28"/>
              <w:szCs w:val="28"/>
            </w:rPr>
            <w:t xml:space="preserve">The right selection of data set plays a major role in performance of intrusion detection system. </w:t>
          </w:r>
          <w:r w:rsidR="0069457F">
            <w:rPr>
              <w:sz w:val="28"/>
              <w:szCs w:val="28"/>
            </w:rPr>
            <w:t xml:space="preserve">[4][5] </w:t>
          </w:r>
          <w:r w:rsidRPr="003D779B">
            <w:rPr>
              <w:sz w:val="28"/>
              <w:szCs w:val="28"/>
            </w:rPr>
            <w:t xml:space="preserve">KDD-Cup is the widely used dataset for training and testing of IDS. There are 41 features which are classified into Basic, Content and Traffic features. KDD-Cup is developed on the basis of DARPA’98 </w:t>
          </w:r>
          <w:r>
            <w:rPr>
              <w:sz w:val="28"/>
              <w:szCs w:val="28"/>
            </w:rPr>
            <w:t>IDS evaluation program</w:t>
          </w:r>
          <w:r w:rsidRPr="003D779B">
            <w:rPr>
              <w:sz w:val="28"/>
              <w:szCs w:val="28"/>
            </w:rPr>
            <w:t>.</w:t>
          </w:r>
        </w:p>
        <w:p w14:paraId="25E1DD0D" w14:textId="26CF750B" w:rsidR="00CB6EC0" w:rsidRPr="00CB6EC0" w:rsidRDefault="009F7496" w:rsidP="00CB6EC0">
          <w:pPr>
            <w:rPr>
              <w:sz w:val="28"/>
              <w:szCs w:val="28"/>
            </w:rPr>
          </w:pPr>
          <w:r>
            <w:rPr>
              <w:sz w:val="28"/>
              <w:szCs w:val="28"/>
            </w:rPr>
            <w:t>All the records i</w:t>
          </w:r>
          <w:r w:rsidR="00CB6EC0" w:rsidRPr="00CB6EC0">
            <w:rPr>
              <w:sz w:val="28"/>
              <w:szCs w:val="28"/>
            </w:rPr>
            <w:t xml:space="preserve">n KDD dataset </w:t>
          </w:r>
          <w:r>
            <w:rPr>
              <w:sz w:val="28"/>
              <w:szCs w:val="28"/>
            </w:rPr>
            <w:t>are categorized into :</w:t>
          </w:r>
        </w:p>
        <w:p w14:paraId="64EA0CF1" w14:textId="77777777" w:rsidR="00CB6EC0" w:rsidRPr="00CB6EC0" w:rsidRDefault="00CB6EC0" w:rsidP="00CB6EC0">
          <w:pPr>
            <w:rPr>
              <w:sz w:val="28"/>
              <w:szCs w:val="28"/>
            </w:rPr>
          </w:pPr>
          <w:r w:rsidRPr="00CB6EC0">
            <w:rPr>
              <w:sz w:val="28"/>
              <w:szCs w:val="28"/>
            </w:rPr>
            <w:t>1.</w:t>
          </w:r>
          <w:r w:rsidRPr="00CB6EC0">
            <w:rPr>
              <w:sz w:val="28"/>
              <w:szCs w:val="28"/>
            </w:rPr>
            <w:tab/>
            <w:t xml:space="preserve">As Normal intrusion </w:t>
          </w:r>
        </w:p>
        <w:p w14:paraId="01FF75DC" w14:textId="77777777" w:rsidR="00CB6EC0" w:rsidRPr="00CB6EC0" w:rsidRDefault="00CB6EC0" w:rsidP="00CB6EC0">
          <w:pPr>
            <w:rPr>
              <w:sz w:val="28"/>
              <w:szCs w:val="28"/>
            </w:rPr>
          </w:pPr>
          <w:r w:rsidRPr="00CB6EC0">
            <w:rPr>
              <w:sz w:val="28"/>
              <w:szCs w:val="28"/>
            </w:rPr>
            <w:t>2.</w:t>
          </w:r>
          <w:r w:rsidRPr="00CB6EC0">
            <w:rPr>
              <w:sz w:val="28"/>
              <w:szCs w:val="28"/>
            </w:rPr>
            <w:tab/>
            <w:t>As a particular kind of intrusion</w:t>
          </w:r>
        </w:p>
        <w:p w14:paraId="3A002019" w14:textId="1B69906D" w:rsidR="00CB6EC0" w:rsidRPr="00CB6EC0" w:rsidRDefault="00CB6EC0" w:rsidP="00CB6EC0">
          <w:pPr>
            <w:rPr>
              <w:sz w:val="28"/>
              <w:szCs w:val="28"/>
            </w:rPr>
          </w:pPr>
          <w:r w:rsidRPr="00CB6EC0">
            <w:rPr>
              <w:sz w:val="28"/>
              <w:szCs w:val="28"/>
            </w:rPr>
            <w:t>There are</w:t>
          </w:r>
          <w:r w:rsidR="00DF1341">
            <w:rPr>
              <w:sz w:val="28"/>
              <w:szCs w:val="28"/>
            </w:rPr>
            <w:t xml:space="preserve"> </w:t>
          </w:r>
          <w:r w:rsidRPr="00CB6EC0">
            <w:rPr>
              <w:sz w:val="28"/>
              <w:szCs w:val="28"/>
            </w:rPr>
            <w:t xml:space="preserve">four </w:t>
          </w:r>
          <w:r w:rsidR="00DF1341">
            <w:rPr>
              <w:sz w:val="28"/>
              <w:szCs w:val="28"/>
            </w:rPr>
            <w:t>categories</w:t>
          </w:r>
          <w:r w:rsidR="003D779B">
            <w:rPr>
              <w:sz w:val="28"/>
              <w:szCs w:val="28"/>
            </w:rPr>
            <w:t xml:space="preserve"> of intrusion</w:t>
          </w:r>
          <w:r w:rsidR="00DF1341">
            <w:rPr>
              <w:sz w:val="28"/>
              <w:szCs w:val="28"/>
            </w:rPr>
            <w:t xml:space="preserve"> in the dataset</w:t>
          </w:r>
          <w:r w:rsidR="0069457F">
            <w:rPr>
              <w:sz w:val="28"/>
              <w:szCs w:val="28"/>
            </w:rPr>
            <w:t>[2][3][5][6]</w:t>
          </w:r>
          <w:r w:rsidR="003D779B">
            <w:rPr>
              <w:sz w:val="28"/>
              <w:szCs w:val="28"/>
            </w:rPr>
            <w:t xml:space="preserve"> </w:t>
          </w:r>
          <w:r w:rsidRPr="00CB6EC0">
            <w:rPr>
              <w:sz w:val="28"/>
              <w:szCs w:val="28"/>
            </w:rPr>
            <w:t>:</w:t>
          </w:r>
        </w:p>
        <w:p w14:paraId="12901561" w14:textId="08504529" w:rsidR="00DF1341" w:rsidRDefault="00CB6EC0" w:rsidP="00CB6EC0">
          <w:pPr>
            <w:rPr>
              <w:sz w:val="28"/>
              <w:szCs w:val="28"/>
            </w:rPr>
          </w:pPr>
          <w:r w:rsidRPr="00CB6EC0">
            <w:rPr>
              <w:sz w:val="28"/>
              <w:szCs w:val="28"/>
            </w:rPr>
            <w:t xml:space="preserve"> •</w:t>
          </w:r>
          <w:r w:rsidR="00190C21">
            <w:rPr>
              <w:sz w:val="28"/>
              <w:szCs w:val="28"/>
            </w:rPr>
            <w:t xml:space="preserve"> </w:t>
          </w:r>
          <w:r w:rsidRPr="00190C21">
            <w:rPr>
              <w:b/>
              <w:bCs/>
              <w:sz w:val="28"/>
              <w:szCs w:val="28"/>
            </w:rPr>
            <w:t xml:space="preserve">DOS: </w:t>
          </w:r>
          <w:r w:rsidRPr="00CB6EC0">
            <w:rPr>
              <w:sz w:val="28"/>
              <w:szCs w:val="28"/>
            </w:rPr>
            <w:t>Denial-of-service, DoS is one of the oldest forms of cyber extortion attack.</w:t>
          </w:r>
          <w:r w:rsidR="0069457F">
            <w:rPr>
              <w:sz w:val="28"/>
              <w:szCs w:val="28"/>
            </w:rPr>
            <w:t xml:space="preserve"> </w:t>
          </w:r>
          <w:r w:rsidR="00DF1341">
            <w:rPr>
              <w:sz w:val="28"/>
              <w:szCs w:val="28"/>
            </w:rPr>
            <w:t xml:space="preserve">In this attack </w:t>
          </w:r>
          <w:r w:rsidR="00DF1341" w:rsidRPr="00DF1341">
            <w:rPr>
              <w:sz w:val="28"/>
              <w:szCs w:val="28"/>
            </w:rPr>
            <w:t xml:space="preserve">the attacker makes some computing or memory resource too busy or too full to handle </w:t>
          </w:r>
          <w:r w:rsidR="00580E81" w:rsidRPr="00DF1341">
            <w:rPr>
              <w:sz w:val="28"/>
              <w:szCs w:val="28"/>
            </w:rPr>
            <w:t>genuine</w:t>
          </w:r>
          <w:r w:rsidR="00DF1341" w:rsidRPr="00DF1341">
            <w:rPr>
              <w:sz w:val="28"/>
              <w:szCs w:val="28"/>
            </w:rPr>
            <w:t xml:space="preserve"> requests or denies </w:t>
          </w:r>
          <w:r w:rsidR="00580E81" w:rsidRPr="00DF1341">
            <w:rPr>
              <w:sz w:val="28"/>
              <w:szCs w:val="28"/>
            </w:rPr>
            <w:t>genuine</w:t>
          </w:r>
          <w:r w:rsidR="00DF1341" w:rsidRPr="00DF1341">
            <w:rPr>
              <w:sz w:val="28"/>
              <w:szCs w:val="28"/>
            </w:rPr>
            <w:t xml:space="preserve"> users’ access to a machine</w:t>
          </w:r>
          <w:r w:rsidR="00DF1341">
            <w:rPr>
              <w:sz w:val="28"/>
              <w:szCs w:val="28"/>
            </w:rPr>
            <w:t xml:space="preserve">. </w:t>
          </w:r>
        </w:p>
        <w:p w14:paraId="5A67AA1B" w14:textId="5CC98B9F" w:rsidR="00733E87" w:rsidRDefault="00CB6EC0" w:rsidP="00CB6EC0">
          <w:pPr>
            <w:rPr>
              <w:sz w:val="28"/>
              <w:szCs w:val="28"/>
            </w:rPr>
          </w:pPr>
          <w:r w:rsidRPr="00CB6EC0">
            <w:rPr>
              <w:sz w:val="28"/>
              <w:szCs w:val="28"/>
            </w:rPr>
            <w:t>•</w:t>
          </w:r>
          <w:r w:rsidR="00190C21">
            <w:rPr>
              <w:sz w:val="28"/>
              <w:szCs w:val="28"/>
            </w:rPr>
            <w:t xml:space="preserve"> </w:t>
          </w:r>
          <w:r w:rsidRPr="00190C21">
            <w:rPr>
              <w:b/>
              <w:bCs/>
              <w:sz w:val="28"/>
              <w:szCs w:val="28"/>
            </w:rPr>
            <w:t>R2L:</w:t>
          </w:r>
          <w:r w:rsidRPr="00CB6EC0">
            <w:rPr>
              <w:sz w:val="28"/>
              <w:szCs w:val="28"/>
            </w:rPr>
            <w:t xml:space="preserve"> </w:t>
          </w:r>
          <w:r w:rsidR="00733E87" w:rsidRPr="00733E87">
            <w:rPr>
              <w:sz w:val="28"/>
              <w:szCs w:val="28"/>
            </w:rPr>
            <w:t>It’s a Remote to Local attack,</w:t>
          </w:r>
          <w:r w:rsidR="00580E81">
            <w:rPr>
              <w:sz w:val="28"/>
              <w:szCs w:val="28"/>
            </w:rPr>
            <w:t xml:space="preserve"> </w:t>
          </w:r>
          <w:r w:rsidR="00733E87" w:rsidRPr="00733E87">
            <w:rPr>
              <w:sz w:val="28"/>
              <w:szCs w:val="28"/>
            </w:rPr>
            <w:t>An R2L attack which exploits a bug in a particular version of ncftp, the popular ftp client. The a user on the victim host ftp's to the attacker’s machine, and attempts to download, recursively, a directory. Contained in the directory is directory with a very long name, embedded in the name is one or more commands that are then executed (un-intentionally) by the ftp client with the permissions of that user. Example – Guessing passwords, etc.</w:t>
          </w:r>
        </w:p>
        <w:p w14:paraId="6C3B22F5" w14:textId="4BA222E9" w:rsidR="00CB6EC0" w:rsidRPr="00CB6EC0" w:rsidRDefault="00CB6EC0" w:rsidP="00CB6EC0">
          <w:pPr>
            <w:rPr>
              <w:sz w:val="28"/>
              <w:szCs w:val="28"/>
            </w:rPr>
          </w:pPr>
          <w:r w:rsidRPr="00CB6EC0">
            <w:rPr>
              <w:sz w:val="28"/>
              <w:szCs w:val="28"/>
            </w:rPr>
            <w:t>•</w:t>
          </w:r>
          <w:r w:rsidR="00190C21">
            <w:rPr>
              <w:sz w:val="28"/>
              <w:szCs w:val="28"/>
            </w:rPr>
            <w:t xml:space="preserve"> </w:t>
          </w:r>
          <w:r w:rsidRPr="00190C21">
            <w:rPr>
              <w:b/>
              <w:bCs/>
              <w:sz w:val="28"/>
              <w:szCs w:val="28"/>
            </w:rPr>
            <w:t>U2R:</w:t>
          </w:r>
          <w:r w:rsidRPr="00CB6EC0">
            <w:rPr>
              <w:sz w:val="28"/>
              <w:szCs w:val="28"/>
            </w:rPr>
            <w:t xml:space="preserve"> </w:t>
          </w:r>
          <w:r w:rsidR="009F7496">
            <w:rPr>
              <w:sz w:val="28"/>
              <w:szCs w:val="28"/>
            </w:rPr>
            <w:t>U</w:t>
          </w:r>
          <w:r w:rsidRPr="00CB6EC0">
            <w:rPr>
              <w:sz w:val="28"/>
              <w:szCs w:val="28"/>
            </w:rPr>
            <w:t>nauthorized access to local superuser (root) privileges, It Basically get access to the root of the system and performs various attacks and unauthorized attempts. Example – various Buffer overflow attacks, Perl, rootkit, etc.</w:t>
          </w:r>
        </w:p>
        <w:p w14:paraId="7A7475AB" w14:textId="0D1E0635" w:rsidR="00190C21" w:rsidRDefault="00CB6EC0" w:rsidP="00CB6EC0">
          <w:pPr>
            <w:rPr>
              <w:sz w:val="28"/>
              <w:szCs w:val="28"/>
            </w:rPr>
          </w:pPr>
          <w:r w:rsidRPr="00CB6EC0">
            <w:rPr>
              <w:sz w:val="28"/>
              <w:szCs w:val="28"/>
            </w:rPr>
            <w:t>•</w:t>
          </w:r>
          <w:r w:rsidRPr="00190C21">
            <w:rPr>
              <w:b/>
              <w:bCs/>
              <w:sz w:val="28"/>
              <w:szCs w:val="28"/>
            </w:rPr>
            <w:t>Probe:</w:t>
          </w:r>
          <w:r w:rsidRPr="00CB6EC0">
            <w:rPr>
              <w:sz w:val="28"/>
              <w:szCs w:val="28"/>
            </w:rPr>
            <w:t xml:space="preserve"> </w:t>
          </w:r>
          <w:r w:rsidR="009F7496">
            <w:rPr>
              <w:sz w:val="28"/>
              <w:szCs w:val="28"/>
            </w:rPr>
            <w:t xml:space="preserve">This attack </w:t>
          </w:r>
          <w:r w:rsidR="009F7496" w:rsidRPr="009F7496">
            <w:rPr>
              <w:sz w:val="28"/>
              <w:szCs w:val="28"/>
            </w:rPr>
            <w:t>is an attempt to gather information about a network of computers for the apparent purpose of circumventing its security controls</w:t>
          </w:r>
          <w:r w:rsidR="00871CB4">
            <w:rPr>
              <w:sz w:val="28"/>
              <w:szCs w:val="28"/>
            </w:rPr>
            <w:t>.</w:t>
          </w:r>
          <w:r w:rsidRPr="00CB6EC0">
            <w:rPr>
              <w:sz w:val="28"/>
              <w:szCs w:val="28"/>
            </w:rPr>
            <w:t xml:space="preserve"> For example, an empty message can </w:t>
          </w:r>
          <w:r w:rsidRPr="00CB6EC0">
            <w:rPr>
              <w:sz w:val="28"/>
              <w:szCs w:val="28"/>
            </w:rPr>
            <w:lastRenderedPageBreak/>
            <w:t xml:space="preserve">be sent simply to see whether the destination </w:t>
          </w:r>
          <w:r w:rsidR="009F7496" w:rsidRPr="00CB6EC0">
            <w:rPr>
              <w:sz w:val="28"/>
              <w:szCs w:val="28"/>
            </w:rPr>
            <w:t>exists</w:t>
          </w:r>
          <w:r w:rsidRPr="00CB6EC0">
            <w:rPr>
              <w:sz w:val="28"/>
              <w:szCs w:val="28"/>
            </w:rPr>
            <w:t>. Ping is a common utility for sending such a probe. Example – Port scanning, SATAN, SAINT, portweep, etc.</w:t>
          </w:r>
          <w:r w:rsidRPr="00CB6EC0">
            <w:rPr>
              <w:sz w:val="28"/>
              <w:szCs w:val="28"/>
            </w:rPr>
            <w:tab/>
          </w:r>
        </w:p>
        <w:p w14:paraId="2032A168" w14:textId="231577DF" w:rsidR="00190C21" w:rsidRDefault="00190C21" w:rsidP="00CB6EC0">
          <w:pPr>
            <w:rPr>
              <w:b/>
              <w:bCs/>
              <w:sz w:val="48"/>
              <w:szCs w:val="48"/>
            </w:rPr>
          </w:pPr>
          <w:r w:rsidRPr="00190C21">
            <w:rPr>
              <w:sz w:val="28"/>
              <w:szCs w:val="28"/>
            </w:rPr>
            <w:t>These 4 main types are with 24 sub-types in training set and additional 14 sub-types in test set only.</w:t>
          </w:r>
        </w:p>
        <w:p w14:paraId="60FDC6CD" w14:textId="77777777" w:rsidR="009F7496" w:rsidRDefault="009F7496" w:rsidP="00190C21">
          <w:pPr>
            <w:rPr>
              <w:rFonts w:cs="Calibri"/>
              <w:color w:val="000000"/>
              <w:sz w:val="32"/>
              <w:szCs w:val="32"/>
              <w:shd w:val="clear" w:color="auto" w:fill="FFFFFF"/>
            </w:rPr>
          </w:pPr>
        </w:p>
        <w:p w14:paraId="30B92FB3" w14:textId="77777777" w:rsidR="009F7496" w:rsidRDefault="009F7496" w:rsidP="00190C21">
          <w:pPr>
            <w:rPr>
              <w:rFonts w:cs="Calibri"/>
              <w:color w:val="000000"/>
              <w:sz w:val="32"/>
              <w:szCs w:val="32"/>
              <w:shd w:val="clear" w:color="auto" w:fill="FFFFFF"/>
            </w:rPr>
          </w:pPr>
        </w:p>
        <w:p w14:paraId="06902275" w14:textId="72D18901" w:rsidR="009F7496" w:rsidRDefault="00190C21" w:rsidP="00190C21">
          <w:pPr>
            <w:rPr>
              <w:rFonts w:cs="Calibri"/>
              <w:color w:val="000000"/>
              <w:sz w:val="32"/>
              <w:szCs w:val="32"/>
              <w:shd w:val="clear" w:color="auto" w:fill="FFFFFF"/>
            </w:rPr>
          </w:pPr>
          <w:r>
            <w:rPr>
              <w:rFonts w:cs="Calibri"/>
              <w:color w:val="000000"/>
              <w:sz w:val="32"/>
              <w:szCs w:val="32"/>
              <w:shd w:val="clear" w:color="auto" w:fill="FFFFFF"/>
            </w:rPr>
            <w:t>There are 41 features for each record</w:t>
          </w:r>
          <w:r w:rsidR="00D72338">
            <w:rPr>
              <w:rFonts w:cs="Calibri"/>
              <w:color w:val="000000"/>
              <w:sz w:val="32"/>
              <w:szCs w:val="32"/>
              <w:shd w:val="clear" w:color="auto" w:fill="FFFFFF"/>
            </w:rPr>
            <w:t>[4]</w:t>
          </w:r>
          <w:r>
            <w:rPr>
              <w:rFonts w:cs="Calibri"/>
              <w:color w:val="000000"/>
              <w:sz w:val="32"/>
              <w:szCs w:val="32"/>
              <w:shd w:val="clear" w:color="auto" w:fill="FFFFFF"/>
            </w:rPr>
            <w:t>:</w:t>
          </w:r>
        </w:p>
        <w:tbl>
          <w:tblPr>
            <w:tblW w:w="11488" w:type="dxa"/>
            <w:tblInd w:w="-374" w:type="dxa"/>
            <w:tblCellMar>
              <w:top w:w="5" w:type="dxa"/>
              <w:left w:w="106" w:type="dxa"/>
              <w:right w:w="65" w:type="dxa"/>
            </w:tblCellMar>
            <w:tblLook w:val="04A0" w:firstRow="1" w:lastRow="0" w:firstColumn="1" w:lastColumn="0" w:noHBand="0" w:noVBand="1"/>
          </w:tblPr>
          <w:tblGrid>
            <w:gridCol w:w="1089"/>
            <w:gridCol w:w="3961"/>
            <w:gridCol w:w="6438"/>
          </w:tblGrid>
          <w:tr w:rsidR="00190C21" w14:paraId="12C3636B" w14:textId="77777777" w:rsidTr="00190C21">
            <w:trPr>
              <w:trHeight w:val="216"/>
            </w:trPr>
            <w:tc>
              <w:tcPr>
                <w:tcW w:w="1089" w:type="dxa"/>
                <w:tcBorders>
                  <w:top w:val="single" w:sz="4" w:space="0" w:color="000000"/>
                  <w:left w:val="single" w:sz="4" w:space="0" w:color="000000"/>
                  <w:bottom w:val="single" w:sz="4" w:space="0" w:color="000000"/>
                  <w:right w:val="single" w:sz="4" w:space="0" w:color="000000"/>
                </w:tcBorders>
                <w:hideMark/>
              </w:tcPr>
              <w:p w14:paraId="6AAD6E7B" w14:textId="77777777" w:rsidR="00190C21" w:rsidRDefault="00190C21">
                <w:pPr>
                  <w:spacing w:after="0" w:line="256" w:lineRule="auto"/>
                  <w:ind w:left="62"/>
                  <w:rPr>
                    <w:rFonts w:ascii="Times New Roman" w:eastAsia="Times New Roman" w:hAnsi="Times New Roman" w:cs="Times New Roman"/>
                    <w:b/>
                    <w:bCs/>
                    <w:color w:val="000000"/>
                    <w:sz w:val="18"/>
                    <w:lang w:val="en-IN" w:eastAsia="en-IN"/>
                  </w:rPr>
                </w:pPr>
                <w:r>
                  <w:rPr>
                    <w:rFonts w:ascii="Times New Roman" w:eastAsia="Times New Roman" w:hAnsi="Times New Roman"/>
                    <w:b/>
                    <w:bCs/>
                    <w:color w:val="000000"/>
                    <w:sz w:val="18"/>
                    <w:lang w:val="en-IN" w:eastAsia="en-IN"/>
                  </w:rPr>
                  <w:t>SO.NO.</w:t>
                </w:r>
              </w:p>
            </w:tc>
            <w:tc>
              <w:tcPr>
                <w:tcW w:w="3961" w:type="dxa"/>
                <w:tcBorders>
                  <w:top w:val="single" w:sz="4" w:space="0" w:color="000000"/>
                  <w:left w:val="single" w:sz="4" w:space="0" w:color="000000"/>
                  <w:bottom w:val="single" w:sz="4" w:space="0" w:color="000000"/>
                  <w:right w:val="single" w:sz="4" w:space="0" w:color="000000"/>
                </w:tcBorders>
                <w:hideMark/>
              </w:tcPr>
              <w:p w14:paraId="1A7463FD" w14:textId="77777777" w:rsidR="00190C21" w:rsidRPr="00AB4344" w:rsidRDefault="00190C21">
                <w:pPr>
                  <w:spacing w:after="0" w:line="256" w:lineRule="auto"/>
                  <w:ind w:right="42"/>
                  <w:jc w:val="center"/>
                  <w:rPr>
                    <w:rFonts w:ascii="Times New Roman" w:eastAsia="Times New Roman" w:hAnsi="Times New Roman"/>
                    <w:color w:val="000000"/>
                    <w:sz w:val="28"/>
                    <w:szCs w:val="28"/>
                    <w:lang w:val="en-IN" w:eastAsia="en-IN"/>
                  </w:rPr>
                </w:pPr>
                <w:r w:rsidRPr="00AB4344">
                  <w:rPr>
                    <w:rFonts w:ascii="Times New Roman" w:eastAsia="Times New Roman" w:hAnsi="Times New Roman"/>
                    <w:b/>
                    <w:color w:val="000000"/>
                    <w:sz w:val="28"/>
                    <w:szCs w:val="28"/>
                    <w:lang w:val="en-IN" w:eastAsia="en-IN"/>
                  </w:rPr>
                  <w:t xml:space="preserve">Feature </w:t>
                </w:r>
              </w:p>
            </w:tc>
            <w:tc>
              <w:tcPr>
                <w:tcW w:w="6438" w:type="dxa"/>
                <w:tcBorders>
                  <w:top w:val="single" w:sz="4" w:space="0" w:color="000000"/>
                  <w:left w:val="single" w:sz="4" w:space="0" w:color="000000"/>
                  <w:bottom w:val="single" w:sz="4" w:space="0" w:color="000000"/>
                  <w:right w:val="single" w:sz="4" w:space="0" w:color="000000"/>
                </w:tcBorders>
                <w:hideMark/>
              </w:tcPr>
              <w:p w14:paraId="7E2CABAF" w14:textId="77777777" w:rsidR="00190C21" w:rsidRPr="00AB4344" w:rsidRDefault="00190C21">
                <w:pPr>
                  <w:spacing w:after="0" w:line="256" w:lineRule="auto"/>
                  <w:ind w:right="47"/>
                  <w:jc w:val="center"/>
                  <w:rPr>
                    <w:rFonts w:ascii="Times New Roman" w:eastAsia="Times New Roman" w:hAnsi="Times New Roman"/>
                    <w:color w:val="000000"/>
                    <w:sz w:val="28"/>
                    <w:szCs w:val="28"/>
                    <w:lang w:val="en-IN" w:eastAsia="en-IN"/>
                  </w:rPr>
                </w:pPr>
                <w:r w:rsidRPr="00AB4344">
                  <w:rPr>
                    <w:rFonts w:ascii="Times New Roman" w:eastAsia="Times New Roman" w:hAnsi="Times New Roman"/>
                    <w:b/>
                    <w:color w:val="000000"/>
                    <w:sz w:val="28"/>
                    <w:szCs w:val="28"/>
                    <w:lang w:val="en-IN" w:eastAsia="en-IN"/>
                  </w:rPr>
                  <w:t xml:space="preserve">Description </w:t>
                </w:r>
              </w:p>
            </w:tc>
          </w:tr>
          <w:tr w:rsidR="00190C21" w14:paraId="5F6BA0C3" w14:textId="77777777" w:rsidTr="00AB4344">
            <w:trPr>
              <w:trHeight w:val="221"/>
            </w:trPr>
            <w:tc>
              <w:tcPr>
                <w:tcW w:w="1089" w:type="dxa"/>
                <w:tcBorders>
                  <w:top w:val="single" w:sz="4" w:space="0" w:color="000000"/>
                  <w:left w:val="single" w:sz="4" w:space="0" w:color="000000"/>
                  <w:bottom w:val="single" w:sz="4" w:space="0" w:color="000000"/>
                  <w:right w:val="single" w:sz="4" w:space="0" w:color="000000"/>
                </w:tcBorders>
                <w:hideMark/>
              </w:tcPr>
              <w:p w14:paraId="6CC9C9AC"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 </w:t>
                </w:r>
              </w:p>
            </w:tc>
            <w:tc>
              <w:tcPr>
                <w:tcW w:w="3961" w:type="dxa"/>
                <w:tcBorders>
                  <w:top w:val="single" w:sz="4" w:space="0" w:color="000000"/>
                  <w:left w:val="single" w:sz="4" w:space="0" w:color="000000"/>
                  <w:bottom w:val="single" w:sz="4" w:space="0" w:color="000000"/>
                  <w:right w:val="single" w:sz="4" w:space="0" w:color="000000"/>
                </w:tcBorders>
                <w:hideMark/>
              </w:tcPr>
              <w:p w14:paraId="144AC878" w14:textId="77777777" w:rsidR="00190C21" w:rsidRPr="00FE21F2" w:rsidRDefault="00190C21">
                <w:pPr>
                  <w:spacing w:after="0" w:line="256" w:lineRule="auto"/>
                  <w:ind w:right="46"/>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duration</w:t>
                </w:r>
              </w:p>
            </w:tc>
            <w:tc>
              <w:tcPr>
                <w:tcW w:w="6438" w:type="dxa"/>
                <w:tcBorders>
                  <w:top w:val="single" w:sz="4" w:space="0" w:color="000000"/>
                  <w:left w:val="single" w:sz="4" w:space="0" w:color="000000"/>
                  <w:bottom w:val="single" w:sz="4" w:space="0" w:color="000000"/>
                  <w:right w:val="single" w:sz="4" w:space="0" w:color="000000"/>
                </w:tcBorders>
                <w:hideMark/>
              </w:tcPr>
              <w:p w14:paraId="13F9562C" w14:textId="77777777" w:rsidR="00190C21" w:rsidRPr="00FE21F2" w:rsidRDefault="00190C21">
                <w:pPr>
                  <w:spacing w:after="0" w:line="256" w:lineRule="auto"/>
                  <w:ind w:right="53"/>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Duration of the connection</w:t>
                </w:r>
              </w:p>
            </w:tc>
          </w:tr>
          <w:tr w:rsidR="00190C21" w14:paraId="5293A5DE" w14:textId="77777777" w:rsidTr="00AB4344">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3F033D52"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 </w:t>
                </w:r>
              </w:p>
            </w:tc>
            <w:tc>
              <w:tcPr>
                <w:tcW w:w="3961" w:type="dxa"/>
                <w:tcBorders>
                  <w:top w:val="single" w:sz="4" w:space="0" w:color="000000"/>
                  <w:left w:val="single" w:sz="4" w:space="0" w:color="000000"/>
                  <w:bottom w:val="single" w:sz="4" w:space="0" w:color="auto"/>
                  <w:right w:val="single" w:sz="4" w:space="0" w:color="000000"/>
                </w:tcBorders>
                <w:hideMark/>
              </w:tcPr>
              <w:p w14:paraId="7A543C84" w14:textId="77777777" w:rsidR="00190C21" w:rsidRPr="00FE21F2" w:rsidRDefault="00190C21">
                <w:pPr>
                  <w:spacing w:after="0" w:line="256" w:lineRule="auto"/>
                  <w:ind w:left="302" w:hanging="1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protocol type</w:t>
                </w:r>
              </w:p>
            </w:tc>
            <w:tc>
              <w:tcPr>
                <w:tcW w:w="6438" w:type="dxa"/>
                <w:tcBorders>
                  <w:top w:val="single" w:sz="4" w:space="0" w:color="000000"/>
                  <w:left w:val="single" w:sz="4" w:space="0" w:color="000000"/>
                  <w:bottom w:val="single" w:sz="4" w:space="0" w:color="000000"/>
                  <w:right w:val="single" w:sz="4" w:space="0" w:color="000000"/>
                </w:tcBorders>
                <w:hideMark/>
              </w:tcPr>
              <w:p w14:paraId="0CA289F8"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Connection protocol (e.g. TCP, UDP, ICMP)</w:t>
                </w:r>
              </w:p>
            </w:tc>
          </w:tr>
          <w:tr w:rsidR="00190C21" w14:paraId="6029CA21" w14:textId="77777777" w:rsidTr="00AB4344">
            <w:trPr>
              <w:trHeight w:val="216"/>
            </w:trPr>
            <w:tc>
              <w:tcPr>
                <w:tcW w:w="1089" w:type="dxa"/>
                <w:tcBorders>
                  <w:top w:val="single" w:sz="4" w:space="0" w:color="000000"/>
                  <w:left w:val="single" w:sz="4" w:space="0" w:color="000000"/>
                  <w:bottom w:val="single" w:sz="4" w:space="0" w:color="000000"/>
                  <w:right w:val="single" w:sz="4" w:space="0" w:color="000000"/>
                </w:tcBorders>
                <w:hideMark/>
              </w:tcPr>
              <w:p w14:paraId="054F0706"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 </w:t>
                </w:r>
              </w:p>
            </w:tc>
            <w:tc>
              <w:tcPr>
                <w:tcW w:w="3961" w:type="dxa"/>
                <w:tcBorders>
                  <w:top w:val="single" w:sz="4" w:space="0" w:color="auto"/>
                  <w:left w:val="single" w:sz="4" w:space="0" w:color="000000"/>
                  <w:bottom w:val="single" w:sz="4" w:space="0" w:color="000000"/>
                  <w:right w:val="single" w:sz="4" w:space="0" w:color="000000"/>
                </w:tcBorders>
                <w:hideMark/>
              </w:tcPr>
              <w:p w14:paraId="43CD2EB2" w14:textId="77777777" w:rsidR="00190C21" w:rsidRPr="00FE21F2" w:rsidRDefault="00190C21">
                <w:pPr>
                  <w:spacing w:after="0" w:line="256" w:lineRule="auto"/>
                  <w:ind w:right="47"/>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service</w:t>
                </w:r>
              </w:p>
            </w:tc>
            <w:tc>
              <w:tcPr>
                <w:tcW w:w="6438" w:type="dxa"/>
                <w:tcBorders>
                  <w:top w:val="single" w:sz="4" w:space="0" w:color="000000"/>
                  <w:left w:val="single" w:sz="4" w:space="0" w:color="000000"/>
                  <w:bottom w:val="single" w:sz="4" w:space="0" w:color="000000"/>
                  <w:right w:val="single" w:sz="4" w:space="0" w:color="000000"/>
                </w:tcBorders>
                <w:hideMark/>
              </w:tcPr>
              <w:p w14:paraId="31854160"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Destination service</w:t>
                </w:r>
              </w:p>
            </w:tc>
          </w:tr>
          <w:tr w:rsidR="00190C21" w14:paraId="50C8B159" w14:textId="77777777" w:rsidTr="00190C21">
            <w:trPr>
              <w:trHeight w:val="216"/>
            </w:trPr>
            <w:tc>
              <w:tcPr>
                <w:tcW w:w="1089" w:type="dxa"/>
                <w:tcBorders>
                  <w:top w:val="single" w:sz="4" w:space="0" w:color="000000"/>
                  <w:left w:val="single" w:sz="4" w:space="0" w:color="000000"/>
                  <w:bottom w:val="single" w:sz="4" w:space="0" w:color="000000"/>
                  <w:right w:val="single" w:sz="4" w:space="0" w:color="000000"/>
                </w:tcBorders>
                <w:hideMark/>
              </w:tcPr>
              <w:p w14:paraId="3E3C2E0D"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4 </w:t>
                </w:r>
              </w:p>
            </w:tc>
            <w:tc>
              <w:tcPr>
                <w:tcW w:w="3961" w:type="dxa"/>
                <w:tcBorders>
                  <w:top w:val="single" w:sz="4" w:space="0" w:color="000000"/>
                  <w:left w:val="single" w:sz="4" w:space="0" w:color="000000"/>
                  <w:bottom w:val="single" w:sz="4" w:space="0" w:color="000000"/>
                  <w:right w:val="single" w:sz="4" w:space="0" w:color="000000"/>
                </w:tcBorders>
                <w:hideMark/>
              </w:tcPr>
              <w:p w14:paraId="25BF8F4D" w14:textId="77777777" w:rsidR="00190C21" w:rsidRPr="00FE21F2" w:rsidRDefault="00190C21">
                <w:pPr>
                  <w:spacing w:after="0" w:line="256" w:lineRule="auto"/>
                  <w:ind w:right="46"/>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flag</w:t>
                </w:r>
              </w:p>
            </w:tc>
            <w:tc>
              <w:tcPr>
                <w:tcW w:w="6438" w:type="dxa"/>
                <w:tcBorders>
                  <w:top w:val="single" w:sz="4" w:space="0" w:color="000000"/>
                  <w:left w:val="single" w:sz="4" w:space="0" w:color="000000"/>
                  <w:bottom w:val="single" w:sz="4" w:space="0" w:color="000000"/>
                  <w:right w:val="single" w:sz="4" w:space="0" w:color="000000"/>
                </w:tcBorders>
                <w:hideMark/>
              </w:tcPr>
              <w:p w14:paraId="40E94A00" w14:textId="77777777" w:rsidR="00190C21" w:rsidRPr="00FE21F2" w:rsidRDefault="00190C21">
                <w:pPr>
                  <w:spacing w:after="0" w:line="256" w:lineRule="auto"/>
                  <w:ind w:right="53"/>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Status flag of the connection</w:t>
                </w:r>
              </w:p>
            </w:tc>
          </w:tr>
          <w:tr w:rsidR="00190C21" w14:paraId="46336291" w14:textId="77777777" w:rsidTr="00190C21">
            <w:trPr>
              <w:trHeight w:val="428"/>
            </w:trPr>
            <w:tc>
              <w:tcPr>
                <w:tcW w:w="1089" w:type="dxa"/>
                <w:tcBorders>
                  <w:top w:val="single" w:sz="4" w:space="0" w:color="000000"/>
                  <w:left w:val="single" w:sz="4" w:space="0" w:color="000000"/>
                  <w:bottom w:val="single" w:sz="4" w:space="0" w:color="000000"/>
                  <w:right w:val="single" w:sz="4" w:space="0" w:color="000000"/>
                </w:tcBorders>
                <w:hideMark/>
              </w:tcPr>
              <w:p w14:paraId="3E488AE2"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5 </w:t>
                </w:r>
              </w:p>
            </w:tc>
            <w:tc>
              <w:tcPr>
                <w:tcW w:w="3961" w:type="dxa"/>
                <w:tcBorders>
                  <w:top w:val="single" w:sz="4" w:space="0" w:color="000000"/>
                  <w:left w:val="single" w:sz="4" w:space="0" w:color="000000"/>
                  <w:bottom w:val="single" w:sz="4" w:space="0" w:color="000000"/>
                  <w:right w:val="single" w:sz="4" w:space="0" w:color="000000"/>
                </w:tcBorders>
                <w:hideMark/>
              </w:tcPr>
              <w:p w14:paraId="0004DAFE" w14:textId="77777777" w:rsidR="00190C21" w:rsidRPr="00FE21F2" w:rsidRDefault="00190C21">
                <w:pPr>
                  <w:spacing w:after="0" w:line="256" w:lineRule="auto"/>
                  <w:ind w:left="10"/>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source bytes</w:t>
                </w:r>
              </w:p>
            </w:tc>
            <w:tc>
              <w:tcPr>
                <w:tcW w:w="6438" w:type="dxa"/>
                <w:tcBorders>
                  <w:top w:val="single" w:sz="4" w:space="0" w:color="000000"/>
                  <w:left w:val="single" w:sz="4" w:space="0" w:color="000000"/>
                  <w:bottom w:val="single" w:sz="4" w:space="0" w:color="000000"/>
                  <w:right w:val="single" w:sz="4" w:space="0" w:color="000000"/>
                </w:tcBorders>
                <w:hideMark/>
              </w:tcPr>
              <w:p w14:paraId="55520269" w14:textId="77777777" w:rsidR="00190C21" w:rsidRPr="00FE21F2" w:rsidRDefault="00190C21">
                <w:pPr>
                  <w:spacing w:after="0" w:line="256" w:lineRule="auto"/>
                  <w:ind w:right="2"/>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Bytes sent from source to destination</w:t>
                </w:r>
              </w:p>
            </w:tc>
          </w:tr>
          <w:tr w:rsidR="00190C21" w14:paraId="00DD9876"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3C593602"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6 </w:t>
                </w:r>
              </w:p>
            </w:tc>
            <w:tc>
              <w:tcPr>
                <w:tcW w:w="3961" w:type="dxa"/>
                <w:tcBorders>
                  <w:top w:val="single" w:sz="4" w:space="0" w:color="000000"/>
                  <w:left w:val="single" w:sz="4" w:space="0" w:color="000000"/>
                  <w:bottom w:val="single" w:sz="4" w:space="0" w:color="000000"/>
                  <w:right w:val="single" w:sz="4" w:space="0" w:color="000000"/>
                </w:tcBorders>
                <w:hideMark/>
              </w:tcPr>
              <w:p w14:paraId="4579C2B1"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destination bytes</w:t>
                </w:r>
              </w:p>
            </w:tc>
            <w:tc>
              <w:tcPr>
                <w:tcW w:w="6438" w:type="dxa"/>
                <w:tcBorders>
                  <w:top w:val="single" w:sz="4" w:space="0" w:color="000000"/>
                  <w:left w:val="single" w:sz="4" w:space="0" w:color="000000"/>
                  <w:bottom w:val="single" w:sz="4" w:space="0" w:color="000000"/>
                  <w:right w:val="single" w:sz="4" w:space="0" w:color="000000"/>
                </w:tcBorders>
                <w:hideMark/>
              </w:tcPr>
              <w:p w14:paraId="6B2EE394"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Bytes sent from destination to source</w:t>
                </w:r>
              </w:p>
            </w:tc>
          </w:tr>
          <w:tr w:rsidR="00190C21" w14:paraId="0C7312C3"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502E855D"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7 </w:t>
                </w:r>
              </w:p>
            </w:tc>
            <w:tc>
              <w:tcPr>
                <w:tcW w:w="3961" w:type="dxa"/>
                <w:tcBorders>
                  <w:top w:val="single" w:sz="4" w:space="0" w:color="000000"/>
                  <w:left w:val="single" w:sz="4" w:space="0" w:color="000000"/>
                  <w:bottom w:val="single" w:sz="4" w:space="0" w:color="000000"/>
                  <w:right w:val="single" w:sz="4" w:space="0" w:color="000000"/>
                </w:tcBorders>
                <w:hideMark/>
              </w:tcPr>
              <w:p w14:paraId="23BF17DB" w14:textId="77777777" w:rsidR="00190C21" w:rsidRPr="00FE21F2" w:rsidRDefault="00190C21">
                <w:pPr>
                  <w:spacing w:after="0" w:line="256" w:lineRule="auto"/>
                  <w:ind w:right="41"/>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land</w:t>
                </w:r>
              </w:p>
            </w:tc>
            <w:tc>
              <w:tcPr>
                <w:tcW w:w="6438" w:type="dxa"/>
                <w:tcBorders>
                  <w:top w:val="single" w:sz="4" w:space="0" w:color="000000"/>
                  <w:left w:val="single" w:sz="4" w:space="0" w:color="000000"/>
                  <w:bottom w:val="single" w:sz="4" w:space="0" w:color="000000"/>
                  <w:right w:val="single" w:sz="4" w:space="0" w:color="000000"/>
                </w:tcBorders>
                <w:hideMark/>
              </w:tcPr>
              <w:p w14:paraId="7502EE0B"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1 if connection is from/to the same host/port; 0 otherwise</w:t>
                </w:r>
              </w:p>
            </w:tc>
          </w:tr>
          <w:tr w:rsidR="00190C21" w14:paraId="6E986D86" w14:textId="77777777" w:rsidTr="00190C21">
            <w:trPr>
              <w:trHeight w:val="427"/>
            </w:trPr>
            <w:tc>
              <w:tcPr>
                <w:tcW w:w="1089" w:type="dxa"/>
                <w:tcBorders>
                  <w:top w:val="single" w:sz="4" w:space="0" w:color="000000"/>
                  <w:left w:val="single" w:sz="4" w:space="0" w:color="000000"/>
                  <w:bottom w:val="single" w:sz="4" w:space="0" w:color="000000"/>
                  <w:right w:val="single" w:sz="4" w:space="0" w:color="000000"/>
                </w:tcBorders>
                <w:hideMark/>
              </w:tcPr>
              <w:p w14:paraId="35A37292"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8 </w:t>
                </w:r>
              </w:p>
            </w:tc>
            <w:tc>
              <w:tcPr>
                <w:tcW w:w="3961" w:type="dxa"/>
                <w:tcBorders>
                  <w:top w:val="single" w:sz="4" w:space="0" w:color="000000"/>
                  <w:left w:val="single" w:sz="4" w:space="0" w:color="000000"/>
                  <w:bottom w:val="single" w:sz="4" w:space="0" w:color="000000"/>
                  <w:right w:val="single" w:sz="4" w:space="0" w:color="000000"/>
                </w:tcBorders>
                <w:hideMark/>
              </w:tcPr>
              <w:p w14:paraId="5A6F1990" w14:textId="77777777" w:rsidR="00190C21" w:rsidRPr="00FE21F2" w:rsidRDefault="00190C21">
                <w:pPr>
                  <w:spacing w:after="0" w:line="256" w:lineRule="auto"/>
                  <w:ind w:right="41"/>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wrong</w:t>
                </w:r>
              </w:p>
              <w:p w14:paraId="733490EF"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fragment</w:t>
                </w:r>
              </w:p>
            </w:tc>
            <w:tc>
              <w:tcPr>
                <w:tcW w:w="6438" w:type="dxa"/>
                <w:tcBorders>
                  <w:top w:val="single" w:sz="4" w:space="0" w:color="000000"/>
                  <w:left w:val="single" w:sz="4" w:space="0" w:color="000000"/>
                  <w:bottom w:val="single" w:sz="4" w:space="0" w:color="000000"/>
                  <w:right w:val="single" w:sz="4" w:space="0" w:color="000000"/>
                </w:tcBorders>
                <w:hideMark/>
              </w:tcPr>
              <w:p w14:paraId="42A9290B"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wrong fragments</w:t>
                </w:r>
              </w:p>
            </w:tc>
          </w:tr>
          <w:tr w:rsidR="00190C21" w14:paraId="2E7F25FF" w14:textId="77777777" w:rsidTr="00190C21">
            <w:trPr>
              <w:trHeight w:val="217"/>
            </w:trPr>
            <w:tc>
              <w:tcPr>
                <w:tcW w:w="1089" w:type="dxa"/>
                <w:tcBorders>
                  <w:top w:val="single" w:sz="4" w:space="0" w:color="000000"/>
                  <w:left w:val="single" w:sz="4" w:space="0" w:color="000000"/>
                  <w:bottom w:val="single" w:sz="4" w:space="0" w:color="000000"/>
                  <w:right w:val="single" w:sz="4" w:space="0" w:color="000000"/>
                </w:tcBorders>
                <w:hideMark/>
              </w:tcPr>
              <w:p w14:paraId="68AEA869"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9 </w:t>
                </w:r>
              </w:p>
            </w:tc>
            <w:tc>
              <w:tcPr>
                <w:tcW w:w="3961" w:type="dxa"/>
                <w:tcBorders>
                  <w:top w:val="single" w:sz="4" w:space="0" w:color="000000"/>
                  <w:left w:val="single" w:sz="4" w:space="0" w:color="000000"/>
                  <w:bottom w:val="single" w:sz="4" w:space="0" w:color="000000"/>
                  <w:right w:val="single" w:sz="4" w:space="0" w:color="000000"/>
                </w:tcBorders>
                <w:hideMark/>
              </w:tcPr>
              <w:p w14:paraId="0F7FB25E" w14:textId="77777777" w:rsidR="00190C21" w:rsidRPr="00FE21F2" w:rsidRDefault="00190C21">
                <w:pPr>
                  <w:spacing w:after="0" w:line="256" w:lineRule="auto"/>
                  <w:ind w:right="4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urgent</w:t>
                </w:r>
              </w:p>
            </w:tc>
            <w:tc>
              <w:tcPr>
                <w:tcW w:w="6438" w:type="dxa"/>
                <w:tcBorders>
                  <w:top w:val="single" w:sz="4" w:space="0" w:color="000000"/>
                  <w:left w:val="single" w:sz="4" w:space="0" w:color="000000"/>
                  <w:bottom w:val="single" w:sz="4" w:space="0" w:color="000000"/>
                  <w:right w:val="single" w:sz="4" w:space="0" w:color="000000"/>
                </w:tcBorders>
                <w:hideMark/>
              </w:tcPr>
              <w:p w14:paraId="30EA7B0B"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urgent packets</w:t>
                </w:r>
              </w:p>
            </w:tc>
          </w:tr>
          <w:tr w:rsidR="00190C21" w14:paraId="099E5FDF" w14:textId="77777777" w:rsidTr="00190C21">
            <w:trPr>
              <w:trHeight w:val="216"/>
            </w:trPr>
            <w:tc>
              <w:tcPr>
                <w:tcW w:w="1089" w:type="dxa"/>
                <w:tcBorders>
                  <w:top w:val="single" w:sz="4" w:space="0" w:color="000000"/>
                  <w:left w:val="single" w:sz="4" w:space="0" w:color="000000"/>
                  <w:bottom w:val="single" w:sz="4" w:space="0" w:color="000000"/>
                  <w:right w:val="single" w:sz="4" w:space="0" w:color="000000"/>
                </w:tcBorders>
                <w:hideMark/>
              </w:tcPr>
              <w:p w14:paraId="5EE168AC"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10 </w:t>
                </w:r>
              </w:p>
            </w:tc>
            <w:tc>
              <w:tcPr>
                <w:tcW w:w="3961" w:type="dxa"/>
                <w:tcBorders>
                  <w:top w:val="single" w:sz="4" w:space="0" w:color="000000"/>
                  <w:left w:val="single" w:sz="4" w:space="0" w:color="000000"/>
                  <w:bottom w:val="single" w:sz="4" w:space="0" w:color="000000"/>
                  <w:right w:val="single" w:sz="4" w:space="0" w:color="000000"/>
                </w:tcBorders>
                <w:hideMark/>
              </w:tcPr>
              <w:p w14:paraId="087981CD" w14:textId="77777777" w:rsidR="00190C21" w:rsidRPr="00FE21F2" w:rsidRDefault="00190C21">
                <w:pPr>
                  <w:spacing w:after="0" w:line="256" w:lineRule="auto"/>
                  <w:ind w:right="52"/>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hot</w:t>
                </w:r>
              </w:p>
            </w:tc>
            <w:tc>
              <w:tcPr>
                <w:tcW w:w="6438" w:type="dxa"/>
                <w:tcBorders>
                  <w:top w:val="single" w:sz="4" w:space="0" w:color="000000"/>
                  <w:left w:val="single" w:sz="4" w:space="0" w:color="000000"/>
                  <w:bottom w:val="single" w:sz="4" w:space="0" w:color="000000"/>
                  <w:right w:val="single" w:sz="4" w:space="0" w:color="000000"/>
                </w:tcBorders>
                <w:hideMark/>
              </w:tcPr>
              <w:p w14:paraId="38755DDB" w14:textId="77777777" w:rsidR="00190C21" w:rsidRPr="00FE21F2" w:rsidRDefault="00190C21">
                <w:pPr>
                  <w:spacing w:after="0" w:line="256" w:lineRule="auto"/>
                  <w:ind w:right="4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“hot” indicators</w:t>
                </w:r>
              </w:p>
            </w:tc>
          </w:tr>
          <w:tr w:rsidR="00190C21" w14:paraId="731FDCDD" w14:textId="77777777" w:rsidTr="00190C21">
            <w:trPr>
              <w:trHeight w:val="216"/>
            </w:trPr>
            <w:tc>
              <w:tcPr>
                <w:tcW w:w="1089" w:type="dxa"/>
                <w:tcBorders>
                  <w:top w:val="single" w:sz="4" w:space="0" w:color="000000"/>
                  <w:left w:val="single" w:sz="4" w:space="0" w:color="000000"/>
                  <w:bottom w:val="single" w:sz="4" w:space="0" w:color="000000"/>
                  <w:right w:val="single" w:sz="4" w:space="0" w:color="000000"/>
                </w:tcBorders>
                <w:hideMark/>
              </w:tcPr>
              <w:p w14:paraId="1BD0A22A"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11 </w:t>
                </w:r>
              </w:p>
            </w:tc>
            <w:tc>
              <w:tcPr>
                <w:tcW w:w="3961" w:type="dxa"/>
                <w:tcBorders>
                  <w:top w:val="single" w:sz="4" w:space="0" w:color="000000"/>
                  <w:left w:val="single" w:sz="4" w:space="0" w:color="000000"/>
                  <w:bottom w:val="single" w:sz="4" w:space="0" w:color="000000"/>
                  <w:right w:val="single" w:sz="4" w:space="0" w:color="000000"/>
                </w:tcBorders>
                <w:hideMark/>
              </w:tcPr>
              <w:p w14:paraId="2DE9E8EB" w14:textId="77777777" w:rsidR="00190C21" w:rsidRPr="00FE21F2" w:rsidRDefault="00190C21">
                <w:pPr>
                  <w:spacing w:after="0" w:line="256" w:lineRule="auto"/>
                  <w:ind w:left="10"/>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failed logins</w:t>
                </w:r>
              </w:p>
            </w:tc>
            <w:tc>
              <w:tcPr>
                <w:tcW w:w="6438" w:type="dxa"/>
                <w:tcBorders>
                  <w:top w:val="single" w:sz="4" w:space="0" w:color="000000"/>
                  <w:left w:val="single" w:sz="4" w:space="0" w:color="000000"/>
                  <w:bottom w:val="single" w:sz="4" w:space="0" w:color="000000"/>
                  <w:right w:val="single" w:sz="4" w:space="0" w:color="000000"/>
                </w:tcBorders>
                <w:hideMark/>
              </w:tcPr>
              <w:p w14:paraId="01995A0A" w14:textId="77777777" w:rsidR="00190C21" w:rsidRPr="00FE21F2" w:rsidRDefault="00190C21">
                <w:pPr>
                  <w:spacing w:after="0" w:line="256" w:lineRule="auto"/>
                  <w:ind w:right="4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failed logins</w:t>
                </w:r>
              </w:p>
            </w:tc>
          </w:tr>
          <w:tr w:rsidR="00190C21" w14:paraId="414BC721" w14:textId="77777777" w:rsidTr="00190C21">
            <w:trPr>
              <w:trHeight w:val="427"/>
            </w:trPr>
            <w:tc>
              <w:tcPr>
                <w:tcW w:w="1089" w:type="dxa"/>
                <w:tcBorders>
                  <w:top w:val="single" w:sz="4" w:space="0" w:color="000000"/>
                  <w:left w:val="single" w:sz="4" w:space="0" w:color="000000"/>
                  <w:bottom w:val="single" w:sz="4" w:space="0" w:color="000000"/>
                  <w:right w:val="single" w:sz="4" w:space="0" w:color="000000"/>
                </w:tcBorders>
                <w:hideMark/>
              </w:tcPr>
              <w:p w14:paraId="28690313"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12 </w:t>
                </w:r>
              </w:p>
            </w:tc>
            <w:tc>
              <w:tcPr>
                <w:tcW w:w="3961" w:type="dxa"/>
                <w:tcBorders>
                  <w:top w:val="single" w:sz="4" w:space="0" w:color="000000"/>
                  <w:left w:val="single" w:sz="4" w:space="0" w:color="000000"/>
                  <w:bottom w:val="single" w:sz="4" w:space="0" w:color="000000"/>
                  <w:right w:val="single" w:sz="4" w:space="0" w:color="000000"/>
                </w:tcBorders>
                <w:hideMark/>
              </w:tcPr>
              <w:p w14:paraId="5FA7A76C" w14:textId="77777777" w:rsidR="00190C21" w:rsidRPr="00FE21F2" w:rsidRDefault="00190C21">
                <w:pPr>
                  <w:spacing w:after="0" w:line="256" w:lineRule="auto"/>
                  <w:ind w:right="42"/>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logged in</w:t>
                </w:r>
              </w:p>
            </w:tc>
            <w:tc>
              <w:tcPr>
                <w:tcW w:w="6438" w:type="dxa"/>
                <w:tcBorders>
                  <w:top w:val="single" w:sz="4" w:space="0" w:color="000000"/>
                  <w:left w:val="single" w:sz="4" w:space="0" w:color="000000"/>
                  <w:bottom w:val="single" w:sz="4" w:space="0" w:color="000000"/>
                  <w:right w:val="single" w:sz="4" w:space="0" w:color="000000"/>
                </w:tcBorders>
                <w:hideMark/>
              </w:tcPr>
              <w:p w14:paraId="3DCECAED"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1 if successfully logged in; 0 otherwise</w:t>
                </w:r>
              </w:p>
            </w:tc>
          </w:tr>
          <w:tr w:rsidR="00190C21" w14:paraId="7CE9FD48"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13231F72"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13 </w:t>
                </w:r>
              </w:p>
            </w:tc>
            <w:tc>
              <w:tcPr>
                <w:tcW w:w="3961" w:type="dxa"/>
                <w:tcBorders>
                  <w:top w:val="single" w:sz="4" w:space="0" w:color="000000"/>
                  <w:left w:val="single" w:sz="4" w:space="0" w:color="000000"/>
                  <w:bottom w:val="single" w:sz="4" w:space="0" w:color="000000"/>
                  <w:right w:val="single" w:sz="4" w:space="0" w:color="000000"/>
                </w:tcBorders>
                <w:hideMark/>
              </w:tcPr>
              <w:p w14:paraId="457A25D1" w14:textId="77777777" w:rsidR="00190C21" w:rsidRPr="00FE21F2" w:rsidRDefault="00190C21">
                <w:pPr>
                  <w:spacing w:after="0" w:line="256" w:lineRule="auto"/>
                  <w:ind w:left="10"/>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#compromis</w:t>
                </w:r>
              </w:p>
              <w:p w14:paraId="7A098EC0" w14:textId="77777777" w:rsidR="00190C21" w:rsidRPr="00FE21F2" w:rsidRDefault="00190C21">
                <w:pPr>
                  <w:spacing w:after="0" w:line="256" w:lineRule="auto"/>
                  <w:ind w:right="41"/>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ed</w:t>
                </w:r>
              </w:p>
            </w:tc>
            <w:tc>
              <w:tcPr>
                <w:tcW w:w="6438" w:type="dxa"/>
                <w:tcBorders>
                  <w:top w:val="single" w:sz="4" w:space="0" w:color="000000"/>
                  <w:left w:val="single" w:sz="4" w:space="0" w:color="000000"/>
                  <w:bottom w:val="single" w:sz="4" w:space="0" w:color="000000"/>
                  <w:right w:val="single" w:sz="4" w:space="0" w:color="000000"/>
                </w:tcBorders>
                <w:hideMark/>
              </w:tcPr>
              <w:p w14:paraId="5BB6550F"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“compromised” conditions</w:t>
                </w:r>
              </w:p>
            </w:tc>
          </w:tr>
          <w:tr w:rsidR="00190C21" w14:paraId="02FBE5A8" w14:textId="77777777" w:rsidTr="00190C21">
            <w:trPr>
              <w:trHeight w:val="423"/>
            </w:trPr>
            <w:tc>
              <w:tcPr>
                <w:tcW w:w="1089" w:type="dxa"/>
                <w:tcBorders>
                  <w:top w:val="single" w:sz="4" w:space="0" w:color="000000"/>
                  <w:left w:val="single" w:sz="4" w:space="0" w:color="000000"/>
                  <w:bottom w:val="single" w:sz="4" w:space="0" w:color="000000"/>
                  <w:right w:val="single" w:sz="4" w:space="0" w:color="000000"/>
                </w:tcBorders>
                <w:hideMark/>
              </w:tcPr>
              <w:p w14:paraId="37A6B562"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14 </w:t>
                </w:r>
              </w:p>
            </w:tc>
            <w:tc>
              <w:tcPr>
                <w:tcW w:w="3961" w:type="dxa"/>
                <w:tcBorders>
                  <w:top w:val="single" w:sz="4" w:space="0" w:color="000000"/>
                  <w:left w:val="single" w:sz="4" w:space="0" w:color="000000"/>
                  <w:bottom w:val="single" w:sz="4" w:space="0" w:color="000000"/>
                  <w:right w:val="single" w:sz="4" w:space="0" w:color="000000"/>
                </w:tcBorders>
                <w:hideMark/>
              </w:tcPr>
              <w:p w14:paraId="11893EC1"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root shell</w:t>
                </w:r>
              </w:p>
            </w:tc>
            <w:tc>
              <w:tcPr>
                <w:tcW w:w="6438" w:type="dxa"/>
                <w:tcBorders>
                  <w:top w:val="single" w:sz="4" w:space="0" w:color="000000"/>
                  <w:left w:val="single" w:sz="4" w:space="0" w:color="000000"/>
                  <w:bottom w:val="single" w:sz="4" w:space="0" w:color="000000"/>
                  <w:right w:val="single" w:sz="4" w:space="0" w:color="000000"/>
                </w:tcBorders>
                <w:hideMark/>
              </w:tcPr>
              <w:p w14:paraId="593936E5"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1 if root shell is obtained; 0 otherwise</w:t>
                </w:r>
              </w:p>
            </w:tc>
          </w:tr>
          <w:tr w:rsidR="00190C21" w14:paraId="7A8FC41A"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14A6182E"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15</w:t>
                </w:r>
              </w:p>
            </w:tc>
            <w:tc>
              <w:tcPr>
                <w:tcW w:w="3961" w:type="dxa"/>
                <w:tcBorders>
                  <w:top w:val="single" w:sz="4" w:space="0" w:color="000000"/>
                  <w:left w:val="single" w:sz="4" w:space="0" w:color="000000"/>
                  <w:bottom w:val="single" w:sz="4" w:space="0" w:color="000000"/>
                  <w:right w:val="single" w:sz="4" w:space="0" w:color="000000"/>
                </w:tcBorders>
                <w:hideMark/>
              </w:tcPr>
              <w:p w14:paraId="42FA4E64"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su attempted</w:t>
                </w:r>
              </w:p>
            </w:tc>
            <w:tc>
              <w:tcPr>
                <w:tcW w:w="6438" w:type="dxa"/>
                <w:tcBorders>
                  <w:top w:val="single" w:sz="4" w:space="0" w:color="000000"/>
                  <w:left w:val="single" w:sz="4" w:space="0" w:color="000000"/>
                  <w:bottom w:val="single" w:sz="4" w:space="0" w:color="000000"/>
                  <w:right w:val="single" w:sz="4" w:space="0" w:color="000000"/>
                </w:tcBorders>
                <w:hideMark/>
              </w:tcPr>
              <w:p w14:paraId="179E2D38" w14:textId="77777777" w:rsidR="00190C21" w:rsidRPr="00FE21F2" w:rsidRDefault="00190C21">
                <w:pPr>
                  <w:spacing w:after="0" w:line="256" w:lineRule="auto"/>
                  <w:ind w:left="3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1 if  “su root” command attempted;</w:t>
                </w:r>
              </w:p>
              <w:p w14:paraId="2A397D7C" w14:textId="77777777" w:rsidR="00190C21" w:rsidRPr="00FE21F2" w:rsidRDefault="00190C21">
                <w:pPr>
                  <w:spacing w:after="0" w:line="256" w:lineRule="auto"/>
                  <w:ind w:right="43"/>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0 otherwise</w:t>
                </w:r>
              </w:p>
            </w:tc>
          </w:tr>
          <w:tr w:rsidR="00190C21" w14:paraId="4C317E42" w14:textId="77777777" w:rsidTr="00190C21">
            <w:trPr>
              <w:trHeight w:val="221"/>
            </w:trPr>
            <w:tc>
              <w:tcPr>
                <w:tcW w:w="1089" w:type="dxa"/>
                <w:tcBorders>
                  <w:top w:val="single" w:sz="4" w:space="0" w:color="000000"/>
                  <w:left w:val="single" w:sz="4" w:space="0" w:color="000000"/>
                  <w:bottom w:val="single" w:sz="4" w:space="0" w:color="000000"/>
                  <w:right w:val="single" w:sz="4" w:space="0" w:color="000000"/>
                </w:tcBorders>
                <w:hideMark/>
              </w:tcPr>
              <w:p w14:paraId="78631347"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16 </w:t>
                </w:r>
              </w:p>
            </w:tc>
            <w:tc>
              <w:tcPr>
                <w:tcW w:w="3961" w:type="dxa"/>
                <w:tcBorders>
                  <w:top w:val="single" w:sz="4" w:space="0" w:color="000000"/>
                  <w:left w:val="single" w:sz="4" w:space="0" w:color="000000"/>
                  <w:bottom w:val="single" w:sz="4" w:space="0" w:color="000000"/>
                  <w:right w:val="single" w:sz="4" w:space="0" w:color="000000"/>
                </w:tcBorders>
                <w:hideMark/>
              </w:tcPr>
              <w:p w14:paraId="0BE7721F" w14:textId="77777777" w:rsidR="00190C21" w:rsidRPr="00FE21F2" w:rsidRDefault="00190C21">
                <w:pPr>
                  <w:spacing w:after="0" w:line="256" w:lineRule="auto"/>
                  <w:ind w:right="4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#root</w:t>
                </w:r>
              </w:p>
            </w:tc>
            <w:tc>
              <w:tcPr>
                <w:tcW w:w="6438" w:type="dxa"/>
                <w:tcBorders>
                  <w:top w:val="single" w:sz="4" w:space="0" w:color="000000"/>
                  <w:left w:val="single" w:sz="4" w:space="0" w:color="000000"/>
                  <w:bottom w:val="single" w:sz="4" w:space="0" w:color="000000"/>
                  <w:right w:val="single" w:sz="4" w:space="0" w:color="000000"/>
                </w:tcBorders>
                <w:hideMark/>
              </w:tcPr>
              <w:p w14:paraId="4911D552" w14:textId="77777777" w:rsidR="00190C21" w:rsidRPr="00FE21F2" w:rsidRDefault="00190C21">
                <w:pPr>
                  <w:spacing w:after="0" w:line="256" w:lineRule="auto"/>
                  <w:ind w:right="45"/>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“root” accesses</w:t>
                </w:r>
              </w:p>
            </w:tc>
          </w:tr>
          <w:tr w:rsidR="00190C21" w14:paraId="0A56DAC7"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21C59128"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17 </w:t>
                </w:r>
              </w:p>
            </w:tc>
            <w:tc>
              <w:tcPr>
                <w:tcW w:w="3961" w:type="dxa"/>
                <w:tcBorders>
                  <w:top w:val="single" w:sz="4" w:space="0" w:color="000000"/>
                  <w:left w:val="single" w:sz="4" w:space="0" w:color="000000"/>
                  <w:bottom w:val="single" w:sz="4" w:space="0" w:color="000000"/>
                  <w:right w:val="single" w:sz="4" w:space="0" w:color="000000"/>
                </w:tcBorders>
                <w:hideMark/>
              </w:tcPr>
              <w:p w14:paraId="335E6394"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#file creations</w:t>
                </w:r>
              </w:p>
            </w:tc>
            <w:tc>
              <w:tcPr>
                <w:tcW w:w="6438" w:type="dxa"/>
                <w:tcBorders>
                  <w:top w:val="single" w:sz="4" w:space="0" w:color="000000"/>
                  <w:left w:val="single" w:sz="4" w:space="0" w:color="000000"/>
                  <w:bottom w:val="single" w:sz="4" w:space="0" w:color="000000"/>
                  <w:right w:val="single" w:sz="4" w:space="0" w:color="000000"/>
                </w:tcBorders>
                <w:hideMark/>
              </w:tcPr>
              <w:p w14:paraId="471EF982" w14:textId="77777777" w:rsidR="00190C21" w:rsidRPr="00FE21F2" w:rsidRDefault="00190C21">
                <w:pPr>
                  <w:spacing w:after="0" w:line="256" w:lineRule="auto"/>
                  <w:ind w:right="45"/>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file creation operations</w:t>
                </w:r>
              </w:p>
            </w:tc>
          </w:tr>
          <w:tr w:rsidR="00190C21" w14:paraId="2537B8DD" w14:textId="77777777" w:rsidTr="00190C21">
            <w:trPr>
              <w:trHeight w:val="216"/>
            </w:trPr>
            <w:tc>
              <w:tcPr>
                <w:tcW w:w="1089" w:type="dxa"/>
                <w:tcBorders>
                  <w:top w:val="single" w:sz="4" w:space="0" w:color="000000"/>
                  <w:left w:val="single" w:sz="4" w:space="0" w:color="000000"/>
                  <w:bottom w:val="single" w:sz="4" w:space="0" w:color="000000"/>
                  <w:right w:val="single" w:sz="4" w:space="0" w:color="000000"/>
                </w:tcBorders>
                <w:hideMark/>
              </w:tcPr>
              <w:p w14:paraId="4113C302"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18 </w:t>
                </w:r>
              </w:p>
            </w:tc>
            <w:tc>
              <w:tcPr>
                <w:tcW w:w="3961" w:type="dxa"/>
                <w:tcBorders>
                  <w:top w:val="single" w:sz="4" w:space="0" w:color="000000"/>
                  <w:left w:val="single" w:sz="4" w:space="0" w:color="000000"/>
                  <w:bottom w:val="single" w:sz="4" w:space="0" w:color="000000"/>
                  <w:right w:val="single" w:sz="4" w:space="0" w:color="000000"/>
                </w:tcBorders>
                <w:hideMark/>
              </w:tcPr>
              <w:p w14:paraId="2E2CFED7" w14:textId="77777777" w:rsidR="00190C21" w:rsidRPr="00FE21F2" w:rsidRDefault="00190C21">
                <w:pPr>
                  <w:spacing w:after="0" w:line="256" w:lineRule="auto"/>
                  <w:ind w:right="47"/>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#shells</w:t>
                </w:r>
              </w:p>
            </w:tc>
            <w:tc>
              <w:tcPr>
                <w:tcW w:w="6438" w:type="dxa"/>
                <w:tcBorders>
                  <w:top w:val="single" w:sz="4" w:space="0" w:color="000000"/>
                  <w:left w:val="single" w:sz="4" w:space="0" w:color="000000"/>
                  <w:bottom w:val="single" w:sz="4" w:space="0" w:color="000000"/>
                  <w:right w:val="single" w:sz="4" w:space="0" w:color="000000"/>
                </w:tcBorders>
                <w:hideMark/>
              </w:tcPr>
              <w:p w14:paraId="0F395327"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shell prompts</w:t>
                </w:r>
              </w:p>
            </w:tc>
          </w:tr>
          <w:tr w:rsidR="00190C21" w14:paraId="30F35E1C" w14:textId="77777777" w:rsidTr="00190C21">
            <w:trPr>
              <w:trHeight w:val="428"/>
            </w:trPr>
            <w:tc>
              <w:tcPr>
                <w:tcW w:w="1089" w:type="dxa"/>
                <w:tcBorders>
                  <w:top w:val="single" w:sz="4" w:space="0" w:color="000000"/>
                  <w:left w:val="single" w:sz="4" w:space="0" w:color="000000"/>
                  <w:bottom w:val="single" w:sz="4" w:space="0" w:color="000000"/>
                  <w:right w:val="single" w:sz="4" w:space="0" w:color="000000"/>
                </w:tcBorders>
                <w:hideMark/>
              </w:tcPr>
              <w:p w14:paraId="65BBCAE1"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19 </w:t>
                </w:r>
              </w:p>
            </w:tc>
            <w:tc>
              <w:tcPr>
                <w:tcW w:w="3961" w:type="dxa"/>
                <w:tcBorders>
                  <w:top w:val="single" w:sz="4" w:space="0" w:color="000000"/>
                  <w:left w:val="single" w:sz="4" w:space="0" w:color="000000"/>
                  <w:bottom w:val="single" w:sz="4" w:space="0" w:color="000000"/>
                  <w:right w:val="single" w:sz="4" w:space="0" w:color="000000"/>
                </w:tcBorders>
                <w:hideMark/>
              </w:tcPr>
              <w:p w14:paraId="7062F659" w14:textId="77777777" w:rsidR="00190C21" w:rsidRPr="00FE21F2" w:rsidRDefault="00190C21">
                <w:pPr>
                  <w:spacing w:after="0" w:line="256" w:lineRule="auto"/>
                  <w:ind w:left="5"/>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#access files</w:t>
                </w:r>
              </w:p>
            </w:tc>
            <w:tc>
              <w:tcPr>
                <w:tcW w:w="6438" w:type="dxa"/>
                <w:tcBorders>
                  <w:top w:val="single" w:sz="4" w:space="0" w:color="000000"/>
                  <w:left w:val="single" w:sz="4" w:space="0" w:color="000000"/>
                  <w:bottom w:val="single" w:sz="4" w:space="0" w:color="000000"/>
                  <w:right w:val="single" w:sz="4" w:space="0" w:color="000000"/>
                </w:tcBorders>
                <w:hideMark/>
              </w:tcPr>
              <w:p w14:paraId="1F91A1A8"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operations on access control files</w:t>
                </w:r>
              </w:p>
            </w:tc>
          </w:tr>
          <w:tr w:rsidR="00190C21" w14:paraId="57E9AEC8"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036E14DE"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20 </w:t>
                </w:r>
              </w:p>
            </w:tc>
            <w:tc>
              <w:tcPr>
                <w:tcW w:w="3961" w:type="dxa"/>
                <w:tcBorders>
                  <w:top w:val="single" w:sz="4" w:space="0" w:color="000000"/>
                  <w:left w:val="single" w:sz="4" w:space="0" w:color="000000"/>
                  <w:bottom w:val="single" w:sz="4" w:space="0" w:color="000000"/>
                  <w:right w:val="single" w:sz="4" w:space="0" w:color="000000"/>
                </w:tcBorders>
                <w:hideMark/>
              </w:tcPr>
              <w:p w14:paraId="31234112"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#outbound cmds</w:t>
                </w:r>
              </w:p>
            </w:tc>
            <w:tc>
              <w:tcPr>
                <w:tcW w:w="6438" w:type="dxa"/>
                <w:tcBorders>
                  <w:top w:val="single" w:sz="4" w:space="0" w:color="000000"/>
                  <w:left w:val="single" w:sz="4" w:space="0" w:color="000000"/>
                  <w:bottom w:val="single" w:sz="4" w:space="0" w:color="000000"/>
                  <w:right w:val="single" w:sz="4" w:space="0" w:color="000000"/>
                </w:tcBorders>
                <w:hideMark/>
              </w:tcPr>
              <w:p w14:paraId="308420C3" w14:textId="77777777" w:rsidR="00190C21" w:rsidRPr="00FE21F2" w:rsidRDefault="00190C21">
                <w:pPr>
                  <w:spacing w:after="0" w:line="256" w:lineRule="auto"/>
                  <w:ind w:left="8" w:right="15"/>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outbound commands in a ftp session</w:t>
                </w:r>
              </w:p>
            </w:tc>
          </w:tr>
          <w:tr w:rsidR="00190C21" w14:paraId="11177191" w14:textId="77777777" w:rsidTr="00190C21">
            <w:trPr>
              <w:trHeight w:val="456"/>
            </w:trPr>
            <w:tc>
              <w:tcPr>
                <w:tcW w:w="1089" w:type="dxa"/>
                <w:tcBorders>
                  <w:top w:val="single" w:sz="4" w:space="0" w:color="000000"/>
                  <w:left w:val="single" w:sz="4" w:space="0" w:color="000000"/>
                  <w:bottom w:val="single" w:sz="4" w:space="0" w:color="000000"/>
                  <w:right w:val="single" w:sz="4" w:space="0" w:color="000000"/>
                </w:tcBorders>
                <w:hideMark/>
              </w:tcPr>
              <w:p w14:paraId="3AE3159C"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21 </w:t>
                </w:r>
              </w:p>
            </w:tc>
            <w:tc>
              <w:tcPr>
                <w:tcW w:w="3961" w:type="dxa"/>
                <w:tcBorders>
                  <w:top w:val="single" w:sz="4" w:space="0" w:color="000000"/>
                  <w:left w:val="single" w:sz="4" w:space="0" w:color="000000"/>
                  <w:bottom w:val="single" w:sz="4" w:space="0" w:color="000000"/>
                  <w:right w:val="single" w:sz="4" w:space="0" w:color="000000"/>
                </w:tcBorders>
                <w:hideMark/>
              </w:tcPr>
              <w:p w14:paraId="34C0CB2D" w14:textId="77777777" w:rsidR="00190C21" w:rsidRPr="00FE21F2" w:rsidRDefault="00190C21">
                <w:pPr>
                  <w:spacing w:after="0" w:line="256" w:lineRule="auto"/>
                  <w:ind w:right="47"/>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is hot login</w:t>
                </w:r>
              </w:p>
            </w:tc>
            <w:tc>
              <w:tcPr>
                <w:tcW w:w="6438" w:type="dxa"/>
                <w:tcBorders>
                  <w:top w:val="single" w:sz="4" w:space="0" w:color="000000"/>
                  <w:left w:val="single" w:sz="4" w:space="0" w:color="000000"/>
                  <w:bottom w:val="single" w:sz="4" w:space="0" w:color="000000"/>
                  <w:right w:val="single" w:sz="4" w:space="0" w:color="000000"/>
                </w:tcBorders>
                <w:hideMark/>
              </w:tcPr>
              <w:p w14:paraId="633F5E74"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1 if login belongs to the “hot” list; 0 otherwise</w:t>
                </w:r>
              </w:p>
            </w:tc>
          </w:tr>
          <w:tr w:rsidR="00190C21" w14:paraId="02A65AEB" w14:textId="77777777" w:rsidTr="00190C21">
            <w:trPr>
              <w:trHeight w:val="427"/>
            </w:trPr>
            <w:tc>
              <w:tcPr>
                <w:tcW w:w="1089" w:type="dxa"/>
                <w:tcBorders>
                  <w:top w:val="single" w:sz="4" w:space="0" w:color="000000"/>
                  <w:left w:val="single" w:sz="4" w:space="0" w:color="000000"/>
                  <w:bottom w:val="single" w:sz="4" w:space="0" w:color="000000"/>
                  <w:right w:val="single" w:sz="4" w:space="0" w:color="000000"/>
                </w:tcBorders>
                <w:hideMark/>
              </w:tcPr>
              <w:p w14:paraId="4B6C90F5"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lastRenderedPageBreak/>
                  <w:t xml:space="preserve">22 </w:t>
                </w:r>
              </w:p>
            </w:tc>
            <w:tc>
              <w:tcPr>
                <w:tcW w:w="3961" w:type="dxa"/>
                <w:tcBorders>
                  <w:top w:val="single" w:sz="4" w:space="0" w:color="000000"/>
                  <w:left w:val="single" w:sz="4" w:space="0" w:color="000000"/>
                  <w:bottom w:val="single" w:sz="4" w:space="0" w:color="000000"/>
                  <w:right w:val="single" w:sz="4" w:space="0" w:color="000000"/>
                </w:tcBorders>
                <w:hideMark/>
              </w:tcPr>
              <w:p w14:paraId="1F01D335" w14:textId="77777777" w:rsidR="00190C21" w:rsidRPr="00FE21F2" w:rsidRDefault="00190C21">
                <w:pPr>
                  <w:spacing w:after="0" w:line="256" w:lineRule="auto"/>
                  <w:ind w:right="4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is guest</w:t>
                </w:r>
              </w:p>
              <w:p w14:paraId="241067AE" w14:textId="77777777" w:rsidR="00190C21" w:rsidRPr="00FE21F2" w:rsidRDefault="00190C21">
                <w:pPr>
                  <w:spacing w:after="0" w:line="256" w:lineRule="auto"/>
                  <w:ind w:right="46"/>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login</w:t>
                </w:r>
              </w:p>
            </w:tc>
            <w:tc>
              <w:tcPr>
                <w:tcW w:w="6438" w:type="dxa"/>
                <w:tcBorders>
                  <w:top w:val="single" w:sz="4" w:space="0" w:color="000000"/>
                  <w:left w:val="single" w:sz="4" w:space="0" w:color="000000"/>
                  <w:bottom w:val="single" w:sz="4" w:space="0" w:color="000000"/>
                  <w:right w:val="single" w:sz="4" w:space="0" w:color="000000"/>
                </w:tcBorders>
                <w:hideMark/>
              </w:tcPr>
              <w:p w14:paraId="2466465E"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1 if the login is the “guest” login; 0 otherwise</w:t>
                </w:r>
              </w:p>
            </w:tc>
          </w:tr>
          <w:tr w:rsidR="00190C21" w14:paraId="436D097F" w14:textId="77777777" w:rsidTr="00190C21">
            <w:trPr>
              <w:trHeight w:val="629"/>
            </w:trPr>
            <w:tc>
              <w:tcPr>
                <w:tcW w:w="1089" w:type="dxa"/>
                <w:tcBorders>
                  <w:top w:val="single" w:sz="4" w:space="0" w:color="000000"/>
                  <w:left w:val="single" w:sz="4" w:space="0" w:color="000000"/>
                  <w:bottom w:val="single" w:sz="4" w:space="0" w:color="000000"/>
                  <w:right w:val="single" w:sz="4" w:space="0" w:color="000000"/>
                </w:tcBorders>
                <w:hideMark/>
              </w:tcPr>
              <w:p w14:paraId="42FAA9E2"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23 </w:t>
                </w:r>
              </w:p>
            </w:tc>
            <w:tc>
              <w:tcPr>
                <w:tcW w:w="3961" w:type="dxa"/>
                <w:tcBorders>
                  <w:top w:val="single" w:sz="4" w:space="0" w:color="000000"/>
                  <w:left w:val="single" w:sz="4" w:space="0" w:color="000000"/>
                  <w:bottom w:val="single" w:sz="4" w:space="0" w:color="000000"/>
                  <w:right w:val="single" w:sz="4" w:space="0" w:color="000000"/>
                </w:tcBorders>
                <w:hideMark/>
              </w:tcPr>
              <w:p w14:paraId="25542C01" w14:textId="77777777" w:rsidR="00190C21" w:rsidRPr="00FE21F2" w:rsidRDefault="00190C21">
                <w:pPr>
                  <w:spacing w:after="0" w:line="256" w:lineRule="auto"/>
                  <w:ind w:right="4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count</w:t>
                </w:r>
              </w:p>
            </w:tc>
            <w:tc>
              <w:tcPr>
                <w:tcW w:w="6438" w:type="dxa"/>
                <w:tcBorders>
                  <w:top w:val="single" w:sz="4" w:space="0" w:color="000000"/>
                  <w:left w:val="single" w:sz="4" w:space="0" w:color="000000"/>
                  <w:bottom w:val="single" w:sz="4" w:space="0" w:color="000000"/>
                  <w:right w:val="single" w:sz="4" w:space="0" w:color="000000"/>
                </w:tcBorders>
                <w:hideMark/>
              </w:tcPr>
              <w:p w14:paraId="2928F83C" w14:textId="77777777" w:rsidR="00190C21" w:rsidRPr="00FE21F2" w:rsidRDefault="00190C21">
                <w:pPr>
                  <w:spacing w:after="0" w:line="232"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connections to the same host as the current connection in the</w:t>
                </w:r>
              </w:p>
              <w:p w14:paraId="23C7CF6B" w14:textId="77777777" w:rsidR="00190C21" w:rsidRPr="00FE21F2" w:rsidRDefault="00190C21">
                <w:pPr>
                  <w:spacing w:after="0" w:line="256" w:lineRule="auto"/>
                  <w:ind w:right="53"/>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past 2 seconds</w:t>
                </w:r>
              </w:p>
            </w:tc>
          </w:tr>
          <w:tr w:rsidR="00190C21" w14:paraId="43E21CBF" w14:textId="77777777" w:rsidTr="00190C21">
            <w:trPr>
              <w:trHeight w:val="634"/>
            </w:trPr>
            <w:tc>
              <w:tcPr>
                <w:tcW w:w="1089" w:type="dxa"/>
                <w:tcBorders>
                  <w:top w:val="single" w:sz="4" w:space="0" w:color="000000"/>
                  <w:left w:val="single" w:sz="4" w:space="0" w:color="000000"/>
                  <w:bottom w:val="single" w:sz="4" w:space="0" w:color="000000"/>
                  <w:right w:val="single" w:sz="4" w:space="0" w:color="000000"/>
                </w:tcBorders>
                <w:hideMark/>
              </w:tcPr>
              <w:p w14:paraId="49122DDE"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24 </w:t>
                </w:r>
              </w:p>
            </w:tc>
            <w:tc>
              <w:tcPr>
                <w:tcW w:w="3961" w:type="dxa"/>
                <w:tcBorders>
                  <w:top w:val="single" w:sz="4" w:space="0" w:color="000000"/>
                  <w:left w:val="single" w:sz="4" w:space="0" w:color="000000"/>
                  <w:bottom w:val="single" w:sz="4" w:space="0" w:color="000000"/>
                  <w:right w:val="single" w:sz="4" w:space="0" w:color="000000"/>
                </w:tcBorders>
                <w:hideMark/>
              </w:tcPr>
              <w:p w14:paraId="59768A98" w14:textId="77777777" w:rsidR="00190C21" w:rsidRPr="00FE21F2" w:rsidRDefault="00190C21">
                <w:pPr>
                  <w:spacing w:after="0" w:line="256" w:lineRule="auto"/>
                  <w:ind w:right="4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srv count</w:t>
                </w:r>
              </w:p>
            </w:tc>
            <w:tc>
              <w:tcPr>
                <w:tcW w:w="6438" w:type="dxa"/>
                <w:tcBorders>
                  <w:top w:val="single" w:sz="4" w:space="0" w:color="000000"/>
                  <w:left w:val="single" w:sz="4" w:space="0" w:color="000000"/>
                  <w:bottom w:val="single" w:sz="4" w:space="0" w:color="000000"/>
                  <w:right w:val="single" w:sz="4" w:space="0" w:color="000000"/>
                </w:tcBorders>
                <w:hideMark/>
              </w:tcPr>
              <w:p w14:paraId="33AFC71B" w14:textId="77777777" w:rsidR="00190C21" w:rsidRPr="00FE21F2" w:rsidRDefault="00190C21">
                <w:pPr>
                  <w:spacing w:after="0" w:line="232"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Number of connections to the same service as the current connection in</w:t>
                </w:r>
              </w:p>
              <w:p w14:paraId="79762122" w14:textId="77777777" w:rsidR="00190C21" w:rsidRPr="00FE21F2" w:rsidRDefault="00190C21">
                <w:pPr>
                  <w:spacing w:after="0" w:line="256" w:lineRule="auto"/>
                  <w:ind w:right="4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the past two seconds</w:t>
                </w:r>
              </w:p>
            </w:tc>
          </w:tr>
          <w:tr w:rsidR="00190C21" w14:paraId="4AF11D41"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5475ADEB"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25 </w:t>
                </w:r>
              </w:p>
            </w:tc>
            <w:tc>
              <w:tcPr>
                <w:tcW w:w="3961" w:type="dxa"/>
                <w:tcBorders>
                  <w:top w:val="single" w:sz="4" w:space="0" w:color="000000"/>
                  <w:left w:val="single" w:sz="4" w:space="0" w:color="000000"/>
                  <w:bottom w:val="single" w:sz="4" w:space="0" w:color="000000"/>
                  <w:right w:val="single" w:sz="4" w:space="0" w:color="000000"/>
                </w:tcBorders>
                <w:hideMark/>
              </w:tcPr>
              <w:p w14:paraId="419DE4BE" w14:textId="77777777" w:rsidR="00190C21" w:rsidRPr="00FE21F2" w:rsidRDefault="00190C21">
                <w:pPr>
                  <w:spacing w:after="0" w:line="256" w:lineRule="auto"/>
                  <w:ind w:right="43"/>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serror rate</w:t>
                </w:r>
              </w:p>
            </w:tc>
            <w:tc>
              <w:tcPr>
                <w:tcW w:w="6438" w:type="dxa"/>
                <w:tcBorders>
                  <w:top w:val="single" w:sz="4" w:space="0" w:color="000000"/>
                  <w:left w:val="single" w:sz="4" w:space="0" w:color="000000"/>
                  <w:bottom w:val="single" w:sz="4" w:space="0" w:color="000000"/>
                  <w:right w:val="single" w:sz="4" w:space="0" w:color="000000"/>
                </w:tcBorders>
                <w:hideMark/>
              </w:tcPr>
              <w:p w14:paraId="615D14BA"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that have “SYN” errors</w:t>
                </w:r>
              </w:p>
            </w:tc>
          </w:tr>
          <w:tr w:rsidR="00190C21" w14:paraId="7FADFC3D" w14:textId="77777777" w:rsidTr="00190C21">
            <w:trPr>
              <w:trHeight w:val="423"/>
            </w:trPr>
            <w:tc>
              <w:tcPr>
                <w:tcW w:w="1089" w:type="dxa"/>
                <w:tcBorders>
                  <w:top w:val="single" w:sz="4" w:space="0" w:color="000000"/>
                  <w:left w:val="single" w:sz="4" w:space="0" w:color="000000"/>
                  <w:bottom w:val="single" w:sz="4" w:space="0" w:color="000000"/>
                  <w:right w:val="single" w:sz="4" w:space="0" w:color="000000"/>
                </w:tcBorders>
                <w:hideMark/>
              </w:tcPr>
              <w:p w14:paraId="1EFC1FDB"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26 </w:t>
                </w:r>
              </w:p>
            </w:tc>
            <w:tc>
              <w:tcPr>
                <w:tcW w:w="3961" w:type="dxa"/>
                <w:tcBorders>
                  <w:top w:val="single" w:sz="4" w:space="0" w:color="000000"/>
                  <w:left w:val="single" w:sz="4" w:space="0" w:color="000000"/>
                  <w:bottom w:val="single" w:sz="4" w:space="0" w:color="000000"/>
                  <w:right w:val="single" w:sz="4" w:space="0" w:color="000000"/>
                </w:tcBorders>
                <w:hideMark/>
              </w:tcPr>
              <w:p w14:paraId="495ED4D9"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srv serror rate</w:t>
                </w:r>
              </w:p>
            </w:tc>
            <w:tc>
              <w:tcPr>
                <w:tcW w:w="6438" w:type="dxa"/>
                <w:tcBorders>
                  <w:top w:val="single" w:sz="4" w:space="0" w:color="000000"/>
                  <w:left w:val="single" w:sz="4" w:space="0" w:color="000000"/>
                  <w:bottom w:val="single" w:sz="4" w:space="0" w:color="000000"/>
                  <w:right w:val="single" w:sz="4" w:space="0" w:color="000000"/>
                </w:tcBorders>
                <w:hideMark/>
              </w:tcPr>
              <w:p w14:paraId="56185CD3"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that have “SYN” errors</w:t>
                </w:r>
              </w:p>
            </w:tc>
          </w:tr>
          <w:tr w:rsidR="00190C21" w14:paraId="166BA594"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50B2BE73"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27 </w:t>
                </w:r>
              </w:p>
            </w:tc>
            <w:tc>
              <w:tcPr>
                <w:tcW w:w="3961" w:type="dxa"/>
                <w:tcBorders>
                  <w:top w:val="single" w:sz="4" w:space="0" w:color="000000"/>
                  <w:left w:val="single" w:sz="4" w:space="0" w:color="000000"/>
                  <w:bottom w:val="single" w:sz="4" w:space="0" w:color="000000"/>
                  <w:right w:val="single" w:sz="4" w:space="0" w:color="000000"/>
                </w:tcBorders>
                <w:hideMark/>
              </w:tcPr>
              <w:p w14:paraId="74411937" w14:textId="77777777" w:rsidR="00190C21" w:rsidRPr="00FE21F2" w:rsidRDefault="00190C21">
                <w:pPr>
                  <w:spacing w:after="0" w:line="256" w:lineRule="auto"/>
                  <w:ind w:right="43"/>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rerror rate</w:t>
                </w:r>
              </w:p>
            </w:tc>
            <w:tc>
              <w:tcPr>
                <w:tcW w:w="6438" w:type="dxa"/>
                <w:tcBorders>
                  <w:top w:val="single" w:sz="4" w:space="0" w:color="000000"/>
                  <w:left w:val="single" w:sz="4" w:space="0" w:color="000000"/>
                  <w:bottom w:val="single" w:sz="4" w:space="0" w:color="000000"/>
                  <w:right w:val="single" w:sz="4" w:space="0" w:color="000000"/>
                </w:tcBorders>
                <w:hideMark/>
              </w:tcPr>
              <w:p w14:paraId="00715237"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that have REJ errors</w:t>
                </w:r>
              </w:p>
            </w:tc>
          </w:tr>
          <w:tr w:rsidR="00190C21" w14:paraId="7798B29F" w14:textId="77777777" w:rsidTr="00190C21">
            <w:trPr>
              <w:trHeight w:val="427"/>
            </w:trPr>
            <w:tc>
              <w:tcPr>
                <w:tcW w:w="1089" w:type="dxa"/>
                <w:tcBorders>
                  <w:top w:val="single" w:sz="4" w:space="0" w:color="000000"/>
                  <w:left w:val="single" w:sz="4" w:space="0" w:color="000000"/>
                  <w:bottom w:val="single" w:sz="4" w:space="0" w:color="000000"/>
                  <w:right w:val="single" w:sz="4" w:space="0" w:color="000000"/>
                </w:tcBorders>
                <w:hideMark/>
              </w:tcPr>
              <w:p w14:paraId="3ABBEEF1"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28 </w:t>
                </w:r>
              </w:p>
            </w:tc>
            <w:tc>
              <w:tcPr>
                <w:tcW w:w="3961" w:type="dxa"/>
                <w:tcBorders>
                  <w:top w:val="single" w:sz="4" w:space="0" w:color="000000"/>
                  <w:left w:val="single" w:sz="4" w:space="0" w:color="000000"/>
                  <w:bottom w:val="single" w:sz="4" w:space="0" w:color="000000"/>
                  <w:right w:val="single" w:sz="4" w:space="0" w:color="000000"/>
                </w:tcBorders>
                <w:hideMark/>
              </w:tcPr>
              <w:p w14:paraId="56CA602A"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srv rerror rate</w:t>
                </w:r>
              </w:p>
            </w:tc>
            <w:tc>
              <w:tcPr>
                <w:tcW w:w="6438" w:type="dxa"/>
                <w:tcBorders>
                  <w:top w:val="single" w:sz="4" w:space="0" w:color="000000"/>
                  <w:left w:val="single" w:sz="4" w:space="0" w:color="000000"/>
                  <w:bottom w:val="single" w:sz="4" w:space="0" w:color="000000"/>
                  <w:right w:val="single" w:sz="4" w:space="0" w:color="000000"/>
                </w:tcBorders>
                <w:hideMark/>
              </w:tcPr>
              <w:p w14:paraId="2CD80DDD"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that have REJ errors</w:t>
                </w:r>
              </w:p>
            </w:tc>
          </w:tr>
          <w:tr w:rsidR="00190C21" w14:paraId="485E70FC"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380967B6"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29 </w:t>
                </w:r>
              </w:p>
            </w:tc>
            <w:tc>
              <w:tcPr>
                <w:tcW w:w="3961" w:type="dxa"/>
                <w:tcBorders>
                  <w:top w:val="single" w:sz="4" w:space="0" w:color="000000"/>
                  <w:left w:val="single" w:sz="4" w:space="0" w:color="000000"/>
                  <w:bottom w:val="single" w:sz="4" w:space="0" w:color="000000"/>
                  <w:right w:val="single" w:sz="4" w:space="0" w:color="000000"/>
                </w:tcBorders>
                <w:hideMark/>
              </w:tcPr>
              <w:p w14:paraId="5BDC84F6" w14:textId="77777777" w:rsidR="00190C21" w:rsidRPr="00FE21F2" w:rsidRDefault="00190C21">
                <w:pPr>
                  <w:spacing w:after="0" w:line="256" w:lineRule="auto"/>
                  <w:ind w:left="3" w:right="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same srv rate</w:t>
                </w:r>
              </w:p>
            </w:tc>
            <w:tc>
              <w:tcPr>
                <w:tcW w:w="6438" w:type="dxa"/>
                <w:tcBorders>
                  <w:top w:val="single" w:sz="4" w:space="0" w:color="000000"/>
                  <w:left w:val="single" w:sz="4" w:space="0" w:color="000000"/>
                  <w:bottom w:val="single" w:sz="4" w:space="0" w:color="000000"/>
                  <w:right w:val="single" w:sz="4" w:space="0" w:color="000000"/>
                </w:tcBorders>
                <w:hideMark/>
              </w:tcPr>
              <w:p w14:paraId="35E5B506" w14:textId="77777777" w:rsidR="00190C21" w:rsidRPr="00FE21F2" w:rsidRDefault="00190C21">
                <w:pPr>
                  <w:spacing w:after="0" w:line="256" w:lineRule="auto"/>
                  <w:ind w:right="2"/>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the same service</w:t>
                </w:r>
              </w:p>
            </w:tc>
          </w:tr>
          <w:tr w:rsidR="00190C21" w14:paraId="4C109DD0" w14:textId="77777777" w:rsidTr="00190C21">
            <w:trPr>
              <w:trHeight w:val="423"/>
            </w:trPr>
            <w:tc>
              <w:tcPr>
                <w:tcW w:w="1089" w:type="dxa"/>
                <w:tcBorders>
                  <w:top w:val="single" w:sz="4" w:space="0" w:color="000000"/>
                  <w:left w:val="single" w:sz="4" w:space="0" w:color="000000"/>
                  <w:bottom w:val="single" w:sz="4" w:space="0" w:color="000000"/>
                  <w:right w:val="single" w:sz="4" w:space="0" w:color="000000"/>
                </w:tcBorders>
                <w:hideMark/>
              </w:tcPr>
              <w:p w14:paraId="6A214A29"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30 </w:t>
                </w:r>
              </w:p>
            </w:tc>
            <w:tc>
              <w:tcPr>
                <w:tcW w:w="3961" w:type="dxa"/>
                <w:tcBorders>
                  <w:top w:val="single" w:sz="4" w:space="0" w:color="000000"/>
                  <w:left w:val="single" w:sz="4" w:space="0" w:color="000000"/>
                  <w:bottom w:val="single" w:sz="4" w:space="0" w:color="000000"/>
                  <w:right w:val="single" w:sz="4" w:space="0" w:color="000000"/>
                </w:tcBorders>
                <w:hideMark/>
              </w:tcPr>
              <w:p w14:paraId="1A270633" w14:textId="77777777" w:rsidR="00190C21" w:rsidRPr="00FE21F2" w:rsidRDefault="00190C21">
                <w:pPr>
                  <w:spacing w:after="0" w:line="256" w:lineRule="auto"/>
                  <w:ind w:right="43"/>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diff srv rate</w:t>
                </w:r>
              </w:p>
            </w:tc>
            <w:tc>
              <w:tcPr>
                <w:tcW w:w="6438" w:type="dxa"/>
                <w:tcBorders>
                  <w:top w:val="single" w:sz="4" w:space="0" w:color="000000"/>
                  <w:left w:val="single" w:sz="4" w:space="0" w:color="000000"/>
                  <w:bottom w:val="single" w:sz="4" w:space="0" w:color="000000"/>
                  <w:right w:val="single" w:sz="4" w:space="0" w:color="000000"/>
                </w:tcBorders>
                <w:hideMark/>
              </w:tcPr>
              <w:p w14:paraId="66259D4E"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different services</w:t>
                </w:r>
              </w:p>
            </w:tc>
          </w:tr>
          <w:tr w:rsidR="00190C21" w14:paraId="466B07D5" w14:textId="77777777" w:rsidTr="00190C21">
            <w:trPr>
              <w:trHeight w:val="427"/>
            </w:trPr>
            <w:tc>
              <w:tcPr>
                <w:tcW w:w="1089" w:type="dxa"/>
                <w:tcBorders>
                  <w:top w:val="single" w:sz="4" w:space="0" w:color="000000"/>
                  <w:left w:val="single" w:sz="4" w:space="0" w:color="000000"/>
                  <w:bottom w:val="single" w:sz="4" w:space="0" w:color="000000"/>
                  <w:right w:val="single" w:sz="4" w:space="0" w:color="000000"/>
                </w:tcBorders>
                <w:hideMark/>
              </w:tcPr>
              <w:p w14:paraId="348324A8"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31 </w:t>
                </w:r>
              </w:p>
            </w:tc>
            <w:tc>
              <w:tcPr>
                <w:tcW w:w="3961" w:type="dxa"/>
                <w:tcBorders>
                  <w:top w:val="single" w:sz="4" w:space="0" w:color="000000"/>
                  <w:left w:val="single" w:sz="4" w:space="0" w:color="000000"/>
                  <w:bottom w:val="single" w:sz="4" w:space="0" w:color="000000"/>
                  <w:right w:val="single" w:sz="4" w:space="0" w:color="000000"/>
                </w:tcBorders>
                <w:hideMark/>
              </w:tcPr>
              <w:p w14:paraId="262210AF"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srv diff host rate</w:t>
                </w:r>
              </w:p>
            </w:tc>
            <w:tc>
              <w:tcPr>
                <w:tcW w:w="6438" w:type="dxa"/>
                <w:tcBorders>
                  <w:top w:val="single" w:sz="4" w:space="0" w:color="000000"/>
                  <w:left w:val="single" w:sz="4" w:space="0" w:color="000000"/>
                  <w:bottom w:val="single" w:sz="4" w:space="0" w:color="000000"/>
                  <w:right w:val="single" w:sz="4" w:space="0" w:color="000000"/>
                </w:tcBorders>
                <w:hideMark/>
              </w:tcPr>
              <w:p w14:paraId="03E6C047" w14:textId="77777777" w:rsidR="00190C21" w:rsidRPr="00FE21F2" w:rsidRDefault="00190C21">
                <w:pPr>
                  <w:spacing w:after="0" w:line="256" w:lineRule="auto"/>
                  <w:ind w:right="45"/>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different hosts</w:t>
                </w:r>
              </w:p>
            </w:tc>
          </w:tr>
          <w:tr w:rsidR="00190C21" w14:paraId="47335528"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hideMark/>
              </w:tcPr>
              <w:p w14:paraId="13185E62" w14:textId="77777777" w:rsidR="00190C21" w:rsidRDefault="00190C21">
                <w:pPr>
                  <w:spacing w:after="0" w:line="256" w:lineRule="auto"/>
                  <w:ind w:right="41"/>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32 </w:t>
                </w:r>
              </w:p>
            </w:tc>
            <w:tc>
              <w:tcPr>
                <w:tcW w:w="3961" w:type="dxa"/>
                <w:tcBorders>
                  <w:top w:val="single" w:sz="4" w:space="0" w:color="000000"/>
                  <w:left w:val="single" w:sz="4" w:space="0" w:color="000000"/>
                  <w:bottom w:val="single" w:sz="4" w:space="0" w:color="000000"/>
                  <w:right w:val="single" w:sz="4" w:space="0" w:color="000000"/>
                </w:tcBorders>
                <w:hideMark/>
              </w:tcPr>
              <w:p w14:paraId="28E98D93" w14:textId="77777777" w:rsidR="00190C21" w:rsidRPr="00FE21F2" w:rsidRDefault="00190C21">
                <w:pPr>
                  <w:spacing w:after="0" w:line="256" w:lineRule="auto"/>
                  <w:ind w:right="4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w:t>
                </w:r>
              </w:p>
              <w:p w14:paraId="22E90E2E" w14:textId="77777777" w:rsidR="00190C21" w:rsidRPr="00FE21F2" w:rsidRDefault="00190C21">
                <w:pPr>
                  <w:spacing w:after="0" w:line="256" w:lineRule="auto"/>
                  <w:ind w:right="4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count</w:t>
                </w:r>
              </w:p>
            </w:tc>
            <w:tc>
              <w:tcPr>
                <w:tcW w:w="6438" w:type="dxa"/>
                <w:tcBorders>
                  <w:top w:val="single" w:sz="4" w:space="0" w:color="000000"/>
                  <w:left w:val="single" w:sz="4" w:space="0" w:color="000000"/>
                  <w:bottom w:val="single" w:sz="4" w:space="0" w:color="000000"/>
                  <w:right w:val="single" w:sz="4" w:space="0" w:color="000000"/>
                </w:tcBorders>
                <w:hideMark/>
              </w:tcPr>
              <w:p w14:paraId="61D1C304"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Count of connections having the same destination host</w:t>
                </w:r>
              </w:p>
            </w:tc>
          </w:tr>
          <w:tr w:rsidR="00190C21" w14:paraId="1C121F83" w14:textId="77777777" w:rsidTr="00190C21">
            <w:trPr>
              <w:trHeight w:val="221"/>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tcPr>
              <w:p w14:paraId="1756BE2B" w14:textId="77777777" w:rsidR="00190C21" w:rsidRDefault="00190C21">
                <w:pPr>
                  <w:spacing w:after="0" w:line="256" w:lineRule="auto"/>
                  <w:rPr>
                    <w:rFonts w:ascii="Times New Roman" w:eastAsia="Times New Roman" w:hAnsi="Times New Roman"/>
                    <w:color w:val="000000"/>
                    <w:sz w:val="24"/>
                    <w:szCs w:val="24"/>
                    <w:lang w:val="en-IN" w:eastAsia="en-IN"/>
                  </w:rPr>
                </w:pP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tcPr>
              <w:p w14:paraId="75CA3AE7" w14:textId="77777777" w:rsidR="00190C21" w:rsidRPr="00FE21F2" w:rsidRDefault="00190C21" w:rsidP="0069457F">
                <w:pPr>
                  <w:spacing w:after="0" w:line="256" w:lineRule="auto"/>
                  <w:rPr>
                    <w:rFonts w:ascii="Times New Roman" w:eastAsia="Times New Roman" w:hAnsi="Times New Roman"/>
                    <w:color w:val="000000"/>
                    <w:sz w:val="28"/>
                    <w:szCs w:val="28"/>
                    <w:lang w:val="en-IN" w:eastAsia="en-IN"/>
                  </w:rPr>
                </w:pP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tcPr>
              <w:p w14:paraId="6A42B477" w14:textId="77777777" w:rsidR="00190C21" w:rsidRPr="00FE21F2" w:rsidRDefault="00190C21" w:rsidP="00190C21">
                <w:pPr>
                  <w:spacing w:after="0" w:line="256" w:lineRule="auto"/>
                  <w:rPr>
                    <w:rFonts w:ascii="Times New Roman" w:eastAsia="Times New Roman" w:hAnsi="Times New Roman"/>
                    <w:color w:val="000000"/>
                    <w:sz w:val="28"/>
                    <w:szCs w:val="28"/>
                    <w:lang w:val="en-IN" w:eastAsia="en-IN"/>
                  </w:rPr>
                </w:pPr>
              </w:p>
            </w:tc>
          </w:tr>
          <w:tr w:rsidR="00190C21" w14:paraId="08EAA108" w14:textId="77777777" w:rsidTr="00190C21">
            <w:trPr>
              <w:trHeight w:val="629"/>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7E4F95BD"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33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4E3079DB"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 srv count</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34BFACB0" w14:textId="77777777" w:rsidR="00190C21" w:rsidRPr="00FE21F2" w:rsidRDefault="00190C21">
                <w:pPr>
                  <w:spacing w:after="0" w:line="232"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Count of connections having the same destination host and using the</w:t>
                </w:r>
              </w:p>
              <w:p w14:paraId="3850A585" w14:textId="77777777" w:rsidR="00190C21" w:rsidRPr="00FE21F2" w:rsidRDefault="00190C21">
                <w:pPr>
                  <w:spacing w:after="0" w:line="256" w:lineRule="auto"/>
                  <w:ind w:right="4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same service</w:t>
                </w:r>
              </w:p>
            </w:tc>
          </w:tr>
          <w:tr w:rsidR="00190C21" w14:paraId="02DDEB6C" w14:textId="77777777" w:rsidTr="00190C21">
            <w:trPr>
              <w:trHeight w:val="629"/>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2C306ED9"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34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5919447C"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w:t>
                </w:r>
              </w:p>
              <w:p w14:paraId="39653817"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same srv rate</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7B25AB89" w14:textId="77777777" w:rsidR="00190C21" w:rsidRPr="00FE21F2" w:rsidRDefault="00190C21">
                <w:pPr>
                  <w:spacing w:after="0" w:line="232"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having the same destination host and using the same</w:t>
                </w:r>
              </w:p>
              <w:p w14:paraId="6F329729" w14:textId="77777777" w:rsidR="00190C21" w:rsidRPr="00FE21F2" w:rsidRDefault="00190C21">
                <w:pPr>
                  <w:spacing w:after="0" w:line="256" w:lineRule="auto"/>
                  <w:ind w:right="3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service</w:t>
                </w:r>
              </w:p>
            </w:tc>
          </w:tr>
          <w:tr w:rsidR="00190C21" w14:paraId="129308C5" w14:textId="77777777" w:rsidTr="00190C21">
            <w:trPr>
              <w:trHeight w:val="427"/>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169D3487"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35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27F4CB8E" w14:textId="77777777" w:rsidR="00190C21" w:rsidRPr="00FE21F2" w:rsidRDefault="00190C21">
                <w:pPr>
                  <w:spacing w:after="0" w:line="256" w:lineRule="auto"/>
                  <w:ind w:left="183" w:hanging="16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 diff srv rate</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7531CD04"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different services on the current host</w:t>
                </w:r>
              </w:p>
            </w:tc>
          </w:tr>
          <w:tr w:rsidR="00190C21" w14:paraId="194DF242" w14:textId="77777777" w:rsidTr="00190C21">
            <w:trPr>
              <w:trHeight w:val="629"/>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2DC419DA"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36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57208115"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w:t>
                </w:r>
              </w:p>
              <w:p w14:paraId="1504E803"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same src port rate</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78456559"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the current host having the same src port</w:t>
                </w:r>
              </w:p>
            </w:tc>
          </w:tr>
          <w:tr w:rsidR="00190C21" w14:paraId="356E28C7" w14:textId="77777777" w:rsidTr="00190C21">
            <w:trPr>
              <w:trHeight w:val="634"/>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5E53893E"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37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45C5035D" w14:textId="77777777" w:rsidR="00190C21" w:rsidRPr="00FE21F2" w:rsidRDefault="00190C21">
                <w:pPr>
                  <w:spacing w:after="0" w:line="256" w:lineRule="auto"/>
                  <w:ind w:right="3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 srv</w:t>
                </w:r>
              </w:p>
              <w:p w14:paraId="321ED995" w14:textId="77777777" w:rsidR="00190C21" w:rsidRPr="00FE21F2" w:rsidRDefault="00190C21">
                <w:pPr>
                  <w:spacing w:after="0" w:line="256" w:lineRule="auto"/>
                  <w:ind w:left="8" w:right="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diff host rate</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648DF7F4"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the same service coming from different hosts</w:t>
                </w:r>
              </w:p>
            </w:tc>
          </w:tr>
          <w:tr w:rsidR="00190C21" w14:paraId="5E087BC2" w14:textId="77777777" w:rsidTr="00190C21">
            <w:trPr>
              <w:trHeight w:val="422"/>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5E1F2BAA"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38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6CDAFCA3"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w:t>
                </w:r>
              </w:p>
              <w:p w14:paraId="281AD7ED" w14:textId="77777777" w:rsidR="00190C21" w:rsidRPr="00FE21F2" w:rsidRDefault="00190C21">
                <w:pPr>
                  <w:spacing w:after="0" w:line="256" w:lineRule="auto"/>
                  <w:ind w:right="3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serror rate</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28DA695A"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the current host that have an S0 error</w:t>
                </w:r>
              </w:p>
            </w:tc>
          </w:tr>
          <w:tr w:rsidR="00190C21" w14:paraId="0A71A92B" w14:textId="77777777" w:rsidTr="00190C21">
            <w:trPr>
              <w:trHeight w:val="629"/>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0680A80F"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39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10BBEE1E" w14:textId="77777777" w:rsidR="00190C21" w:rsidRPr="00FE21F2" w:rsidRDefault="00190C21">
                <w:pPr>
                  <w:spacing w:after="0" w:line="256" w:lineRule="auto"/>
                  <w:ind w:right="3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 srv</w:t>
                </w:r>
              </w:p>
              <w:p w14:paraId="14AA9DE3" w14:textId="77777777" w:rsidR="00190C21" w:rsidRPr="00FE21F2" w:rsidRDefault="00190C21">
                <w:pPr>
                  <w:spacing w:after="0" w:line="256" w:lineRule="auto"/>
                  <w:ind w:right="3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serror rate</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7077CEA6" w14:textId="77777777" w:rsidR="00190C21" w:rsidRPr="00FE21F2" w:rsidRDefault="00190C21">
                <w:pPr>
                  <w:spacing w:after="0" w:line="232"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the current host and specified service that have an</w:t>
                </w:r>
              </w:p>
              <w:p w14:paraId="3F3FB78E" w14:textId="77777777" w:rsidR="00190C21" w:rsidRPr="00FE21F2" w:rsidRDefault="00190C21">
                <w:pPr>
                  <w:spacing w:after="0" w:line="256" w:lineRule="auto"/>
                  <w:ind w:right="3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S0 error</w:t>
                </w:r>
              </w:p>
            </w:tc>
          </w:tr>
          <w:tr w:rsidR="00190C21" w14:paraId="0A6DFFC1" w14:textId="77777777" w:rsidTr="00190C21">
            <w:trPr>
              <w:trHeight w:val="428"/>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45737D49"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40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7A9A28DE" w14:textId="77777777" w:rsidR="00190C21" w:rsidRPr="00FE21F2" w:rsidRDefault="00190C21">
                <w:pPr>
                  <w:spacing w:after="0" w:line="256" w:lineRule="auto"/>
                  <w:ind w:right="44"/>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w:t>
                </w:r>
              </w:p>
              <w:p w14:paraId="071EB434" w14:textId="77777777" w:rsidR="00190C21" w:rsidRPr="00FE21F2" w:rsidRDefault="00190C21">
                <w:pPr>
                  <w:spacing w:after="0" w:line="256" w:lineRule="auto"/>
                  <w:ind w:right="3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rerror rate</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3FF3E391" w14:textId="77777777" w:rsidR="00190C21" w:rsidRPr="00FE21F2" w:rsidRDefault="00190C21">
                <w:pPr>
                  <w:spacing w:after="0" w:line="256"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the current host that have an RST error</w:t>
                </w:r>
              </w:p>
            </w:tc>
          </w:tr>
          <w:tr w:rsidR="00190C21" w14:paraId="49C78FF6" w14:textId="77777777" w:rsidTr="00190C21">
            <w:trPr>
              <w:trHeight w:val="629"/>
            </w:trPr>
            <w:tc>
              <w:tcPr>
                <w:tcW w:w="1089"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38F94CEE" w14:textId="77777777" w:rsidR="00190C21" w:rsidRDefault="00190C21">
                <w:pPr>
                  <w:spacing w:after="0" w:line="256" w:lineRule="auto"/>
                  <w:ind w:right="46"/>
                  <w:jc w:val="center"/>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41 </w:t>
                </w:r>
              </w:p>
            </w:tc>
            <w:tc>
              <w:tcPr>
                <w:tcW w:w="3961"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4F091AAE" w14:textId="77777777" w:rsidR="00190C21" w:rsidRPr="00FE21F2" w:rsidRDefault="00190C21">
                <w:pPr>
                  <w:spacing w:after="0" w:line="256" w:lineRule="auto"/>
                  <w:ind w:right="38"/>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dst host srv</w:t>
                </w:r>
              </w:p>
              <w:p w14:paraId="2B516558" w14:textId="77777777" w:rsidR="00190C21" w:rsidRPr="00FE21F2" w:rsidRDefault="00190C21">
                <w:pPr>
                  <w:spacing w:after="0" w:line="256" w:lineRule="auto"/>
                  <w:ind w:right="39"/>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rerror rate</w:t>
                </w:r>
              </w:p>
            </w:tc>
            <w:tc>
              <w:tcPr>
                <w:tcW w:w="6438" w:type="dxa"/>
                <w:tcBorders>
                  <w:top w:val="single" w:sz="4" w:space="0" w:color="000000"/>
                  <w:left w:val="single" w:sz="4" w:space="0" w:color="000000"/>
                  <w:bottom w:val="single" w:sz="4" w:space="0" w:color="000000"/>
                  <w:right w:val="single" w:sz="4" w:space="0" w:color="000000"/>
                </w:tcBorders>
                <w:tcMar>
                  <w:top w:w="5" w:type="dxa"/>
                  <w:left w:w="120" w:type="dxa"/>
                  <w:bottom w:w="0" w:type="dxa"/>
                  <w:right w:w="74" w:type="dxa"/>
                </w:tcMar>
                <w:hideMark/>
              </w:tcPr>
              <w:p w14:paraId="46B285E6" w14:textId="52CA7A38" w:rsidR="00190C21" w:rsidRPr="00FE21F2" w:rsidRDefault="00190C21" w:rsidP="0069457F">
                <w:pPr>
                  <w:spacing w:after="0" w:line="232" w:lineRule="auto"/>
                  <w:jc w:val="center"/>
                  <w:rPr>
                    <w:rFonts w:ascii="Times New Roman" w:eastAsia="Times New Roman" w:hAnsi="Times New Roman"/>
                    <w:color w:val="000000"/>
                    <w:sz w:val="28"/>
                    <w:szCs w:val="28"/>
                    <w:lang w:val="en-IN" w:eastAsia="en-IN"/>
                  </w:rPr>
                </w:pPr>
                <w:r w:rsidRPr="00FE21F2">
                  <w:rPr>
                    <w:rFonts w:ascii="Times New Roman" w:eastAsia="Times New Roman" w:hAnsi="Times New Roman"/>
                    <w:color w:val="000000"/>
                    <w:sz w:val="28"/>
                    <w:szCs w:val="28"/>
                    <w:lang w:val="en-IN" w:eastAsia="en-IN"/>
                  </w:rPr>
                  <w:t>% of connections to the current host and specified service that have an</w:t>
                </w:r>
                <w:r w:rsidR="0069457F" w:rsidRPr="00FE21F2">
                  <w:rPr>
                    <w:rFonts w:ascii="Times New Roman" w:eastAsia="Times New Roman" w:hAnsi="Times New Roman"/>
                    <w:color w:val="000000"/>
                    <w:sz w:val="28"/>
                    <w:szCs w:val="28"/>
                    <w:lang w:val="en-IN" w:eastAsia="en-IN"/>
                  </w:rPr>
                  <w:t xml:space="preserve"> RST erro</w:t>
                </w:r>
                <w:r w:rsidR="0069457F">
                  <w:rPr>
                    <w:rFonts w:ascii="Times New Roman" w:eastAsia="Times New Roman" w:hAnsi="Times New Roman"/>
                    <w:color w:val="000000"/>
                    <w:sz w:val="28"/>
                    <w:szCs w:val="28"/>
                    <w:lang w:val="en-IN" w:eastAsia="en-IN"/>
                  </w:rPr>
                  <w:t>r.</w:t>
                </w:r>
              </w:p>
            </w:tc>
          </w:tr>
        </w:tbl>
        <w:p w14:paraId="07EAAE2E" w14:textId="77777777" w:rsidR="00190C21" w:rsidRDefault="00190C21" w:rsidP="00190C21">
          <w:pPr>
            <w:jc w:val="center"/>
            <w:rPr>
              <w:rFonts w:ascii="Calibri" w:eastAsia="Calibri" w:hAnsi="Calibri" w:cs="Calibri"/>
              <w:color w:val="000000"/>
              <w:sz w:val="32"/>
              <w:szCs w:val="32"/>
              <w:shd w:val="clear" w:color="auto" w:fill="FFFFFF"/>
            </w:rPr>
          </w:pPr>
        </w:p>
        <w:p w14:paraId="6F690C20" w14:textId="76F49630" w:rsidR="00715853" w:rsidRPr="0036326D" w:rsidRDefault="00715853" w:rsidP="00CB6EC0">
          <w:pPr>
            <w:rPr>
              <w:sz w:val="28"/>
              <w:szCs w:val="28"/>
            </w:rPr>
          </w:pPr>
          <w:r>
            <w:rPr>
              <w:b/>
              <w:bCs/>
              <w:sz w:val="48"/>
              <w:szCs w:val="48"/>
            </w:rPr>
            <w:br w:type="page"/>
          </w:r>
        </w:p>
      </w:sdtContent>
    </w:sdt>
    <w:p w14:paraId="166781C7" w14:textId="77777777" w:rsidR="002338F5" w:rsidRDefault="002338F5" w:rsidP="00715853">
      <w:pPr>
        <w:rPr>
          <w:b/>
          <w:bCs/>
          <w:sz w:val="48"/>
          <w:szCs w:val="48"/>
        </w:rPr>
      </w:pPr>
    </w:p>
    <w:p w14:paraId="01B837FD" w14:textId="1641DF6D" w:rsidR="002338F5" w:rsidRPr="00552CBB" w:rsidRDefault="002338F5" w:rsidP="0037230B">
      <w:pPr>
        <w:rPr>
          <w:rFonts w:ascii="Calibri Light" w:hAnsi="Calibri Light" w:cs="Calibri Light"/>
          <w:b/>
          <w:bCs/>
          <w:i/>
          <w:iCs/>
          <w:sz w:val="36"/>
          <w:szCs w:val="36"/>
        </w:rPr>
      </w:pPr>
      <w:r w:rsidRPr="00552CBB">
        <w:rPr>
          <w:rFonts w:ascii="Calibri Light" w:hAnsi="Calibri Light" w:cs="Calibri Light"/>
          <w:b/>
          <w:bCs/>
          <w:i/>
          <w:iCs/>
          <w:sz w:val="36"/>
          <w:szCs w:val="36"/>
        </w:rPr>
        <w:t>Libraries Used:</w:t>
      </w:r>
    </w:p>
    <w:p w14:paraId="3EFB69AC" w14:textId="71AB41AB" w:rsidR="002338F5" w:rsidRPr="00552CBB" w:rsidRDefault="0096722D" w:rsidP="002338F5">
      <w:pPr>
        <w:pStyle w:val="ListParagraph"/>
        <w:rPr>
          <w:rFonts w:ascii="Calibri Light" w:hAnsi="Calibri Light" w:cs="Calibri Light"/>
          <w:sz w:val="28"/>
          <w:szCs w:val="28"/>
          <w:shd w:val="clear" w:color="auto" w:fill="FFFFFF"/>
        </w:rPr>
      </w:pPr>
      <w:r w:rsidRPr="00552CBB">
        <w:rPr>
          <w:rFonts w:ascii="Calibri Light" w:hAnsi="Calibri Light" w:cs="Calibri Light"/>
          <w:b/>
          <w:bCs/>
          <w:i/>
          <w:iCs/>
          <w:sz w:val="32"/>
          <w:szCs w:val="32"/>
        </w:rPr>
        <w:t>Numpy:</w:t>
      </w:r>
      <w:r w:rsidRPr="00552CBB">
        <w:rPr>
          <w:rFonts w:ascii="Calibri Light" w:hAnsi="Calibri Light" w:cs="Calibri Light"/>
          <w:b/>
          <w:bCs/>
          <w:i/>
          <w:iCs/>
          <w:sz w:val="28"/>
          <w:szCs w:val="28"/>
        </w:rPr>
        <w:t xml:space="preserve"> </w:t>
      </w:r>
      <w:r w:rsidRPr="00552CBB">
        <w:rPr>
          <w:rFonts w:ascii="Calibri Light" w:hAnsi="Calibri Light" w:cs="Calibri Light"/>
          <w:b/>
          <w:bCs/>
          <w:sz w:val="28"/>
          <w:szCs w:val="28"/>
        </w:rPr>
        <w:t xml:space="preserve"> </w:t>
      </w:r>
      <w:r w:rsidRPr="00552CBB">
        <w:rPr>
          <w:rStyle w:val="Strong"/>
          <w:rFonts w:ascii="Calibri Light" w:hAnsi="Calibri Light" w:cs="Calibri Light"/>
          <w:b w:val="0"/>
          <w:bCs w:val="0"/>
          <w:sz w:val="28"/>
          <w:szCs w:val="28"/>
          <w:bdr w:val="none" w:sz="0" w:space="0" w:color="auto" w:frame="1"/>
          <w:shd w:val="clear" w:color="auto" w:fill="FFFFFF"/>
        </w:rPr>
        <w:t>Numpy</w:t>
      </w:r>
      <w:r w:rsidRPr="00552CBB">
        <w:rPr>
          <w:rStyle w:val="Strong"/>
          <w:rFonts w:ascii="Calibri Light" w:hAnsi="Calibri Light" w:cs="Calibri Light"/>
          <w:sz w:val="28"/>
          <w:szCs w:val="28"/>
          <w:bdr w:val="none" w:sz="0" w:space="0" w:color="auto" w:frame="1"/>
          <w:shd w:val="clear" w:color="auto" w:fill="FFFFFF"/>
        </w:rPr>
        <w:t> </w:t>
      </w:r>
      <w:r w:rsidRPr="00552CBB">
        <w:rPr>
          <w:rFonts w:ascii="Calibri Light" w:hAnsi="Calibri Light" w:cs="Calibri Light"/>
          <w:sz w:val="28"/>
          <w:szCs w:val="28"/>
          <w:shd w:val="clear" w:color="auto" w:fill="FFFFFF"/>
        </w:rPr>
        <w:t>is a general-purpose array-processing package. It provides a high-performance multidimensional array object, and tools for working with these arrays. It is the fundamental package for scientific computing with Python.</w:t>
      </w:r>
    </w:p>
    <w:p w14:paraId="52032845" w14:textId="5E2CAF50" w:rsidR="0096722D" w:rsidRPr="00552CBB" w:rsidRDefault="0096722D" w:rsidP="002338F5">
      <w:pPr>
        <w:pStyle w:val="ListParagraph"/>
        <w:rPr>
          <w:rFonts w:ascii="Calibri Light" w:hAnsi="Calibri Light" w:cs="Calibri Light"/>
          <w:sz w:val="28"/>
          <w:szCs w:val="28"/>
        </w:rPr>
      </w:pPr>
    </w:p>
    <w:p w14:paraId="734E7E81" w14:textId="36DA1604" w:rsidR="0096722D" w:rsidRPr="00552CBB" w:rsidRDefault="0096722D" w:rsidP="002338F5">
      <w:pPr>
        <w:pStyle w:val="ListParagraph"/>
        <w:rPr>
          <w:rStyle w:val="Emphasis"/>
          <w:rFonts w:ascii="Calibri Light" w:hAnsi="Calibri Light" w:cs="Calibri Light"/>
          <w:i w:val="0"/>
          <w:iCs w:val="0"/>
          <w:sz w:val="28"/>
          <w:szCs w:val="28"/>
          <w:bdr w:val="none" w:sz="0" w:space="0" w:color="auto" w:frame="1"/>
          <w:shd w:val="clear" w:color="auto" w:fill="FFFFFF"/>
        </w:rPr>
      </w:pPr>
      <w:r w:rsidRPr="00552CBB">
        <w:rPr>
          <w:rFonts w:ascii="Calibri Light" w:hAnsi="Calibri Light" w:cs="Calibri Light"/>
          <w:b/>
          <w:bCs/>
          <w:i/>
          <w:iCs/>
          <w:sz w:val="32"/>
          <w:szCs w:val="32"/>
        </w:rPr>
        <w:t>Pandas:</w:t>
      </w:r>
      <w:r w:rsidRPr="00552CBB">
        <w:rPr>
          <w:rFonts w:ascii="Calibri Light" w:hAnsi="Calibri Light" w:cs="Calibri Light"/>
          <w:b/>
          <w:bCs/>
          <w:i/>
          <w:iCs/>
          <w:sz w:val="28"/>
          <w:szCs w:val="28"/>
        </w:rPr>
        <w:t xml:space="preserve"> </w:t>
      </w:r>
      <w:r w:rsidRPr="00552CBB">
        <w:rPr>
          <w:rFonts w:ascii="Calibri Light" w:hAnsi="Calibri Light" w:cs="Calibri Light"/>
          <w:sz w:val="28"/>
          <w:szCs w:val="28"/>
        </w:rPr>
        <w:t>Pandas</w:t>
      </w:r>
      <w:r w:rsidRPr="00552CBB">
        <w:rPr>
          <w:rFonts w:ascii="Calibri Light" w:hAnsi="Calibri Light" w:cs="Calibri Light"/>
          <w:sz w:val="28"/>
          <w:szCs w:val="28"/>
          <w:shd w:val="clear" w:color="auto" w:fill="FFFFFF"/>
        </w:rPr>
        <w:t> is the most popular python library that is used for data analysis. It provides highly optimized performance with back-end source code is purely written in </w:t>
      </w:r>
      <w:r w:rsidRPr="00552CBB">
        <w:rPr>
          <w:rStyle w:val="Emphasis"/>
          <w:rFonts w:ascii="Calibri Light" w:hAnsi="Calibri Light" w:cs="Calibri Light"/>
          <w:i w:val="0"/>
          <w:iCs w:val="0"/>
          <w:sz w:val="28"/>
          <w:szCs w:val="28"/>
          <w:bdr w:val="none" w:sz="0" w:space="0" w:color="auto" w:frame="1"/>
          <w:shd w:val="clear" w:color="auto" w:fill="FFFFFF"/>
        </w:rPr>
        <w:t>C</w:t>
      </w:r>
      <w:r w:rsidRPr="00552CBB">
        <w:rPr>
          <w:rFonts w:ascii="Calibri Light" w:hAnsi="Calibri Light" w:cs="Calibri Light"/>
          <w:sz w:val="28"/>
          <w:szCs w:val="28"/>
          <w:shd w:val="clear" w:color="auto" w:fill="FFFFFF"/>
        </w:rPr>
        <w:t> or </w:t>
      </w:r>
      <w:r w:rsidRPr="00552CBB">
        <w:rPr>
          <w:rStyle w:val="Emphasis"/>
          <w:rFonts w:ascii="Calibri Light" w:hAnsi="Calibri Light" w:cs="Calibri Light"/>
          <w:i w:val="0"/>
          <w:iCs w:val="0"/>
          <w:sz w:val="28"/>
          <w:szCs w:val="28"/>
          <w:bdr w:val="none" w:sz="0" w:space="0" w:color="auto" w:frame="1"/>
          <w:shd w:val="clear" w:color="auto" w:fill="FFFFFF"/>
        </w:rPr>
        <w:t>Python.</w:t>
      </w:r>
    </w:p>
    <w:p w14:paraId="46232C99" w14:textId="0A286C20" w:rsidR="0096722D" w:rsidRPr="00552CBB" w:rsidRDefault="0096722D" w:rsidP="002338F5">
      <w:pPr>
        <w:pStyle w:val="ListParagraph"/>
        <w:rPr>
          <w:rFonts w:ascii="Calibri Light" w:hAnsi="Calibri Light" w:cs="Calibri Light"/>
          <w:sz w:val="28"/>
          <w:szCs w:val="28"/>
        </w:rPr>
      </w:pPr>
    </w:p>
    <w:p w14:paraId="23471D57" w14:textId="2363789A" w:rsidR="0096722D" w:rsidRPr="00552CBB" w:rsidRDefault="0096722D" w:rsidP="002338F5">
      <w:pPr>
        <w:pStyle w:val="ListParagraph"/>
        <w:rPr>
          <w:rFonts w:ascii="Calibri Light" w:hAnsi="Calibri Light" w:cs="Calibri Light"/>
          <w:sz w:val="28"/>
          <w:szCs w:val="28"/>
          <w:shd w:val="clear" w:color="auto" w:fill="FFFFFF"/>
        </w:rPr>
      </w:pPr>
      <w:r w:rsidRPr="00552CBB">
        <w:rPr>
          <w:rFonts w:ascii="Calibri Light" w:hAnsi="Calibri Light" w:cs="Calibri Light"/>
          <w:b/>
          <w:bCs/>
          <w:i/>
          <w:iCs/>
          <w:sz w:val="32"/>
          <w:szCs w:val="32"/>
        </w:rPr>
        <w:t>Matplotlib:</w:t>
      </w:r>
      <w:r w:rsidRPr="00552CBB">
        <w:rPr>
          <w:rFonts w:ascii="Calibri Light" w:hAnsi="Calibri Light" w:cs="Calibri Light"/>
          <w:b/>
          <w:bCs/>
          <w:i/>
          <w:iCs/>
          <w:sz w:val="28"/>
          <w:szCs w:val="28"/>
        </w:rPr>
        <w:t xml:space="preserve"> </w:t>
      </w:r>
      <w:r w:rsidRPr="00552CBB">
        <w:rPr>
          <w:rFonts w:ascii="Calibri Light" w:hAnsi="Calibri Light" w:cs="Calibri Light"/>
          <w:sz w:val="28"/>
          <w:szCs w:val="28"/>
          <w:shd w:val="clear" w:color="auto" w:fill="FFFFFF"/>
        </w:rPr>
        <w:t>Matplotlib is an amazing visualization library in Python for making plots of arrays. Matplotlib is a multi-platform data visualization library built on NumPy arrays and designed to work with the broader SciPy stack. It was introduced by John Hunter in the year 2002.</w:t>
      </w:r>
    </w:p>
    <w:p w14:paraId="0844C0BC" w14:textId="75443EED" w:rsidR="0096722D" w:rsidRPr="00552CBB" w:rsidRDefault="0096722D" w:rsidP="002338F5">
      <w:pPr>
        <w:pStyle w:val="ListParagraph"/>
        <w:rPr>
          <w:rFonts w:ascii="Calibri Light" w:hAnsi="Calibri Light" w:cs="Calibri Light"/>
          <w:sz w:val="28"/>
          <w:szCs w:val="28"/>
        </w:rPr>
      </w:pPr>
    </w:p>
    <w:p w14:paraId="0AACF709" w14:textId="48AA22AA" w:rsidR="0096722D" w:rsidRPr="00552CBB" w:rsidRDefault="0096722D" w:rsidP="002338F5">
      <w:pPr>
        <w:pStyle w:val="ListParagraph"/>
        <w:rPr>
          <w:rFonts w:ascii="Calibri Light" w:hAnsi="Calibri Light" w:cs="Calibri Light"/>
          <w:sz w:val="28"/>
          <w:szCs w:val="28"/>
        </w:rPr>
      </w:pPr>
      <w:r w:rsidRPr="00552CBB">
        <w:rPr>
          <w:rFonts w:ascii="Calibri Light" w:hAnsi="Calibri Light" w:cs="Calibri Light"/>
          <w:b/>
          <w:bCs/>
          <w:i/>
          <w:iCs/>
          <w:sz w:val="32"/>
          <w:szCs w:val="32"/>
        </w:rPr>
        <w:t>Scikit-Learn:</w:t>
      </w:r>
      <w:r w:rsidRPr="00552CBB">
        <w:rPr>
          <w:rFonts w:ascii="Calibri Light" w:hAnsi="Calibri Light" w:cs="Calibri Light"/>
          <w:b/>
          <w:bCs/>
          <w:i/>
          <w:iCs/>
          <w:sz w:val="28"/>
          <w:szCs w:val="28"/>
        </w:rPr>
        <w:t xml:space="preserve"> </w:t>
      </w:r>
      <w:r w:rsidR="0037230B" w:rsidRPr="00552CBB">
        <w:rPr>
          <w:rFonts w:ascii="Calibri Light" w:hAnsi="Calibri Light" w:cs="Calibri Light"/>
          <w:sz w:val="28"/>
          <w:szCs w:val="28"/>
        </w:rPr>
        <w:t>Scikit-learn is a machine learning library written in python. Most of the learning algorithm implement in scikit</w:t>
      </w:r>
      <w:r w:rsidR="00BB67A5" w:rsidRPr="00552CBB">
        <w:rPr>
          <w:rFonts w:ascii="Calibri Light" w:hAnsi="Calibri Light" w:cs="Calibri Light"/>
          <w:sz w:val="28"/>
          <w:szCs w:val="28"/>
        </w:rPr>
        <w:t>-</w:t>
      </w:r>
      <w:r w:rsidR="0037230B" w:rsidRPr="00552CBB">
        <w:rPr>
          <w:rFonts w:ascii="Calibri Light" w:hAnsi="Calibri Light" w:cs="Calibri Light"/>
          <w:sz w:val="28"/>
          <w:szCs w:val="28"/>
        </w:rPr>
        <w:t>learn required data to be stored in a two-dimensional array or matrix.</w:t>
      </w:r>
      <w:r w:rsidR="0037230B" w:rsidRPr="00552CBB">
        <w:rPr>
          <w:rFonts w:ascii="Calibri Light" w:hAnsi="Calibri Light" w:cs="Calibri Light"/>
          <w:b/>
          <w:bCs/>
          <w:i/>
          <w:iCs/>
          <w:sz w:val="28"/>
          <w:szCs w:val="28"/>
        </w:rPr>
        <w:t xml:space="preserve"> </w:t>
      </w:r>
      <w:r w:rsidR="0037230B" w:rsidRPr="00552CBB">
        <w:rPr>
          <w:rFonts w:ascii="Calibri Light" w:hAnsi="Calibri Light" w:cs="Calibri Light"/>
          <w:sz w:val="28"/>
          <w:szCs w:val="28"/>
        </w:rPr>
        <w:t>Sckit-learn provides a range of supervised and unsupervised learning algorithms via consistent interface in Python.</w:t>
      </w:r>
    </w:p>
    <w:p w14:paraId="7064D1B9" w14:textId="0B5D19C1" w:rsidR="0037230B" w:rsidRDefault="0037230B" w:rsidP="0037230B">
      <w:pPr>
        <w:rPr>
          <w:rFonts w:ascii="Calibri Light" w:hAnsi="Calibri Light" w:cs="Calibri Light"/>
          <w:sz w:val="32"/>
          <w:szCs w:val="32"/>
        </w:rPr>
      </w:pPr>
    </w:p>
    <w:p w14:paraId="6E8E9CDD" w14:textId="0FCD9D55" w:rsidR="0037230B" w:rsidRDefault="0037230B" w:rsidP="0037230B">
      <w:pPr>
        <w:rPr>
          <w:rFonts w:ascii="Calibri Light" w:hAnsi="Calibri Light" w:cs="Calibri Light"/>
          <w:b/>
          <w:bCs/>
          <w:i/>
          <w:iCs/>
          <w:sz w:val="36"/>
          <w:szCs w:val="36"/>
        </w:rPr>
      </w:pPr>
      <w:r w:rsidRPr="00552CBB">
        <w:rPr>
          <w:rFonts w:ascii="Calibri Light" w:hAnsi="Calibri Light" w:cs="Calibri Light"/>
          <w:b/>
          <w:bCs/>
          <w:i/>
          <w:iCs/>
          <w:sz w:val="36"/>
          <w:szCs w:val="36"/>
        </w:rPr>
        <w:t>Methodology</w:t>
      </w:r>
      <w:r w:rsidR="00387DD1">
        <w:rPr>
          <w:rFonts w:ascii="Calibri Light" w:hAnsi="Calibri Light" w:cs="Calibri Light"/>
          <w:b/>
          <w:bCs/>
          <w:i/>
          <w:iCs/>
          <w:sz w:val="36"/>
          <w:szCs w:val="36"/>
        </w:rPr>
        <w:t xml:space="preserve"> And Individual Contributions </w:t>
      </w:r>
      <w:r w:rsidRPr="00552CBB">
        <w:rPr>
          <w:rFonts w:ascii="Calibri Light" w:hAnsi="Calibri Light" w:cs="Calibri Light"/>
          <w:b/>
          <w:bCs/>
          <w:i/>
          <w:iCs/>
          <w:sz w:val="36"/>
          <w:szCs w:val="36"/>
        </w:rPr>
        <w:t>:</w:t>
      </w:r>
    </w:p>
    <w:p w14:paraId="5E197DD9" w14:textId="77777777" w:rsidR="00387DD1" w:rsidRPr="00552CBB" w:rsidRDefault="00387DD1" w:rsidP="0037230B">
      <w:pPr>
        <w:rPr>
          <w:rFonts w:ascii="Calibri Light" w:hAnsi="Calibri Light" w:cs="Calibri Light"/>
          <w:b/>
          <w:bCs/>
          <w:i/>
          <w:iCs/>
          <w:sz w:val="36"/>
          <w:szCs w:val="36"/>
        </w:rPr>
      </w:pPr>
    </w:p>
    <w:p w14:paraId="2E90C989" w14:textId="12FDE1F9" w:rsidR="007E43EA" w:rsidRPr="00387DD1" w:rsidRDefault="00565ED2" w:rsidP="0037230B">
      <w:pPr>
        <w:rPr>
          <w:rFonts w:ascii="Calibri Light" w:hAnsi="Calibri Light" w:cs="Calibri Light"/>
          <w:b/>
          <w:bCs/>
          <w:i/>
          <w:iCs/>
          <w:sz w:val="36"/>
          <w:szCs w:val="36"/>
        </w:rPr>
      </w:pPr>
      <w:r w:rsidRPr="00552CBB">
        <w:rPr>
          <w:rFonts w:ascii="Calibri Light" w:hAnsi="Calibri Light" w:cs="Calibri Light"/>
          <w:b/>
          <w:bCs/>
          <w:i/>
          <w:iCs/>
          <w:sz w:val="36"/>
          <w:szCs w:val="36"/>
        </w:rPr>
        <w:t>Data Cleaning and Pre-processing</w:t>
      </w:r>
      <w:r w:rsidR="00FA4204">
        <w:rPr>
          <w:rFonts w:ascii="Calibri Light" w:hAnsi="Calibri Light" w:cs="Calibri Light"/>
          <w:b/>
          <w:bCs/>
          <w:i/>
          <w:iCs/>
          <w:sz w:val="36"/>
          <w:szCs w:val="36"/>
        </w:rPr>
        <w:t>(</w:t>
      </w:r>
      <w:r w:rsidR="00FA4204" w:rsidRPr="00FA4204">
        <w:rPr>
          <w:rFonts w:ascii="Calibri Light" w:hAnsi="Calibri Light" w:cs="Calibri Light"/>
          <w:b/>
          <w:bCs/>
          <w:i/>
          <w:iCs/>
          <w:sz w:val="36"/>
          <w:szCs w:val="36"/>
        </w:rPr>
        <w:t>V</w:t>
      </w:r>
      <w:r w:rsidR="00FA4204">
        <w:rPr>
          <w:rFonts w:ascii="Calibri Light" w:hAnsi="Calibri Light" w:cs="Calibri Light"/>
          <w:b/>
          <w:bCs/>
          <w:i/>
          <w:iCs/>
          <w:sz w:val="36"/>
          <w:szCs w:val="36"/>
        </w:rPr>
        <w:t>AIBHAV</w:t>
      </w:r>
      <w:r w:rsidR="00FA4204" w:rsidRPr="00FA4204">
        <w:rPr>
          <w:rFonts w:ascii="Calibri Light" w:hAnsi="Calibri Light" w:cs="Calibri Light"/>
          <w:b/>
          <w:bCs/>
          <w:i/>
          <w:iCs/>
          <w:sz w:val="36"/>
          <w:szCs w:val="36"/>
        </w:rPr>
        <w:t xml:space="preserve"> S</w:t>
      </w:r>
      <w:r w:rsidR="00FA4204">
        <w:rPr>
          <w:rFonts w:ascii="Calibri Light" w:hAnsi="Calibri Light" w:cs="Calibri Light"/>
          <w:b/>
          <w:bCs/>
          <w:i/>
          <w:iCs/>
          <w:sz w:val="36"/>
          <w:szCs w:val="36"/>
        </w:rPr>
        <w:t>AWANDRE 11805312)</w:t>
      </w:r>
      <w:r w:rsidR="007E43EA">
        <w:rPr>
          <w:rFonts w:ascii="Calibri Light" w:hAnsi="Calibri Light" w:cs="Calibri Light"/>
          <w:b/>
          <w:bCs/>
          <w:i/>
          <w:iCs/>
          <w:sz w:val="40"/>
          <w:szCs w:val="40"/>
        </w:rPr>
        <w:tab/>
      </w:r>
      <w:r w:rsidR="007E43EA" w:rsidRPr="00552CBB">
        <w:rPr>
          <w:rFonts w:ascii="Calibri Light" w:hAnsi="Calibri Light" w:cs="Calibri Light"/>
          <w:sz w:val="28"/>
          <w:szCs w:val="28"/>
        </w:rPr>
        <w:t>Basically, in this step the dataset has to go through a cleaning process to remove duplicate records. In order to decrease the number of columns we have to find the correlated data and delete them.</w:t>
      </w:r>
    </w:p>
    <w:p w14:paraId="05A31930" w14:textId="1028ED1D" w:rsidR="00A87330" w:rsidRPr="00552CBB" w:rsidRDefault="007E43EA" w:rsidP="00A87330">
      <w:pPr>
        <w:rPr>
          <w:rFonts w:ascii="Calibri Light" w:hAnsi="Calibri Light" w:cs="Calibri Light"/>
          <w:sz w:val="28"/>
          <w:szCs w:val="28"/>
        </w:rPr>
      </w:pPr>
      <w:r w:rsidRPr="00552CBB">
        <w:rPr>
          <w:rFonts w:ascii="Calibri Light" w:hAnsi="Calibri Light" w:cs="Calibri Light"/>
          <w:sz w:val="28"/>
          <w:szCs w:val="28"/>
        </w:rPr>
        <w:tab/>
        <w:t>Next a Pre-processing operation has to be taken in place because the dataset contains numerical and non-numerical instances.</w:t>
      </w:r>
      <w:r w:rsidRPr="00552CBB">
        <w:rPr>
          <w:sz w:val="28"/>
          <w:szCs w:val="28"/>
        </w:rPr>
        <w:t xml:space="preserve"> </w:t>
      </w:r>
      <w:r w:rsidRPr="00552CBB">
        <w:rPr>
          <w:rFonts w:ascii="Calibri Light" w:hAnsi="Calibri Light" w:cs="Calibri Light"/>
          <w:sz w:val="28"/>
          <w:szCs w:val="28"/>
        </w:rPr>
        <w:t>Label Encoder has to be used to</w:t>
      </w:r>
      <w:r>
        <w:rPr>
          <w:rFonts w:ascii="Calibri Light" w:hAnsi="Calibri Light" w:cs="Calibri Light"/>
          <w:sz w:val="32"/>
          <w:szCs w:val="32"/>
        </w:rPr>
        <w:t xml:space="preserve"> encode the </w:t>
      </w:r>
      <w:r w:rsidRPr="00552CBB">
        <w:rPr>
          <w:rFonts w:ascii="Calibri Light" w:hAnsi="Calibri Light" w:cs="Calibri Light"/>
          <w:sz w:val="28"/>
          <w:szCs w:val="28"/>
        </w:rPr>
        <w:t xml:space="preserve">categorical data. The technique </w:t>
      </w:r>
      <w:r w:rsidR="00A87330" w:rsidRPr="00552CBB">
        <w:rPr>
          <w:rFonts w:ascii="Calibri Light" w:hAnsi="Calibri Light" w:cs="Calibri Light"/>
          <w:sz w:val="28"/>
          <w:szCs w:val="28"/>
        </w:rPr>
        <w:t>will transform each categorical feature with different numbers.</w:t>
      </w:r>
    </w:p>
    <w:p w14:paraId="235F7E8C" w14:textId="77777777" w:rsidR="00387DD1" w:rsidRDefault="00A87330" w:rsidP="00A87330">
      <w:pPr>
        <w:ind w:firstLine="720"/>
        <w:rPr>
          <w:rFonts w:ascii="Calibri Light" w:hAnsi="Calibri Light" w:cs="Calibri Light"/>
          <w:sz w:val="28"/>
          <w:szCs w:val="28"/>
        </w:rPr>
      </w:pPr>
      <w:r w:rsidRPr="00552CBB">
        <w:rPr>
          <w:rFonts w:ascii="Calibri Light" w:hAnsi="Calibri Light" w:cs="Calibri Light"/>
          <w:sz w:val="28"/>
          <w:szCs w:val="28"/>
        </w:rPr>
        <w:t xml:space="preserve">First open </w:t>
      </w:r>
      <w:r w:rsidR="00C53043">
        <w:rPr>
          <w:rFonts w:ascii="Calibri Light" w:hAnsi="Calibri Light" w:cs="Calibri Light"/>
          <w:sz w:val="28"/>
          <w:szCs w:val="28"/>
        </w:rPr>
        <w:t xml:space="preserve">the </w:t>
      </w:r>
      <w:r w:rsidRPr="00552CBB">
        <w:rPr>
          <w:rFonts w:ascii="Calibri Light" w:hAnsi="Calibri Light" w:cs="Calibri Light"/>
          <w:sz w:val="28"/>
          <w:szCs w:val="28"/>
        </w:rPr>
        <w:t xml:space="preserve">csv file with pandas.read_csv function and </w:t>
      </w:r>
      <w:r w:rsidR="00C53043">
        <w:rPr>
          <w:rFonts w:ascii="Calibri Light" w:hAnsi="Calibri Light" w:cs="Calibri Light"/>
          <w:sz w:val="28"/>
          <w:szCs w:val="28"/>
        </w:rPr>
        <w:t>assign</w:t>
      </w:r>
      <w:r w:rsidRPr="00552CBB">
        <w:rPr>
          <w:rFonts w:ascii="Calibri Light" w:hAnsi="Calibri Light" w:cs="Calibri Light"/>
          <w:sz w:val="28"/>
          <w:szCs w:val="28"/>
        </w:rPr>
        <w:t xml:space="preserve"> it </w:t>
      </w:r>
      <w:r w:rsidR="00C53043">
        <w:rPr>
          <w:rFonts w:ascii="Calibri Light" w:hAnsi="Calibri Light" w:cs="Calibri Light"/>
          <w:sz w:val="28"/>
          <w:szCs w:val="28"/>
        </w:rPr>
        <w:t xml:space="preserve">to a </w:t>
      </w:r>
      <w:r w:rsidRPr="00552CBB">
        <w:rPr>
          <w:rFonts w:ascii="Calibri Light" w:hAnsi="Calibri Light" w:cs="Calibri Light"/>
          <w:sz w:val="28"/>
          <w:szCs w:val="28"/>
        </w:rPr>
        <w:t xml:space="preserve"> variable named </w:t>
      </w:r>
    </w:p>
    <w:p w14:paraId="5D09EB9A" w14:textId="30D2D5C4" w:rsidR="00A87330" w:rsidRPr="00552CBB" w:rsidRDefault="00A87330" w:rsidP="00A87330">
      <w:pPr>
        <w:ind w:firstLine="720"/>
        <w:rPr>
          <w:rFonts w:ascii="Calibri Light" w:hAnsi="Calibri Light" w:cs="Calibri Light"/>
          <w:sz w:val="28"/>
          <w:szCs w:val="28"/>
        </w:rPr>
      </w:pPr>
      <w:r w:rsidRPr="00552CBB">
        <w:rPr>
          <w:rFonts w:ascii="Calibri Light" w:hAnsi="Calibri Light" w:cs="Calibri Light"/>
          <w:b/>
          <w:bCs/>
          <w:i/>
          <w:iCs/>
          <w:sz w:val="28"/>
          <w:szCs w:val="28"/>
        </w:rPr>
        <w:lastRenderedPageBreak/>
        <w:t>data</w:t>
      </w:r>
      <w:r w:rsidRPr="00552CBB">
        <w:rPr>
          <w:rFonts w:ascii="Calibri Light" w:hAnsi="Calibri Light" w:cs="Calibri Light"/>
          <w:sz w:val="28"/>
          <w:szCs w:val="28"/>
        </w:rPr>
        <w:t xml:space="preserve">. </w:t>
      </w:r>
    </w:p>
    <w:p w14:paraId="60A05061" w14:textId="56ABD110" w:rsidR="00A87330" w:rsidRPr="00552CBB" w:rsidRDefault="00D51C11" w:rsidP="00A87330">
      <w:pPr>
        <w:ind w:firstLine="720"/>
        <w:rPr>
          <w:rFonts w:ascii="Calibri Light" w:hAnsi="Calibri Light" w:cs="Calibri Light"/>
          <w:sz w:val="28"/>
          <w:szCs w:val="28"/>
        </w:rPr>
      </w:pPr>
      <w:r w:rsidRPr="00552CBB">
        <w:rPr>
          <w:rFonts w:ascii="Calibri Light" w:hAnsi="Calibri Light" w:cs="Calibri Light"/>
          <w:i/>
          <w:iCs/>
          <w:noProof/>
          <w:sz w:val="28"/>
          <w:szCs w:val="28"/>
        </w:rPr>
        <mc:AlternateContent>
          <mc:Choice Requires="wps">
            <w:drawing>
              <wp:anchor distT="182880" distB="182880" distL="182880" distR="182880" simplePos="0" relativeHeight="251669504" behindDoc="0" locked="0" layoutInCell="1" allowOverlap="1" wp14:anchorId="39A3AF8A" wp14:editId="188023F6">
                <wp:simplePos x="0" y="0"/>
                <wp:positionH relativeFrom="margin">
                  <wp:align>left</wp:align>
                </wp:positionH>
                <wp:positionV relativeFrom="paragraph">
                  <wp:posOffset>6107401</wp:posOffset>
                </wp:positionV>
                <wp:extent cx="6850380" cy="2183642"/>
                <wp:effectExtent l="0" t="0" r="7620" b="7620"/>
                <wp:wrapSquare wrapText="bothSides"/>
                <wp:docPr id="16" name="Snip Single Corner Rectangle 118"/>
                <wp:cNvGraphicFramePr/>
                <a:graphic xmlns:a="http://schemas.openxmlformats.org/drawingml/2006/main">
                  <a:graphicData uri="http://schemas.microsoft.com/office/word/2010/wordprocessingShape">
                    <wps:wsp>
                      <wps:cNvSpPr/>
                      <wps:spPr>
                        <a:xfrm>
                          <a:off x="0" y="0"/>
                          <a:ext cx="6850380" cy="2183642"/>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4AFE994" w14:textId="77777777" w:rsidR="00970D61" w:rsidRDefault="00970D61" w:rsidP="006D2F99">
                            <w:pPr>
                              <w:rPr>
                                <w:b/>
                                <w:bCs/>
                                <w:color w:val="44546A" w:themeColor="text2"/>
                                <w:sz w:val="36"/>
                                <w:szCs w:val="36"/>
                              </w:rPr>
                            </w:pPr>
                            <w:r w:rsidRPr="007172F8">
                              <w:rPr>
                                <w:b/>
                                <w:bCs/>
                                <w:color w:val="44546A" w:themeColor="text2"/>
                                <w:sz w:val="36"/>
                                <w:szCs w:val="36"/>
                              </w:rPr>
                              <w:t>Pearson’s Correlation</w:t>
                            </w:r>
                            <w:r>
                              <w:rPr>
                                <w:b/>
                                <w:bCs/>
                                <w:color w:val="44546A" w:themeColor="text2"/>
                                <w:sz w:val="36"/>
                                <w:szCs w:val="36"/>
                              </w:rPr>
                              <w:t xml:space="preserve"> :</w:t>
                            </w:r>
                          </w:p>
                          <w:p w14:paraId="7BA0BC90" w14:textId="77777777" w:rsidR="00970D61" w:rsidRPr="006D2F99" w:rsidRDefault="00970D61" w:rsidP="006D2F99">
                            <w:pPr>
                              <w:rPr>
                                <w:color w:val="44546A" w:themeColor="text2"/>
                                <w:sz w:val="28"/>
                                <w:szCs w:val="28"/>
                              </w:rPr>
                            </w:pPr>
                            <w:r>
                              <w:rPr>
                                <w:b/>
                                <w:bCs/>
                                <w:color w:val="44546A" w:themeColor="text2"/>
                                <w:sz w:val="36"/>
                                <w:szCs w:val="36"/>
                              </w:rPr>
                              <w:tab/>
                            </w:r>
                            <w:r w:rsidRPr="006D2F99">
                              <w:rPr>
                                <w:color w:val="44546A" w:themeColor="text2"/>
                                <w:sz w:val="28"/>
                                <w:szCs w:val="28"/>
                              </w:rPr>
                              <w:t>The Pearson’s correlation coefficient is calculated as the covariance of the two variables divided by the product of the standard deviation of each data sample.</w:t>
                            </w:r>
                          </w:p>
                          <w:p w14:paraId="606ECC6F" w14:textId="77777777" w:rsidR="00970D61" w:rsidRPr="006D2F99" w:rsidRDefault="00970D61" w:rsidP="006D2F99">
                            <w:pPr>
                              <w:rPr>
                                <w:rFonts w:ascii="Candara" w:hAnsi="Candara"/>
                                <w:color w:val="222A35" w:themeColor="text2" w:themeShade="80"/>
                                <w:sz w:val="28"/>
                                <w:szCs w:val="28"/>
                              </w:rPr>
                            </w:pPr>
                            <w:r w:rsidRPr="006D2F99">
                              <w:rPr>
                                <w:rFonts w:ascii="Candara" w:hAnsi="Candara"/>
                                <w:color w:val="222A35" w:themeColor="text2" w:themeShade="80"/>
                                <w:sz w:val="28"/>
                                <w:szCs w:val="28"/>
                              </w:rPr>
                              <w:t>Pearson's correlation coefficient = covariance(</w:t>
                            </w:r>
                            <w:r w:rsidRPr="006D2F99">
                              <w:rPr>
                                <w:rFonts w:ascii="Candara" w:hAnsi="Candara"/>
                                <w:i/>
                                <w:iCs/>
                                <w:color w:val="222A35" w:themeColor="text2" w:themeShade="80"/>
                                <w:sz w:val="28"/>
                                <w:szCs w:val="28"/>
                              </w:rPr>
                              <w:t>x, y</w:t>
                            </w:r>
                            <w:r w:rsidRPr="006D2F99">
                              <w:rPr>
                                <w:rFonts w:ascii="Candara" w:hAnsi="Candara"/>
                                <w:color w:val="222A35" w:themeColor="text2" w:themeShade="80"/>
                                <w:sz w:val="28"/>
                                <w:szCs w:val="28"/>
                              </w:rPr>
                              <w:t>) / (stdv(</w:t>
                            </w:r>
                            <w:r w:rsidRPr="006D2F99">
                              <w:rPr>
                                <w:rFonts w:ascii="Candara" w:hAnsi="Candara"/>
                                <w:i/>
                                <w:iCs/>
                                <w:color w:val="222A35" w:themeColor="text2" w:themeShade="80"/>
                                <w:sz w:val="28"/>
                                <w:szCs w:val="28"/>
                              </w:rPr>
                              <w:t>x</w:t>
                            </w:r>
                            <w:r w:rsidRPr="006D2F99">
                              <w:rPr>
                                <w:rFonts w:ascii="Candara" w:hAnsi="Candara"/>
                                <w:color w:val="222A35" w:themeColor="text2" w:themeShade="80"/>
                                <w:sz w:val="28"/>
                                <w:szCs w:val="28"/>
                              </w:rPr>
                              <w:t>) * stdv(</w:t>
                            </w:r>
                            <w:r w:rsidRPr="006D2F99">
                              <w:rPr>
                                <w:rFonts w:ascii="Candara" w:hAnsi="Candara"/>
                                <w:i/>
                                <w:iCs/>
                                <w:color w:val="222A35" w:themeColor="text2" w:themeShade="80"/>
                                <w:sz w:val="28"/>
                                <w:szCs w:val="28"/>
                              </w:rPr>
                              <w:t>y</w:t>
                            </w:r>
                            <w:r w:rsidRPr="006D2F99">
                              <w:rPr>
                                <w:rFonts w:ascii="Candara" w:hAnsi="Candara"/>
                                <w:color w:val="222A35" w:themeColor="text2" w:themeShade="80"/>
                                <w:sz w:val="28"/>
                                <w:szCs w:val="28"/>
                              </w:rPr>
                              <w:t>))</w:t>
                            </w:r>
                          </w:p>
                          <w:p w14:paraId="0D6C4DB1" w14:textId="251A502E" w:rsidR="00970D61" w:rsidRPr="006D2F99" w:rsidRDefault="00970D61" w:rsidP="006D2F99">
                            <w:pPr>
                              <w:rPr>
                                <w:rFonts w:ascii="Candara" w:hAnsi="Candara"/>
                                <w:color w:val="44546A" w:themeColor="text2"/>
                                <w:sz w:val="28"/>
                                <w:szCs w:val="28"/>
                              </w:rPr>
                            </w:pPr>
                            <w:r w:rsidRPr="006D2F99">
                              <w:rPr>
                                <w:rFonts w:ascii="Candara" w:hAnsi="Candara"/>
                                <w:color w:val="44546A" w:themeColor="text2"/>
                                <w:sz w:val="28"/>
                                <w:szCs w:val="28"/>
                              </w:rPr>
                              <w:t>The result of the calculation, the correlation coefficient can be interpreted to</w:t>
                            </w:r>
                          </w:p>
                          <w:p w14:paraId="33E72797" w14:textId="77777777" w:rsidR="00970D61" w:rsidRPr="007172F8" w:rsidRDefault="00970D61" w:rsidP="006D2F99">
                            <w:pPr>
                              <w:ind w:left="360"/>
                              <w:rPr>
                                <w:color w:val="44546A" w:themeColor="text2"/>
                                <w:sz w:val="32"/>
                                <w:szCs w:val="32"/>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3AF8A" id="Snip Single Corner Rectangle 118" o:spid="_x0000_s1026" style="position:absolute;left:0;text-align:left;margin-left:0;margin-top:480.9pt;width:539.4pt;height:171.95pt;z-index:251669504;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50380,21836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" adj="-11796480,,5400" path="m,l6486432,r363948,363948l6850380,2183642,,2183642,,xe" fillcolor="#8496b0 [1951]" stroked="f" strokeweight="1pt">
                <v:fill opacity="13107f" color2="#d5dce4 [671]" o:opacity2="13107f" rotate="t" focus="100%" type="gradient">
                  <o:fill v:ext="view" type="gradientUnscaled"/>
                </v:fill>
                <v:stroke joinstyle="miter"/>
                <v:formulas/>
                <v:path arrowok="t" o:connecttype="custom" o:connectlocs="0,0;6486432,0;6850380,363948;6850380,2183642;0,2183642;0,0" o:connectangles="0,0,0,0,0,0" textboxrect="0,0,6850380,2183642"/>
                <v:textbox inset="18pt,7.2pt,0,7.2pt">
                  <w:txbxContent>
                    <w:p w14:paraId="54AFE994" w14:textId="77777777" w:rsidR="00970D61" w:rsidRDefault="00970D61" w:rsidP="006D2F99">
                      <w:pPr>
                        <w:rPr>
                          <w:b/>
                          <w:bCs/>
                          <w:color w:val="44546A" w:themeColor="text2"/>
                          <w:sz w:val="36"/>
                          <w:szCs w:val="36"/>
                        </w:rPr>
                      </w:pPr>
                      <w:r w:rsidRPr="007172F8">
                        <w:rPr>
                          <w:b/>
                          <w:bCs/>
                          <w:color w:val="44546A" w:themeColor="text2"/>
                          <w:sz w:val="36"/>
                          <w:szCs w:val="36"/>
                        </w:rPr>
                        <w:t>Pearson’s Correlation</w:t>
                      </w:r>
                      <w:r>
                        <w:rPr>
                          <w:b/>
                          <w:bCs/>
                          <w:color w:val="44546A" w:themeColor="text2"/>
                          <w:sz w:val="36"/>
                          <w:szCs w:val="36"/>
                        </w:rPr>
                        <w:t xml:space="preserve"> :</w:t>
                      </w:r>
                    </w:p>
                    <w:p w14:paraId="7BA0BC90" w14:textId="77777777" w:rsidR="00970D61" w:rsidRPr="006D2F99" w:rsidRDefault="00970D61" w:rsidP="006D2F99">
                      <w:pPr>
                        <w:rPr>
                          <w:color w:val="44546A" w:themeColor="text2"/>
                          <w:sz w:val="28"/>
                          <w:szCs w:val="28"/>
                        </w:rPr>
                      </w:pPr>
                      <w:r>
                        <w:rPr>
                          <w:b/>
                          <w:bCs/>
                          <w:color w:val="44546A" w:themeColor="text2"/>
                          <w:sz w:val="36"/>
                          <w:szCs w:val="36"/>
                        </w:rPr>
                        <w:tab/>
                      </w:r>
                      <w:r w:rsidRPr="006D2F99">
                        <w:rPr>
                          <w:color w:val="44546A" w:themeColor="text2"/>
                          <w:sz w:val="28"/>
                          <w:szCs w:val="28"/>
                        </w:rPr>
                        <w:t>The Pearson’s correlation coefficient is calculated as the covariance of the two variables divided by the product of the standard deviation of each data sample.</w:t>
                      </w:r>
                    </w:p>
                    <w:p w14:paraId="606ECC6F" w14:textId="77777777" w:rsidR="00970D61" w:rsidRPr="006D2F99" w:rsidRDefault="00970D61" w:rsidP="006D2F99">
                      <w:pPr>
                        <w:rPr>
                          <w:rFonts w:ascii="Candara" w:hAnsi="Candara"/>
                          <w:color w:val="222A35" w:themeColor="text2" w:themeShade="80"/>
                          <w:sz w:val="28"/>
                          <w:szCs w:val="28"/>
                        </w:rPr>
                      </w:pPr>
                      <w:r w:rsidRPr="006D2F99">
                        <w:rPr>
                          <w:rFonts w:ascii="Candara" w:hAnsi="Candara"/>
                          <w:color w:val="222A35" w:themeColor="text2" w:themeShade="80"/>
                          <w:sz w:val="28"/>
                          <w:szCs w:val="28"/>
                        </w:rPr>
                        <w:t>Pearson's correlation coefficient = covariance(</w:t>
                      </w:r>
                      <w:r w:rsidRPr="006D2F99">
                        <w:rPr>
                          <w:rFonts w:ascii="Candara" w:hAnsi="Candara"/>
                          <w:i/>
                          <w:iCs/>
                          <w:color w:val="222A35" w:themeColor="text2" w:themeShade="80"/>
                          <w:sz w:val="28"/>
                          <w:szCs w:val="28"/>
                        </w:rPr>
                        <w:t>x, y</w:t>
                      </w:r>
                      <w:r w:rsidRPr="006D2F99">
                        <w:rPr>
                          <w:rFonts w:ascii="Candara" w:hAnsi="Candara"/>
                          <w:color w:val="222A35" w:themeColor="text2" w:themeShade="80"/>
                          <w:sz w:val="28"/>
                          <w:szCs w:val="28"/>
                        </w:rPr>
                        <w:t>) / (stdv(</w:t>
                      </w:r>
                      <w:r w:rsidRPr="006D2F99">
                        <w:rPr>
                          <w:rFonts w:ascii="Candara" w:hAnsi="Candara"/>
                          <w:i/>
                          <w:iCs/>
                          <w:color w:val="222A35" w:themeColor="text2" w:themeShade="80"/>
                          <w:sz w:val="28"/>
                          <w:szCs w:val="28"/>
                        </w:rPr>
                        <w:t>x</w:t>
                      </w:r>
                      <w:r w:rsidRPr="006D2F99">
                        <w:rPr>
                          <w:rFonts w:ascii="Candara" w:hAnsi="Candara"/>
                          <w:color w:val="222A35" w:themeColor="text2" w:themeShade="80"/>
                          <w:sz w:val="28"/>
                          <w:szCs w:val="28"/>
                        </w:rPr>
                        <w:t>) * stdv(</w:t>
                      </w:r>
                      <w:r w:rsidRPr="006D2F99">
                        <w:rPr>
                          <w:rFonts w:ascii="Candara" w:hAnsi="Candara"/>
                          <w:i/>
                          <w:iCs/>
                          <w:color w:val="222A35" w:themeColor="text2" w:themeShade="80"/>
                          <w:sz w:val="28"/>
                          <w:szCs w:val="28"/>
                        </w:rPr>
                        <w:t>y</w:t>
                      </w:r>
                      <w:r w:rsidRPr="006D2F99">
                        <w:rPr>
                          <w:rFonts w:ascii="Candara" w:hAnsi="Candara"/>
                          <w:color w:val="222A35" w:themeColor="text2" w:themeShade="80"/>
                          <w:sz w:val="28"/>
                          <w:szCs w:val="28"/>
                        </w:rPr>
                        <w:t>))</w:t>
                      </w:r>
                    </w:p>
                    <w:p w14:paraId="0D6C4DB1" w14:textId="251A502E" w:rsidR="00970D61" w:rsidRPr="006D2F99" w:rsidRDefault="00970D61" w:rsidP="006D2F99">
                      <w:pPr>
                        <w:rPr>
                          <w:rFonts w:ascii="Candara" w:hAnsi="Candara"/>
                          <w:color w:val="44546A" w:themeColor="text2"/>
                          <w:sz w:val="28"/>
                          <w:szCs w:val="28"/>
                        </w:rPr>
                      </w:pPr>
                      <w:r w:rsidRPr="006D2F99">
                        <w:rPr>
                          <w:rFonts w:ascii="Candara" w:hAnsi="Candara"/>
                          <w:color w:val="44546A" w:themeColor="text2"/>
                          <w:sz w:val="28"/>
                          <w:szCs w:val="28"/>
                        </w:rPr>
                        <w:t>The result of the calculation, the correlation coefficient can be interpreted to</w:t>
                      </w:r>
                    </w:p>
                    <w:p w14:paraId="33E72797" w14:textId="77777777" w:rsidR="00970D61" w:rsidRPr="007172F8" w:rsidRDefault="00970D61" w:rsidP="006D2F99">
                      <w:pPr>
                        <w:ind w:left="360"/>
                        <w:rPr>
                          <w:color w:val="44546A" w:themeColor="text2"/>
                          <w:sz w:val="32"/>
                          <w:szCs w:val="32"/>
                        </w:rPr>
                      </w:pPr>
                    </w:p>
                  </w:txbxContent>
                </v:textbox>
                <w10:wrap type="square" anchorx="margin"/>
              </v:shape>
            </w:pict>
          </mc:Fallback>
        </mc:AlternateContent>
      </w:r>
      <w:r w:rsidR="00C53043" w:rsidRPr="00552CBB">
        <w:rPr>
          <w:rFonts w:ascii="Calibri Light" w:hAnsi="Calibri Light" w:cs="Calibri Light"/>
          <w:i/>
          <w:iCs/>
          <w:noProof/>
          <w:sz w:val="28"/>
          <w:szCs w:val="28"/>
        </w:rPr>
        <mc:AlternateContent>
          <mc:Choice Requires="wps">
            <w:drawing>
              <wp:anchor distT="182880" distB="182880" distL="182880" distR="182880" simplePos="0" relativeHeight="251659264" behindDoc="0" locked="0" layoutInCell="1" allowOverlap="1" wp14:anchorId="5FF08F82" wp14:editId="06C1F4BD">
                <wp:simplePos x="0" y="0"/>
                <wp:positionH relativeFrom="margin">
                  <wp:align>left</wp:align>
                </wp:positionH>
                <wp:positionV relativeFrom="paragraph">
                  <wp:posOffset>1183005</wp:posOffset>
                </wp:positionV>
                <wp:extent cx="6850380" cy="4694555"/>
                <wp:effectExtent l="0" t="0" r="7620" b="0"/>
                <wp:wrapSquare wrapText="bothSides"/>
                <wp:docPr id="118" name="Snip Single Corner Rectangle 118"/>
                <wp:cNvGraphicFramePr/>
                <a:graphic xmlns:a="http://schemas.openxmlformats.org/drawingml/2006/main">
                  <a:graphicData uri="http://schemas.microsoft.com/office/word/2010/wordprocessingShape">
                    <wps:wsp>
                      <wps:cNvSpPr/>
                      <wps:spPr>
                        <a:xfrm>
                          <a:off x="0" y="0"/>
                          <a:ext cx="6850380" cy="469455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31E74479" w14:textId="7C8505CD" w:rsidR="00970D61" w:rsidRPr="00552CBB" w:rsidRDefault="00970D61" w:rsidP="00235545">
                            <w:pPr>
                              <w:rPr>
                                <w:b/>
                                <w:bCs/>
                                <w:i/>
                                <w:iCs/>
                                <w:color w:val="44546A" w:themeColor="text2"/>
                                <w:sz w:val="36"/>
                                <w:szCs w:val="36"/>
                              </w:rPr>
                            </w:pPr>
                            <w:r w:rsidRPr="00552CBB">
                              <w:rPr>
                                <w:b/>
                                <w:bCs/>
                                <w:i/>
                                <w:iCs/>
                                <w:color w:val="44546A" w:themeColor="text2"/>
                                <w:sz w:val="36"/>
                                <w:szCs w:val="36"/>
                              </w:rPr>
                              <w:t>About corr() function :</w:t>
                            </w:r>
                          </w:p>
                          <w:p w14:paraId="42793326" w14:textId="77777777" w:rsidR="00970D61" w:rsidRPr="00552CBB" w:rsidRDefault="00970D61" w:rsidP="00235545">
                            <w:pPr>
                              <w:rPr>
                                <w:color w:val="44546A" w:themeColor="text2"/>
                                <w:sz w:val="28"/>
                                <w:szCs w:val="28"/>
                              </w:rPr>
                            </w:pPr>
                            <w:r>
                              <w:rPr>
                                <w:color w:val="44546A" w:themeColor="text2"/>
                                <w:sz w:val="32"/>
                                <w:szCs w:val="32"/>
                              </w:rPr>
                              <w:tab/>
                            </w:r>
                            <w:r w:rsidRPr="00552CBB">
                              <w:rPr>
                                <w:color w:val="44546A" w:themeColor="text2"/>
                                <w:sz w:val="28"/>
                                <w:szCs w:val="28"/>
                              </w:rPr>
                              <w:t xml:space="preserve">Dataframe.corr() is used to find the pairwise correlation of all columns in the dataframe. </w:t>
                            </w:r>
                          </w:p>
                          <w:p w14:paraId="6B9D6C6E" w14:textId="7CD0F757" w:rsidR="00970D61" w:rsidRPr="00552CBB" w:rsidRDefault="00970D61" w:rsidP="00235545">
                            <w:pPr>
                              <w:rPr>
                                <w:b/>
                                <w:bCs/>
                                <w:color w:val="44546A" w:themeColor="text2"/>
                                <w:sz w:val="36"/>
                                <w:szCs w:val="36"/>
                              </w:rPr>
                            </w:pPr>
                            <w:r w:rsidRPr="00552CBB">
                              <w:rPr>
                                <w:b/>
                                <w:bCs/>
                                <w:color w:val="44546A" w:themeColor="text2"/>
                                <w:sz w:val="36"/>
                                <w:szCs w:val="36"/>
                              </w:rPr>
                              <w:t>Parameters:</w:t>
                            </w:r>
                          </w:p>
                          <w:p w14:paraId="6DB09692" w14:textId="64997BF7" w:rsidR="00970D61" w:rsidRPr="00552CBB" w:rsidRDefault="00970D61" w:rsidP="00A87330">
                            <w:pPr>
                              <w:pStyle w:val="ListParagraph"/>
                              <w:numPr>
                                <w:ilvl w:val="0"/>
                                <w:numId w:val="3"/>
                              </w:numPr>
                              <w:rPr>
                                <w:b/>
                                <w:bCs/>
                                <w:color w:val="44546A" w:themeColor="text2"/>
                                <w:sz w:val="28"/>
                                <w:szCs w:val="28"/>
                              </w:rPr>
                            </w:pPr>
                            <w:r w:rsidRPr="00552CBB">
                              <w:rPr>
                                <w:b/>
                                <w:bCs/>
                                <w:color w:val="44546A" w:themeColor="text2"/>
                                <w:sz w:val="28"/>
                                <w:szCs w:val="28"/>
                              </w:rPr>
                              <w:t>method:</w:t>
                            </w:r>
                          </w:p>
                          <w:p w14:paraId="67B0DC38" w14:textId="4A547F4D" w:rsidR="00970D61" w:rsidRPr="00552CBB" w:rsidRDefault="00970D61" w:rsidP="00A87330">
                            <w:pPr>
                              <w:pStyle w:val="ListParagraph"/>
                              <w:rPr>
                                <w:color w:val="44546A" w:themeColor="text2"/>
                                <w:sz w:val="28"/>
                                <w:szCs w:val="28"/>
                              </w:rPr>
                            </w:pPr>
                            <w:r w:rsidRPr="00552CBB">
                              <w:rPr>
                                <w:i/>
                                <w:iCs/>
                                <w:color w:val="44546A" w:themeColor="text2"/>
                                <w:sz w:val="28"/>
                                <w:szCs w:val="28"/>
                              </w:rPr>
                              <w:t>pearson :</w:t>
                            </w:r>
                            <w:r w:rsidRPr="00552CBB">
                              <w:rPr>
                                <w:color w:val="44546A" w:themeColor="text2"/>
                                <w:sz w:val="28"/>
                                <w:szCs w:val="28"/>
                              </w:rPr>
                              <w:t xml:space="preserve"> standard correlation coefficient</w:t>
                            </w:r>
                          </w:p>
                          <w:p w14:paraId="26A48A8F" w14:textId="3B1B2247" w:rsidR="00970D61" w:rsidRPr="00552CBB" w:rsidRDefault="00970D61" w:rsidP="00A87330">
                            <w:pPr>
                              <w:pStyle w:val="ListParagraph"/>
                              <w:rPr>
                                <w:color w:val="44546A" w:themeColor="text2"/>
                                <w:sz w:val="28"/>
                                <w:szCs w:val="28"/>
                              </w:rPr>
                            </w:pPr>
                            <w:r w:rsidRPr="00552CBB">
                              <w:rPr>
                                <w:i/>
                                <w:iCs/>
                                <w:color w:val="44546A" w:themeColor="text2"/>
                                <w:sz w:val="28"/>
                                <w:szCs w:val="28"/>
                              </w:rPr>
                              <w:t>kendall :</w:t>
                            </w:r>
                            <w:r w:rsidRPr="00552CBB">
                              <w:rPr>
                                <w:sz w:val="28"/>
                                <w:szCs w:val="28"/>
                              </w:rPr>
                              <w:t xml:space="preserve"> </w:t>
                            </w:r>
                            <w:r w:rsidRPr="00552CBB">
                              <w:rPr>
                                <w:color w:val="44546A" w:themeColor="text2"/>
                                <w:sz w:val="28"/>
                                <w:szCs w:val="28"/>
                              </w:rPr>
                              <w:t>Kendall Tau correlation coefficient</w:t>
                            </w:r>
                          </w:p>
                          <w:p w14:paraId="51B86321" w14:textId="5782A3EF" w:rsidR="00970D61" w:rsidRPr="00552CBB" w:rsidRDefault="00970D61" w:rsidP="00A87330">
                            <w:pPr>
                              <w:pStyle w:val="ListParagraph"/>
                              <w:rPr>
                                <w:b/>
                                <w:bCs/>
                                <w:color w:val="44546A" w:themeColor="text2"/>
                                <w:sz w:val="28"/>
                                <w:szCs w:val="28"/>
                              </w:rPr>
                            </w:pPr>
                            <w:r w:rsidRPr="00552CBB">
                              <w:rPr>
                                <w:i/>
                                <w:iCs/>
                                <w:color w:val="44546A" w:themeColor="text2"/>
                                <w:sz w:val="28"/>
                                <w:szCs w:val="28"/>
                              </w:rPr>
                              <w:t>spearman:</w:t>
                            </w:r>
                            <w:r w:rsidRPr="00552CBB">
                              <w:rPr>
                                <w:sz w:val="28"/>
                                <w:szCs w:val="28"/>
                              </w:rPr>
                              <w:t xml:space="preserve"> </w:t>
                            </w:r>
                            <w:r w:rsidRPr="00552CBB">
                              <w:rPr>
                                <w:color w:val="44546A" w:themeColor="text2"/>
                                <w:sz w:val="28"/>
                                <w:szCs w:val="28"/>
                              </w:rPr>
                              <w:t>Spearman rank correlation</w:t>
                            </w:r>
                          </w:p>
                          <w:p w14:paraId="62F839A5" w14:textId="0C649C85" w:rsidR="00970D61" w:rsidRPr="00552CBB" w:rsidRDefault="00970D61" w:rsidP="00A87330">
                            <w:pPr>
                              <w:pStyle w:val="ListParagraph"/>
                              <w:numPr>
                                <w:ilvl w:val="0"/>
                                <w:numId w:val="3"/>
                              </w:numPr>
                              <w:rPr>
                                <w:color w:val="44546A" w:themeColor="text2"/>
                                <w:sz w:val="28"/>
                                <w:szCs w:val="28"/>
                              </w:rPr>
                            </w:pPr>
                            <w:r w:rsidRPr="00552CBB">
                              <w:rPr>
                                <w:b/>
                                <w:bCs/>
                                <w:color w:val="44546A" w:themeColor="text2"/>
                                <w:sz w:val="28"/>
                                <w:szCs w:val="28"/>
                              </w:rPr>
                              <w:t>min_period :</w:t>
                            </w:r>
                            <w:r w:rsidRPr="00552CBB">
                              <w:rPr>
                                <w:color w:val="44546A" w:themeColor="text2"/>
                                <w:sz w:val="28"/>
                                <w:szCs w:val="28"/>
                              </w:rPr>
                              <w:t xml:space="preserve">  Minimum number of observations required per pair of columns to have a valid result. Currently only available for pearson and spearman correlation.</w:t>
                            </w:r>
                          </w:p>
                          <w:p w14:paraId="0AD54C39" w14:textId="4F35DF51" w:rsidR="00970D61" w:rsidRPr="00552CBB" w:rsidRDefault="00970D61" w:rsidP="004B0B88">
                            <w:pPr>
                              <w:ind w:left="360"/>
                              <w:rPr>
                                <w:color w:val="44546A" w:themeColor="text2"/>
                                <w:sz w:val="28"/>
                                <w:szCs w:val="28"/>
                              </w:rPr>
                            </w:pPr>
                            <w:r w:rsidRPr="00552CBB">
                              <w:rPr>
                                <w:color w:val="44546A" w:themeColor="text2"/>
                                <w:sz w:val="28"/>
                                <w:szCs w:val="28"/>
                              </w:rPr>
                              <w:t>Pearson’s Method is the default method of corr() function.</w:t>
                            </w:r>
                          </w:p>
                          <w:p w14:paraId="5BFF4B0E" w14:textId="3C75C52F" w:rsidR="00970D61" w:rsidRPr="00552CBB" w:rsidRDefault="00970D61" w:rsidP="004B0B88">
                            <w:pPr>
                              <w:ind w:left="360"/>
                              <w:rPr>
                                <w:color w:val="44546A" w:themeColor="text2"/>
                                <w:sz w:val="28"/>
                                <w:szCs w:val="28"/>
                              </w:rPr>
                            </w:pPr>
                            <w:r w:rsidRPr="00552CBB">
                              <w:rPr>
                                <w:color w:val="44546A" w:themeColor="text2"/>
                                <w:sz w:val="28"/>
                                <w:szCs w:val="28"/>
                              </w:rPr>
                              <w:t>Let’s see how Pearson’s Correlation Method works.</w:t>
                            </w:r>
                          </w:p>
                          <w:p w14:paraId="7D2C4392" w14:textId="77777777" w:rsidR="00970D61" w:rsidRPr="007172F8" w:rsidRDefault="00970D61" w:rsidP="007172F8">
                            <w:pPr>
                              <w:ind w:left="360"/>
                              <w:rPr>
                                <w:color w:val="44546A" w:themeColor="text2"/>
                                <w:sz w:val="32"/>
                                <w:szCs w:val="32"/>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08F82" id="_x0000_s1027" style="position:absolute;left:0;text-align:left;margin-left:0;margin-top:93.15pt;width:539.4pt;height:369.65pt;z-index:251659264;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50380,46945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" adj="-11796480,,5400" path="m,l6067939,r782441,782441l6850380,4694555,,4694555,,xe" fillcolor="#8496b0 [1951]" stroked="f" strokeweight="1pt">
                <v:fill opacity="13107f" color2="#d5dce4 [671]" o:opacity2="13107f" rotate="t" focus="100%" type="gradient">
                  <o:fill v:ext="view" type="gradientUnscaled"/>
                </v:fill>
                <v:stroke joinstyle="miter"/>
                <v:formulas/>
                <v:path arrowok="t" o:connecttype="custom" o:connectlocs="0,0;6067939,0;6850380,782441;6850380,4694555;0,4694555;0,0" o:connectangles="0,0,0,0,0,0" textboxrect="0,0,6850380,4694555"/>
                <v:textbox inset="18pt,7.2pt,0,7.2pt">
                  <w:txbxContent>
                    <w:p w14:paraId="31E74479" w14:textId="7C8505CD" w:rsidR="00970D61" w:rsidRPr="00552CBB" w:rsidRDefault="00970D61" w:rsidP="00235545">
                      <w:pPr>
                        <w:rPr>
                          <w:b/>
                          <w:bCs/>
                          <w:i/>
                          <w:iCs/>
                          <w:color w:val="44546A" w:themeColor="text2"/>
                          <w:sz w:val="36"/>
                          <w:szCs w:val="36"/>
                        </w:rPr>
                      </w:pPr>
                      <w:r w:rsidRPr="00552CBB">
                        <w:rPr>
                          <w:b/>
                          <w:bCs/>
                          <w:i/>
                          <w:iCs/>
                          <w:color w:val="44546A" w:themeColor="text2"/>
                          <w:sz w:val="36"/>
                          <w:szCs w:val="36"/>
                        </w:rPr>
                        <w:t>About corr() function :</w:t>
                      </w:r>
                    </w:p>
                    <w:p w14:paraId="42793326" w14:textId="77777777" w:rsidR="00970D61" w:rsidRPr="00552CBB" w:rsidRDefault="00970D61" w:rsidP="00235545">
                      <w:pPr>
                        <w:rPr>
                          <w:color w:val="44546A" w:themeColor="text2"/>
                          <w:sz w:val="28"/>
                          <w:szCs w:val="28"/>
                        </w:rPr>
                      </w:pPr>
                      <w:r>
                        <w:rPr>
                          <w:color w:val="44546A" w:themeColor="text2"/>
                          <w:sz w:val="32"/>
                          <w:szCs w:val="32"/>
                        </w:rPr>
                        <w:tab/>
                      </w:r>
                      <w:r w:rsidRPr="00552CBB">
                        <w:rPr>
                          <w:color w:val="44546A" w:themeColor="text2"/>
                          <w:sz w:val="28"/>
                          <w:szCs w:val="28"/>
                        </w:rPr>
                        <w:t xml:space="preserve">Dataframe.corr() is used to find the pairwise correlation of all columns in the dataframe. </w:t>
                      </w:r>
                    </w:p>
                    <w:p w14:paraId="6B9D6C6E" w14:textId="7CD0F757" w:rsidR="00970D61" w:rsidRPr="00552CBB" w:rsidRDefault="00970D61" w:rsidP="00235545">
                      <w:pPr>
                        <w:rPr>
                          <w:b/>
                          <w:bCs/>
                          <w:color w:val="44546A" w:themeColor="text2"/>
                          <w:sz w:val="36"/>
                          <w:szCs w:val="36"/>
                        </w:rPr>
                      </w:pPr>
                      <w:r w:rsidRPr="00552CBB">
                        <w:rPr>
                          <w:b/>
                          <w:bCs/>
                          <w:color w:val="44546A" w:themeColor="text2"/>
                          <w:sz w:val="36"/>
                          <w:szCs w:val="36"/>
                        </w:rPr>
                        <w:t>Parameters:</w:t>
                      </w:r>
                    </w:p>
                    <w:p w14:paraId="6DB09692" w14:textId="64997BF7" w:rsidR="00970D61" w:rsidRPr="00552CBB" w:rsidRDefault="00970D61" w:rsidP="00A87330">
                      <w:pPr>
                        <w:pStyle w:val="ListParagraph"/>
                        <w:numPr>
                          <w:ilvl w:val="0"/>
                          <w:numId w:val="3"/>
                        </w:numPr>
                        <w:rPr>
                          <w:b/>
                          <w:bCs/>
                          <w:color w:val="44546A" w:themeColor="text2"/>
                          <w:sz w:val="28"/>
                          <w:szCs w:val="28"/>
                        </w:rPr>
                      </w:pPr>
                      <w:r w:rsidRPr="00552CBB">
                        <w:rPr>
                          <w:b/>
                          <w:bCs/>
                          <w:color w:val="44546A" w:themeColor="text2"/>
                          <w:sz w:val="28"/>
                          <w:szCs w:val="28"/>
                        </w:rPr>
                        <w:t>method:</w:t>
                      </w:r>
                    </w:p>
                    <w:p w14:paraId="67B0DC38" w14:textId="4A547F4D" w:rsidR="00970D61" w:rsidRPr="00552CBB" w:rsidRDefault="00970D61" w:rsidP="00A87330">
                      <w:pPr>
                        <w:pStyle w:val="ListParagraph"/>
                        <w:rPr>
                          <w:color w:val="44546A" w:themeColor="text2"/>
                          <w:sz w:val="28"/>
                          <w:szCs w:val="28"/>
                        </w:rPr>
                      </w:pPr>
                      <w:r w:rsidRPr="00552CBB">
                        <w:rPr>
                          <w:i/>
                          <w:iCs/>
                          <w:color w:val="44546A" w:themeColor="text2"/>
                          <w:sz w:val="28"/>
                          <w:szCs w:val="28"/>
                        </w:rPr>
                        <w:t>pearson :</w:t>
                      </w:r>
                      <w:r w:rsidRPr="00552CBB">
                        <w:rPr>
                          <w:color w:val="44546A" w:themeColor="text2"/>
                          <w:sz w:val="28"/>
                          <w:szCs w:val="28"/>
                        </w:rPr>
                        <w:t xml:space="preserve"> standard correlation coefficient</w:t>
                      </w:r>
                    </w:p>
                    <w:p w14:paraId="26A48A8F" w14:textId="3B1B2247" w:rsidR="00970D61" w:rsidRPr="00552CBB" w:rsidRDefault="00970D61" w:rsidP="00A87330">
                      <w:pPr>
                        <w:pStyle w:val="ListParagraph"/>
                        <w:rPr>
                          <w:color w:val="44546A" w:themeColor="text2"/>
                          <w:sz w:val="28"/>
                          <w:szCs w:val="28"/>
                        </w:rPr>
                      </w:pPr>
                      <w:r w:rsidRPr="00552CBB">
                        <w:rPr>
                          <w:i/>
                          <w:iCs/>
                          <w:color w:val="44546A" w:themeColor="text2"/>
                          <w:sz w:val="28"/>
                          <w:szCs w:val="28"/>
                        </w:rPr>
                        <w:t>kendall :</w:t>
                      </w:r>
                      <w:r w:rsidRPr="00552CBB">
                        <w:rPr>
                          <w:sz w:val="28"/>
                          <w:szCs w:val="28"/>
                        </w:rPr>
                        <w:t xml:space="preserve"> </w:t>
                      </w:r>
                      <w:r w:rsidRPr="00552CBB">
                        <w:rPr>
                          <w:color w:val="44546A" w:themeColor="text2"/>
                          <w:sz w:val="28"/>
                          <w:szCs w:val="28"/>
                        </w:rPr>
                        <w:t>Kendall Tau correlation coefficient</w:t>
                      </w:r>
                    </w:p>
                    <w:p w14:paraId="51B86321" w14:textId="5782A3EF" w:rsidR="00970D61" w:rsidRPr="00552CBB" w:rsidRDefault="00970D61" w:rsidP="00A87330">
                      <w:pPr>
                        <w:pStyle w:val="ListParagraph"/>
                        <w:rPr>
                          <w:b/>
                          <w:bCs/>
                          <w:color w:val="44546A" w:themeColor="text2"/>
                          <w:sz w:val="28"/>
                          <w:szCs w:val="28"/>
                        </w:rPr>
                      </w:pPr>
                      <w:r w:rsidRPr="00552CBB">
                        <w:rPr>
                          <w:i/>
                          <w:iCs/>
                          <w:color w:val="44546A" w:themeColor="text2"/>
                          <w:sz w:val="28"/>
                          <w:szCs w:val="28"/>
                        </w:rPr>
                        <w:t>spearman:</w:t>
                      </w:r>
                      <w:r w:rsidRPr="00552CBB">
                        <w:rPr>
                          <w:sz w:val="28"/>
                          <w:szCs w:val="28"/>
                        </w:rPr>
                        <w:t xml:space="preserve"> </w:t>
                      </w:r>
                      <w:r w:rsidRPr="00552CBB">
                        <w:rPr>
                          <w:color w:val="44546A" w:themeColor="text2"/>
                          <w:sz w:val="28"/>
                          <w:szCs w:val="28"/>
                        </w:rPr>
                        <w:t>Spearman rank correlation</w:t>
                      </w:r>
                    </w:p>
                    <w:p w14:paraId="62F839A5" w14:textId="0C649C85" w:rsidR="00970D61" w:rsidRPr="00552CBB" w:rsidRDefault="00970D61" w:rsidP="00A87330">
                      <w:pPr>
                        <w:pStyle w:val="ListParagraph"/>
                        <w:numPr>
                          <w:ilvl w:val="0"/>
                          <w:numId w:val="3"/>
                        </w:numPr>
                        <w:rPr>
                          <w:color w:val="44546A" w:themeColor="text2"/>
                          <w:sz w:val="28"/>
                          <w:szCs w:val="28"/>
                        </w:rPr>
                      </w:pPr>
                      <w:r w:rsidRPr="00552CBB">
                        <w:rPr>
                          <w:b/>
                          <w:bCs/>
                          <w:color w:val="44546A" w:themeColor="text2"/>
                          <w:sz w:val="28"/>
                          <w:szCs w:val="28"/>
                        </w:rPr>
                        <w:t>min_period :</w:t>
                      </w:r>
                      <w:r w:rsidRPr="00552CBB">
                        <w:rPr>
                          <w:color w:val="44546A" w:themeColor="text2"/>
                          <w:sz w:val="28"/>
                          <w:szCs w:val="28"/>
                        </w:rPr>
                        <w:t xml:space="preserve">  Minimum number of observations required per pair of columns to have a valid result. Currently only available for pearson and spearman correlation.</w:t>
                      </w:r>
                    </w:p>
                    <w:p w14:paraId="0AD54C39" w14:textId="4F35DF51" w:rsidR="00970D61" w:rsidRPr="00552CBB" w:rsidRDefault="00970D61" w:rsidP="004B0B88">
                      <w:pPr>
                        <w:ind w:left="360"/>
                        <w:rPr>
                          <w:color w:val="44546A" w:themeColor="text2"/>
                          <w:sz w:val="28"/>
                          <w:szCs w:val="28"/>
                        </w:rPr>
                      </w:pPr>
                      <w:r w:rsidRPr="00552CBB">
                        <w:rPr>
                          <w:color w:val="44546A" w:themeColor="text2"/>
                          <w:sz w:val="28"/>
                          <w:szCs w:val="28"/>
                        </w:rPr>
                        <w:t>Pearson’s Method is the default method of corr() function.</w:t>
                      </w:r>
                    </w:p>
                    <w:p w14:paraId="5BFF4B0E" w14:textId="3C75C52F" w:rsidR="00970D61" w:rsidRPr="00552CBB" w:rsidRDefault="00970D61" w:rsidP="004B0B88">
                      <w:pPr>
                        <w:ind w:left="360"/>
                        <w:rPr>
                          <w:color w:val="44546A" w:themeColor="text2"/>
                          <w:sz w:val="28"/>
                          <w:szCs w:val="28"/>
                        </w:rPr>
                      </w:pPr>
                      <w:r w:rsidRPr="00552CBB">
                        <w:rPr>
                          <w:color w:val="44546A" w:themeColor="text2"/>
                          <w:sz w:val="28"/>
                          <w:szCs w:val="28"/>
                        </w:rPr>
                        <w:t>Let’s see how Pearson’s Correlation Method works.</w:t>
                      </w:r>
                    </w:p>
                    <w:p w14:paraId="7D2C4392" w14:textId="77777777" w:rsidR="00970D61" w:rsidRPr="007172F8" w:rsidRDefault="00970D61" w:rsidP="007172F8">
                      <w:pPr>
                        <w:ind w:left="360"/>
                        <w:rPr>
                          <w:color w:val="44546A" w:themeColor="text2"/>
                          <w:sz w:val="32"/>
                          <w:szCs w:val="32"/>
                        </w:rPr>
                      </w:pPr>
                    </w:p>
                  </w:txbxContent>
                </v:textbox>
                <w10:wrap type="square" anchorx="margin"/>
              </v:shape>
            </w:pict>
          </mc:Fallback>
        </mc:AlternateContent>
      </w:r>
      <w:r w:rsidR="00A87330" w:rsidRPr="00552CBB">
        <w:rPr>
          <w:rFonts w:ascii="Calibri Light" w:hAnsi="Calibri Light" w:cs="Calibri Light"/>
          <w:sz w:val="28"/>
          <w:szCs w:val="28"/>
        </w:rPr>
        <w:t xml:space="preserve">Now I need to make the correlation matrix and delete the correlated features, but for making a correlation matrix all the data should be in a numeric format. For this I created a duplicate variable of </w:t>
      </w:r>
      <w:r w:rsidR="00A87330" w:rsidRPr="00552CBB">
        <w:rPr>
          <w:rFonts w:ascii="Calibri Light" w:hAnsi="Calibri Light" w:cs="Calibri Light"/>
          <w:b/>
          <w:bCs/>
          <w:i/>
          <w:iCs/>
          <w:sz w:val="28"/>
          <w:szCs w:val="28"/>
        </w:rPr>
        <w:t>data</w:t>
      </w:r>
      <w:r w:rsidR="00A87330" w:rsidRPr="00552CBB">
        <w:rPr>
          <w:rFonts w:ascii="Calibri Light" w:hAnsi="Calibri Light" w:cs="Calibri Light"/>
          <w:sz w:val="28"/>
          <w:szCs w:val="28"/>
        </w:rPr>
        <w:t xml:space="preserve"> named </w:t>
      </w:r>
      <w:r w:rsidR="00A87330" w:rsidRPr="00552CBB">
        <w:rPr>
          <w:rFonts w:ascii="Calibri Light" w:hAnsi="Calibri Light" w:cs="Calibri Light"/>
          <w:b/>
          <w:bCs/>
          <w:i/>
          <w:iCs/>
          <w:sz w:val="28"/>
          <w:szCs w:val="28"/>
        </w:rPr>
        <w:t xml:space="preserve">data1. </w:t>
      </w:r>
      <w:r w:rsidR="00A87330" w:rsidRPr="00552CBB">
        <w:rPr>
          <w:rFonts w:ascii="Calibri Light" w:hAnsi="Calibri Light" w:cs="Calibri Light"/>
          <w:sz w:val="28"/>
          <w:szCs w:val="28"/>
        </w:rPr>
        <w:t xml:space="preserve">In </w:t>
      </w:r>
      <w:r w:rsidR="00A87330" w:rsidRPr="00552CBB">
        <w:rPr>
          <w:rFonts w:ascii="Calibri Light" w:hAnsi="Calibri Light" w:cs="Calibri Light"/>
          <w:b/>
          <w:bCs/>
          <w:i/>
          <w:iCs/>
          <w:sz w:val="28"/>
          <w:szCs w:val="28"/>
        </w:rPr>
        <w:t xml:space="preserve">data1 </w:t>
      </w:r>
      <w:r w:rsidR="00A87330" w:rsidRPr="00552CBB">
        <w:rPr>
          <w:rFonts w:ascii="Calibri Light" w:hAnsi="Calibri Light" w:cs="Calibri Light"/>
          <w:sz w:val="28"/>
          <w:szCs w:val="28"/>
        </w:rPr>
        <w:t xml:space="preserve">I dropped all the categorical features in the </w:t>
      </w:r>
      <w:r w:rsidR="00A87330" w:rsidRPr="00552CBB">
        <w:rPr>
          <w:rFonts w:ascii="Calibri Light" w:hAnsi="Calibri Light" w:cs="Calibri Light"/>
          <w:b/>
          <w:bCs/>
          <w:i/>
          <w:iCs/>
          <w:sz w:val="28"/>
          <w:szCs w:val="28"/>
        </w:rPr>
        <w:t xml:space="preserve">data. </w:t>
      </w:r>
      <w:r w:rsidR="00A87330" w:rsidRPr="00552CBB">
        <w:rPr>
          <w:rFonts w:ascii="Calibri Light" w:hAnsi="Calibri Light" w:cs="Calibri Light"/>
          <w:sz w:val="28"/>
          <w:szCs w:val="28"/>
        </w:rPr>
        <w:t xml:space="preserve">To find the correlation matrix there is a function given in pandas named </w:t>
      </w:r>
      <w:r w:rsidR="00A87330" w:rsidRPr="00552CBB">
        <w:rPr>
          <w:rFonts w:ascii="Calibri Light" w:hAnsi="Calibri Light" w:cs="Calibri Light"/>
          <w:i/>
          <w:iCs/>
          <w:sz w:val="28"/>
          <w:szCs w:val="28"/>
        </w:rPr>
        <w:t xml:space="preserve">corr(). </w:t>
      </w:r>
    </w:p>
    <w:p w14:paraId="768DD6CB" w14:textId="447D2954" w:rsidR="006D2F99" w:rsidRDefault="006D2F99" w:rsidP="00235545">
      <w:pPr>
        <w:rPr>
          <w:rFonts w:ascii="Calibri Light" w:hAnsi="Calibri Light" w:cs="Calibri Light"/>
          <w:sz w:val="28"/>
          <w:szCs w:val="28"/>
        </w:rPr>
      </w:pPr>
      <w:r w:rsidRPr="007172F8">
        <w:rPr>
          <w:rFonts w:ascii="Calibri Light" w:hAnsi="Calibri Light" w:cs="Calibri Light"/>
          <w:i/>
          <w:iCs/>
          <w:noProof/>
          <w:sz w:val="32"/>
          <w:szCs w:val="32"/>
        </w:rPr>
        <w:lastRenderedPageBreak/>
        <mc:AlternateContent>
          <mc:Choice Requires="wps">
            <w:drawing>
              <wp:anchor distT="182880" distB="182880" distL="182880" distR="182880" simplePos="0" relativeHeight="251667456" behindDoc="0" locked="0" layoutInCell="1" allowOverlap="1" wp14:anchorId="0A63F75B" wp14:editId="7DF57C10">
                <wp:simplePos x="0" y="0"/>
                <wp:positionH relativeFrom="margin">
                  <wp:align>left</wp:align>
                </wp:positionH>
                <wp:positionV relativeFrom="paragraph">
                  <wp:posOffset>6350</wp:posOffset>
                </wp:positionV>
                <wp:extent cx="6864350" cy="2933700"/>
                <wp:effectExtent l="0" t="0" r="0" b="0"/>
                <wp:wrapSquare wrapText="bothSides"/>
                <wp:docPr id="2" name="Snip Single Corner Rectangle 118"/>
                <wp:cNvGraphicFramePr/>
                <a:graphic xmlns:a="http://schemas.openxmlformats.org/drawingml/2006/main">
                  <a:graphicData uri="http://schemas.microsoft.com/office/word/2010/wordprocessingShape">
                    <wps:wsp>
                      <wps:cNvSpPr/>
                      <wps:spPr>
                        <a:xfrm>
                          <a:off x="0" y="0"/>
                          <a:ext cx="6864350" cy="293370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B82C181" w14:textId="7D82CC73" w:rsidR="00970D61" w:rsidRPr="006D2F99" w:rsidRDefault="00970D61" w:rsidP="006D2F99">
                            <w:pPr>
                              <w:rPr>
                                <w:rFonts w:ascii="Candara" w:hAnsi="Candara"/>
                                <w:color w:val="44546A" w:themeColor="text2"/>
                                <w:sz w:val="28"/>
                                <w:szCs w:val="28"/>
                              </w:rPr>
                            </w:pPr>
                            <w:r w:rsidRPr="006D2F99">
                              <w:rPr>
                                <w:rFonts w:ascii="Candara" w:hAnsi="Candara"/>
                                <w:color w:val="44546A" w:themeColor="text2"/>
                                <w:sz w:val="28"/>
                                <w:szCs w:val="28"/>
                              </w:rPr>
                              <w:t>understand the relationship.</w:t>
                            </w:r>
                          </w:p>
                          <w:p w14:paraId="12465213" w14:textId="7D8CCF43" w:rsidR="00970D61" w:rsidRPr="006D2F99" w:rsidRDefault="00970D61" w:rsidP="006D2F99">
                            <w:pPr>
                              <w:rPr>
                                <w:rFonts w:ascii="Candara" w:hAnsi="Candara"/>
                                <w:color w:val="44546A" w:themeColor="text2"/>
                                <w:sz w:val="28"/>
                                <w:szCs w:val="28"/>
                              </w:rPr>
                            </w:pPr>
                            <w:r w:rsidRPr="006D2F99">
                              <w:rPr>
                                <w:rFonts w:ascii="Candara" w:hAnsi="Candara"/>
                                <w:color w:val="44546A" w:themeColor="text2"/>
                                <w:sz w:val="28"/>
                                <w:szCs w:val="28"/>
                              </w:rPr>
                              <w:t>The coefficient returns a value between -1 and 1 that represents the limits of correlation from a full negative correlation to a full positive correlation. A value of zero means no correlation. The values below -0.5 or above 0.5 indicates a notable correlation, and values below those values suggests a less notable correlation.</w:t>
                            </w:r>
                          </w:p>
                          <w:p w14:paraId="2EC75F12" w14:textId="77777777" w:rsidR="00970D61" w:rsidRPr="006D2F99" w:rsidRDefault="00970D61" w:rsidP="006D2F99">
                            <w:pPr>
                              <w:rPr>
                                <w:rFonts w:ascii="Candara" w:hAnsi="Candara"/>
                                <w:color w:val="44546A" w:themeColor="text2"/>
                                <w:sz w:val="28"/>
                                <w:szCs w:val="28"/>
                              </w:rPr>
                            </w:pPr>
                            <w:r w:rsidRPr="006D2F99">
                              <w:rPr>
                                <w:rFonts w:ascii="Candara" w:hAnsi="Candara"/>
                                <w:color w:val="44546A" w:themeColor="text2"/>
                                <w:sz w:val="28"/>
                                <w:szCs w:val="28"/>
                              </w:rPr>
                              <w:t>This can be done by calculating a matrix of the relationships between each pair of variables in the dataset. The result is a symmetric matrix called a correlation matrix with a value of 1.0 along the diagonal as each column always perfectly correlates with itself.</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3F75B" id="_x0000_s1028" style="position:absolute;margin-left:0;margin-top:.5pt;width:540.5pt;height:231pt;z-index:251667456;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64350,2933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" adj="-11796480,,5400" path="m,l6375390,r488960,488960l6864350,2933700,,2933700,,xe" fillcolor="#8496b0 [1951]" stroked="f" strokeweight="1pt">
                <v:fill opacity="13107f" color2="#d5dce4 [671]" o:opacity2="13107f" rotate="t" focus="100%" type="gradient">
                  <o:fill v:ext="view" type="gradientUnscaled"/>
                </v:fill>
                <v:stroke joinstyle="miter"/>
                <v:formulas/>
                <v:path arrowok="t" o:connecttype="custom" o:connectlocs="0,0;6375390,0;6864350,488960;6864350,2933700;0,2933700;0,0" o:connectangles="0,0,0,0,0,0" textboxrect="0,0,6864350,2933700"/>
                <v:textbox inset="18pt,7.2pt,0,7.2pt">
                  <w:txbxContent>
                    <w:p w14:paraId="6B82C181" w14:textId="7D82CC73" w:rsidR="00970D61" w:rsidRPr="006D2F99" w:rsidRDefault="00970D61" w:rsidP="006D2F99">
                      <w:pPr>
                        <w:rPr>
                          <w:rFonts w:ascii="Candara" w:hAnsi="Candara"/>
                          <w:color w:val="44546A" w:themeColor="text2"/>
                          <w:sz w:val="28"/>
                          <w:szCs w:val="28"/>
                        </w:rPr>
                      </w:pPr>
                      <w:r w:rsidRPr="006D2F99">
                        <w:rPr>
                          <w:rFonts w:ascii="Candara" w:hAnsi="Candara"/>
                          <w:color w:val="44546A" w:themeColor="text2"/>
                          <w:sz w:val="28"/>
                          <w:szCs w:val="28"/>
                        </w:rPr>
                        <w:t>understand the relationship.</w:t>
                      </w:r>
                    </w:p>
                    <w:p w14:paraId="12465213" w14:textId="7D8CCF43" w:rsidR="00970D61" w:rsidRPr="006D2F99" w:rsidRDefault="00970D61" w:rsidP="006D2F99">
                      <w:pPr>
                        <w:rPr>
                          <w:rFonts w:ascii="Candara" w:hAnsi="Candara"/>
                          <w:color w:val="44546A" w:themeColor="text2"/>
                          <w:sz w:val="28"/>
                          <w:szCs w:val="28"/>
                        </w:rPr>
                      </w:pPr>
                      <w:r w:rsidRPr="006D2F99">
                        <w:rPr>
                          <w:rFonts w:ascii="Candara" w:hAnsi="Candara"/>
                          <w:color w:val="44546A" w:themeColor="text2"/>
                          <w:sz w:val="28"/>
                          <w:szCs w:val="28"/>
                        </w:rPr>
                        <w:t>The coefficient returns a value between -1 and 1 that represents the limits of correlation from a full negative correlation to a full positive correlation. A value of zero means no correlation. The values below -0.5 or above 0.5 indicates a notable correlation, and values below those values suggests a less notable correlation.</w:t>
                      </w:r>
                    </w:p>
                    <w:p w14:paraId="2EC75F12" w14:textId="77777777" w:rsidR="00970D61" w:rsidRPr="006D2F99" w:rsidRDefault="00970D61" w:rsidP="006D2F99">
                      <w:pPr>
                        <w:rPr>
                          <w:rFonts w:ascii="Candara" w:hAnsi="Candara"/>
                          <w:color w:val="44546A" w:themeColor="text2"/>
                          <w:sz w:val="28"/>
                          <w:szCs w:val="28"/>
                        </w:rPr>
                      </w:pPr>
                      <w:r w:rsidRPr="006D2F99">
                        <w:rPr>
                          <w:rFonts w:ascii="Candara" w:hAnsi="Candara"/>
                          <w:color w:val="44546A" w:themeColor="text2"/>
                          <w:sz w:val="28"/>
                          <w:szCs w:val="28"/>
                        </w:rPr>
                        <w:t>This can be done by calculating a matrix of the relationships between each pair of variables in the dataset. The result is a symmetric matrix called a correlation matrix with a value of 1.0 along the diagonal as each column always perfectly correlates with itself.</w:t>
                      </w:r>
                    </w:p>
                  </w:txbxContent>
                </v:textbox>
                <w10:wrap type="square" anchorx="margin"/>
              </v:shape>
            </w:pict>
          </mc:Fallback>
        </mc:AlternateContent>
      </w:r>
      <w:r w:rsidR="00B94D7B" w:rsidRPr="00552CBB">
        <w:rPr>
          <w:rFonts w:ascii="Calibri Light" w:hAnsi="Calibri Light" w:cs="Calibri Light"/>
          <w:sz w:val="28"/>
          <w:szCs w:val="28"/>
        </w:rPr>
        <w:t xml:space="preserve">It makes the correlation matrix </w:t>
      </w:r>
      <w:r w:rsidR="004B0B88" w:rsidRPr="00552CBB">
        <w:rPr>
          <w:rFonts w:ascii="Calibri Light" w:hAnsi="Calibri Light" w:cs="Calibri Light"/>
          <w:sz w:val="28"/>
          <w:szCs w:val="28"/>
        </w:rPr>
        <w:t>of features</w:t>
      </w:r>
      <w:r w:rsidR="00B94D7B" w:rsidRPr="00552CBB">
        <w:rPr>
          <w:rFonts w:ascii="Calibri Light" w:hAnsi="Calibri Light" w:cs="Calibri Light"/>
          <w:sz w:val="28"/>
          <w:szCs w:val="28"/>
        </w:rPr>
        <w:t>. All the values in the matrix will be between -1 and 1</w:t>
      </w:r>
      <w:r w:rsidR="00494D8E" w:rsidRPr="00552CBB">
        <w:rPr>
          <w:rFonts w:ascii="Calibri Light" w:hAnsi="Calibri Light" w:cs="Calibri Light"/>
          <w:sz w:val="28"/>
          <w:szCs w:val="28"/>
        </w:rPr>
        <w:t xml:space="preserve">. Values between -0.5 and 0.5 are less correlated and values greater than 0.5 or below -0.5 indicates a notable correlation. </w:t>
      </w:r>
      <w:r w:rsidR="00A41D2F" w:rsidRPr="00552CBB">
        <w:rPr>
          <w:rFonts w:ascii="Calibri Light" w:hAnsi="Calibri Light" w:cs="Calibri Light"/>
          <w:sz w:val="28"/>
          <w:szCs w:val="28"/>
        </w:rPr>
        <w:t>I have selected the columns</w:t>
      </w:r>
      <w:r w:rsidR="00235545" w:rsidRPr="00552CBB">
        <w:rPr>
          <w:rFonts w:ascii="Calibri Light" w:hAnsi="Calibri Light" w:cs="Calibri Light"/>
          <w:sz w:val="28"/>
          <w:szCs w:val="28"/>
        </w:rPr>
        <w:t xml:space="preserve"> to drop</w:t>
      </w:r>
      <w:r w:rsidR="00A41D2F" w:rsidRPr="00552CBB">
        <w:rPr>
          <w:rFonts w:ascii="Calibri Light" w:hAnsi="Calibri Light" w:cs="Calibri Light"/>
          <w:sz w:val="28"/>
          <w:szCs w:val="28"/>
        </w:rPr>
        <w:t xml:space="preserve"> having correlation value greater than or equal to 0.7</w:t>
      </w:r>
      <w:r w:rsidR="00494D8E" w:rsidRPr="00552CBB">
        <w:rPr>
          <w:rFonts w:ascii="Calibri Light" w:hAnsi="Calibri Light" w:cs="Calibri Light"/>
          <w:sz w:val="28"/>
          <w:szCs w:val="28"/>
        </w:rPr>
        <w:t xml:space="preserve"> and less than or equal to -0.7</w:t>
      </w:r>
      <w:r w:rsidR="00A41D2F" w:rsidRPr="00552CBB">
        <w:rPr>
          <w:rFonts w:ascii="Calibri Light" w:hAnsi="Calibri Light" w:cs="Calibri Light"/>
          <w:sz w:val="28"/>
          <w:szCs w:val="28"/>
        </w:rPr>
        <w:t>.</w:t>
      </w:r>
    </w:p>
    <w:p w14:paraId="3A76115F" w14:textId="0292767D" w:rsidR="006D2F99" w:rsidRDefault="00C53043" w:rsidP="006D2F99">
      <w:pPr>
        <w:rPr>
          <w:rFonts w:ascii="Calibri Light" w:hAnsi="Calibri Light" w:cs="Calibri Light"/>
          <w:sz w:val="28"/>
          <w:szCs w:val="28"/>
        </w:rPr>
      </w:pPr>
      <w:r w:rsidRPr="00C53043">
        <w:rPr>
          <w:rFonts w:ascii="Calibri Light" w:hAnsi="Calibri Light" w:cs="Calibri Light"/>
          <w:noProof/>
          <w:sz w:val="32"/>
          <w:szCs w:val="32"/>
        </w:rPr>
        <mc:AlternateContent>
          <mc:Choice Requires="wps">
            <w:drawing>
              <wp:anchor distT="45720" distB="45720" distL="114300" distR="114300" simplePos="0" relativeHeight="251671552" behindDoc="0" locked="0" layoutInCell="1" allowOverlap="1" wp14:anchorId="45143E41" wp14:editId="0A09DE74">
                <wp:simplePos x="0" y="0"/>
                <wp:positionH relativeFrom="margin">
                  <wp:posOffset>5316855</wp:posOffset>
                </wp:positionH>
                <wp:positionV relativeFrom="paragraph">
                  <wp:posOffset>2072005</wp:posOffset>
                </wp:positionV>
                <wp:extent cx="2228850" cy="326390"/>
                <wp:effectExtent l="0" t="1270" r="1778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228850" cy="326390"/>
                        </a:xfrm>
                        <a:prstGeom prst="rect">
                          <a:avLst/>
                        </a:prstGeom>
                        <a:solidFill>
                          <a:srgbClr val="FFFFFF"/>
                        </a:solidFill>
                        <a:ln w="9525">
                          <a:solidFill>
                            <a:srgbClr val="000000"/>
                          </a:solidFill>
                          <a:miter lim="800000"/>
                          <a:headEnd/>
                          <a:tailEnd/>
                        </a:ln>
                      </wps:spPr>
                      <wps:txbx>
                        <w:txbxContent>
                          <w:p w14:paraId="4419E75E" w14:textId="77777777" w:rsidR="00970D61" w:rsidRPr="00C53043" w:rsidRDefault="00970D61" w:rsidP="00C53043">
                            <w:pPr>
                              <w:jc w:val="center"/>
                              <w:rPr>
                                <w:rFonts w:ascii="Calibri Light" w:hAnsi="Calibri Light" w:cs="Calibri Light"/>
                                <w:sz w:val="24"/>
                                <w:szCs w:val="24"/>
                              </w:rPr>
                            </w:pPr>
                            <w:r w:rsidRPr="00C53043">
                              <w:rPr>
                                <w:rFonts w:ascii="Calibri Light" w:hAnsi="Calibri Light" w:cs="Calibri Light"/>
                                <w:sz w:val="24"/>
                                <w:szCs w:val="24"/>
                              </w:rPr>
                              <w:t>Fig1. Plot of Correlation Matrix</w:t>
                            </w:r>
                          </w:p>
                          <w:p w14:paraId="384F4858" w14:textId="2B3FA7ED" w:rsidR="00970D61" w:rsidRDefault="00970D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43E41" id="_x0000_t202" coordsize="21600,21600" o:spt="202" path="m,l,21600r21600,l21600,xe">
                <v:stroke joinstyle="miter"/>
                <v:path gradientshapeok="t" o:connecttype="rect"/>
              </v:shapetype>
              <v:shape id="Text Box 2" o:spid="_x0000_s1029" type="#_x0000_t202" style="position:absolute;margin-left:418.65pt;margin-top:163.15pt;width:175.5pt;height:25.7pt;rotation:90;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">
                <v:textbox>
                  <w:txbxContent>
                    <w:p w14:paraId="4419E75E" w14:textId="77777777" w:rsidR="00970D61" w:rsidRPr="00C53043" w:rsidRDefault="00970D61" w:rsidP="00C53043">
                      <w:pPr>
                        <w:jc w:val="center"/>
                        <w:rPr>
                          <w:rFonts w:ascii="Calibri Light" w:hAnsi="Calibri Light" w:cs="Calibri Light"/>
                          <w:sz w:val="24"/>
                          <w:szCs w:val="24"/>
                        </w:rPr>
                      </w:pPr>
                      <w:r w:rsidRPr="00C53043">
                        <w:rPr>
                          <w:rFonts w:ascii="Calibri Light" w:hAnsi="Calibri Light" w:cs="Calibri Light"/>
                          <w:sz w:val="24"/>
                          <w:szCs w:val="24"/>
                        </w:rPr>
                        <w:t>Fig1. Plot of Correlation Matrix</w:t>
                      </w:r>
                    </w:p>
                    <w:p w14:paraId="384F4858" w14:textId="2B3FA7ED" w:rsidR="00970D61" w:rsidRDefault="00970D61"/>
                  </w:txbxContent>
                </v:textbox>
                <w10:wrap type="square" anchorx="margin"/>
              </v:shape>
            </w:pict>
          </mc:Fallback>
        </mc:AlternateContent>
      </w:r>
      <w:r w:rsidR="006D2F99" w:rsidRPr="00552CBB">
        <w:rPr>
          <w:rFonts w:ascii="Calibri Light" w:hAnsi="Calibri Light" w:cs="Calibri Light"/>
          <w:sz w:val="28"/>
          <w:szCs w:val="28"/>
        </w:rPr>
        <w:t>I am giving the plot of correlation matrix below:</w:t>
      </w:r>
    </w:p>
    <w:p w14:paraId="424E9761" w14:textId="57DBE7C0" w:rsidR="006505A2" w:rsidRPr="00C53043" w:rsidRDefault="006D2F99" w:rsidP="00C53043">
      <w:pPr>
        <w:rPr>
          <w:noProof/>
        </w:rPr>
      </w:pPr>
      <w:r w:rsidRPr="006D2F99">
        <w:rPr>
          <w:noProof/>
        </w:rPr>
        <w:lastRenderedPageBreak/>
        <w:t xml:space="preserve"> </w:t>
      </w:r>
      <w:r>
        <w:rPr>
          <w:noProof/>
        </w:rPr>
        <w:drawing>
          <wp:inline distT="0" distB="0" distL="0" distR="0" wp14:anchorId="34909D32" wp14:editId="259BFBD6">
            <wp:extent cx="6110233" cy="43126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669" cy="4368760"/>
                    </a:xfrm>
                    <a:prstGeom prst="rect">
                      <a:avLst/>
                    </a:prstGeom>
                    <a:noFill/>
                    <a:ln>
                      <a:noFill/>
                    </a:ln>
                  </pic:spPr>
                </pic:pic>
              </a:graphicData>
            </a:graphic>
          </wp:inline>
        </w:drawing>
      </w:r>
    </w:p>
    <w:p w14:paraId="26A738EB" w14:textId="2055E93F" w:rsidR="003F6520" w:rsidRPr="00552CBB" w:rsidRDefault="00A41D2F" w:rsidP="006505A2">
      <w:pPr>
        <w:rPr>
          <w:rFonts w:ascii="Calibri Light" w:hAnsi="Calibri Light" w:cs="Calibri Light"/>
          <w:sz w:val="28"/>
          <w:szCs w:val="28"/>
        </w:rPr>
      </w:pPr>
      <w:r w:rsidRPr="00552CBB">
        <w:rPr>
          <w:rFonts w:ascii="Calibri Light" w:hAnsi="Calibri Light" w:cs="Calibri Light"/>
          <w:sz w:val="28"/>
          <w:szCs w:val="28"/>
        </w:rPr>
        <w:t xml:space="preserve"> </w:t>
      </w:r>
      <w:r w:rsidR="00BF0356" w:rsidRPr="00552CBB">
        <w:rPr>
          <w:rFonts w:ascii="Calibri Light" w:hAnsi="Calibri Light" w:cs="Calibri Light"/>
          <w:sz w:val="28"/>
          <w:szCs w:val="28"/>
        </w:rPr>
        <w:t xml:space="preserve">Below is the set of </w:t>
      </w:r>
      <w:r w:rsidR="002B1724" w:rsidRPr="00552CBB">
        <w:rPr>
          <w:rFonts w:ascii="Calibri Light" w:hAnsi="Calibri Light" w:cs="Calibri Light"/>
          <w:sz w:val="28"/>
          <w:szCs w:val="28"/>
        </w:rPr>
        <w:t>1</w:t>
      </w:r>
      <w:r w:rsidR="006505A2" w:rsidRPr="00552CBB">
        <w:rPr>
          <w:rFonts w:ascii="Calibri Light" w:hAnsi="Calibri Light" w:cs="Calibri Light"/>
          <w:sz w:val="28"/>
          <w:szCs w:val="28"/>
        </w:rPr>
        <w:t>4</w:t>
      </w:r>
      <w:r w:rsidR="002B1724" w:rsidRPr="00552CBB">
        <w:rPr>
          <w:rFonts w:ascii="Calibri Light" w:hAnsi="Calibri Light" w:cs="Calibri Light"/>
          <w:sz w:val="28"/>
          <w:szCs w:val="28"/>
        </w:rPr>
        <w:t xml:space="preserve"> </w:t>
      </w:r>
      <w:r w:rsidR="00BF0356" w:rsidRPr="00552CBB">
        <w:rPr>
          <w:rFonts w:ascii="Calibri Light" w:hAnsi="Calibri Light" w:cs="Calibri Light"/>
          <w:sz w:val="28"/>
          <w:szCs w:val="28"/>
        </w:rPr>
        <w:t>column</w:t>
      </w:r>
      <w:r w:rsidR="002B1724" w:rsidRPr="00552CBB">
        <w:rPr>
          <w:rFonts w:ascii="Calibri Light" w:hAnsi="Calibri Light" w:cs="Calibri Light"/>
          <w:sz w:val="28"/>
          <w:szCs w:val="28"/>
        </w:rPr>
        <w:t xml:space="preserve"> names selected to drop from the original dataset</w:t>
      </w:r>
      <w:r w:rsidR="006505A2" w:rsidRPr="00552CBB">
        <w:rPr>
          <w:rFonts w:ascii="Calibri Light" w:hAnsi="Calibri Light" w:cs="Calibri Light"/>
          <w:sz w:val="28"/>
          <w:szCs w:val="28"/>
        </w:rPr>
        <w:t>.</w:t>
      </w:r>
    </w:p>
    <w:p w14:paraId="708D59F3" w14:textId="3B0AF9D0" w:rsidR="006505A2" w:rsidRPr="00552CBB" w:rsidRDefault="006505A2" w:rsidP="0037230B">
      <w:pPr>
        <w:rPr>
          <w:rFonts w:ascii="Courier New" w:eastAsia="Times New Roman" w:hAnsi="Courier New" w:cs="Courier New"/>
          <w:color w:val="0D0D0D" w:themeColor="text1" w:themeTint="F2"/>
          <w:sz w:val="28"/>
          <w:szCs w:val="28"/>
        </w:rPr>
      </w:pPr>
      <w:r w:rsidRPr="00552CBB">
        <w:rPr>
          <w:rFonts w:ascii="Courier New" w:eastAsia="Times New Roman" w:hAnsi="Courier New" w:cs="Courier New"/>
          <w:color w:val="0D0D0D" w:themeColor="text1" w:themeTint="F2"/>
          <w:sz w:val="28"/>
          <w:szCs w:val="28"/>
        </w:rPr>
        <w:t>{'dst_host_srv_rerror_rate', 'num_root', 'same_srv_rate', 'dst_host_srv_serror_rate', 'serror_rate', 'srv_rerror_rate', 'dst_host_same_srv_rate', 'is_guest_login', 'dst_host_same_src_port_rate', 'dst_host_srv_count', 'dst_host_serror_rate', 'num_compromised', 'count', 'dst_host_rerror_rate'}</w:t>
      </w:r>
    </w:p>
    <w:p w14:paraId="4486A4AD" w14:textId="5BD35333" w:rsidR="006505A2" w:rsidRPr="00552CBB" w:rsidRDefault="00D34CEF" w:rsidP="0037230B">
      <w:pPr>
        <w:rPr>
          <w:rFonts w:ascii="Calibri Light" w:hAnsi="Calibri Light" w:cs="Calibri Light"/>
          <w:sz w:val="28"/>
          <w:szCs w:val="28"/>
        </w:rPr>
      </w:pPr>
      <w:r w:rsidRPr="00552CBB">
        <w:rPr>
          <w:rFonts w:ascii="Calibri Light" w:hAnsi="Calibri Light" w:cs="Calibri Light"/>
          <w:sz w:val="28"/>
          <w:szCs w:val="28"/>
        </w:rPr>
        <w:tab/>
        <w:t xml:space="preserve">Now we </w:t>
      </w:r>
      <w:r w:rsidR="00BB67A5" w:rsidRPr="00552CBB">
        <w:rPr>
          <w:rFonts w:ascii="Calibri Light" w:hAnsi="Calibri Light" w:cs="Calibri Light"/>
          <w:sz w:val="28"/>
          <w:szCs w:val="28"/>
        </w:rPr>
        <w:t>must</w:t>
      </w:r>
      <w:r w:rsidRPr="00552CBB">
        <w:rPr>
          <w:rFonts w:ascii="Calibri Light" w:hAnsi="Calibri Light" w:cs="Calibri Light"/>
          <w:sz w:val="28"/>
          <w:szCs w:val="28"/>
        </w:rPr>
        <w:t xml:space="preserve"> drop these columns from original </w:t>
      </w:r>
      <w:r w:rsidRPr="00552CBB">
        <w:rPr>
          <w:rFonts w:ascii="Calibri Light" w:hAnsi="Calibri Light" w:cs="Calibri Light"/>
          <w:b/>
          <w:bCs/>
          <w:i/>
          <w:iCs/>
          <w:sz w:val="28"/>
          <w:szCs w:val="28"/>
        </w:rPr>
        <w:t xml:space="preserve">data </w:t>
      </w:r>
      <w:r w:rsidRPr="00552CBB">
        <w:rPr>
          <w:rFonts w:ascii="Calibri Light" w:hAnsi="Calibri Light" w:cs="Calibri Light"/>
          <w:sz w:val="28"/>
          <w:szCs w:val="28"/>
        </w:rPr>
        <w:t>to remove the collinearity between the features. Number of columns before dropping the correlated features was 42 and after deleting, we are left with 2</w:t>
      </w:r>
      <w:r w:rsidR="006505A2" w:rsidRPr="00552CBB">
        <w:rPr>
          <w:rFonts w:ascii="Calibri Light" w:hAnsi="Calibri Light" w:cs="Calibri Light"/>
          <w:sz w:val="28"/>
          <w:szCs w:val="28"/>
        </w:rPr>
        <w:t>8</w:t>
      </w:r>
      <w:r w:rsidRPr="00552CBB">
        <w:rPr>
          <w:rFonts w:ascii="Calibri Light" w:hAnsi="Calibri Light" w:cs="Calibri Light"/>
          <w:sz w:val="28"/>
          <w:szCs w:val="28"/>
        </w:rPr>
        <w:t xml:space="preserve"> features.</w:t>
      </w:r>
    </w:p>
    <w:p w14:paraId="25369BA4" w14:textId="6B406C53" w:rsidR="00C53043" w:rsidRDefault="00D34CEF" w:rsidP="0037230B">
      <w:pPr>
        <w:rPr>
          <w:rFonts w:ascii="Calibri Light" w:hAnsi="Calibri Light" w:cs="Calibri Light"/>
          <w:sz w:val="28"/>
          <w:szCs w:val="28"/>
        </w:rPr>
      </w:pPr>
      <w:r w:rsidRPr="00552CBB">
        <w:rPr>
          <w:rFonts w:ascii="Calibri Light" w:hAnsi="Calibri Light" w:cs="Calibri Light"/>
          <w:sz w:val="28"/>
          <w:szCs w:val="28"/>
        </w:rPr>
        <w:t xml:space="preserve"> </w:t>
      </w:r>
      <w:r w:rsidR="00D36655" w:rsidRPr="00552CBB">
        <w:rPr>
          <w:rFonts w:ascii="Calibri Light" w:hAnsi="Calibri Light" w:cs="Calibri Light"/>
          <w:sz w:val="28"/>
          <w:szCs w:val="28"/>
        </w:rPr>
        <w:tab/>
        <w:t xml:space="preserve">For training the model, dataset must not </w:t>
      </w:r>
      <w:r w:rsidR="00C604CB" w:rsidRPr="00552CBB">
        <w:rPr>
          <w:rFonts w:ascii="Calibri Light" w:hAnsi="Calibri Light" w:cs="Calibri Light"/>
          <w:sz w:val="28"/>
          <w:szCs w:val="28"/>
        </w:rPr>
        <w:t>have</w:t>
      </w:r>
      <w:r w:rsidR="00D36655" w:rsidRPr="00552CBB">
        <w:rPr>
          <w:rFonts w:ascii="Calibri Light" w:hAnsi="Calibri Light" w:cs="Calibri Light"/>
          <w:sz w:val="28"/>
          <w:szCs w:val="28"/>
        </w:rPr>
        <w:t xml:space="preserve"> categorical</w:t>
      </w:r>
      <w:r w:rsidR="00C604CB" w:rsidRPr="00552CBB">
        <w:rPr>
          <w:rFonts w:ascii="Calibri Light" w:hAnsi="Calibri Light" w:cs="Calibri Light"/>
          <w:sz w:val="28"/>
          <w:szCs w:val="28"/>
        </w:rPr>
        <w:t xml:space="preserve"> variables</w:t>
      </w:r>
      <w:r w:rsidR="00D36655" w:rsidRPr="00552CBB">
        <w:rPr>
          <w:rFonts w:ascii="Calibri Light" w:hAnsi="Calibri Light" w:cs="Calibri Light"/>
          <w:sz w:val="28"/>
          <w:szCs w:val="28"/>
        </w:rPr>
        <w:t>.  The columns {‘protocol_type’, ‘service’, ‘flag’, ‘label</w:t>
      </w:r>
      <w:r w:rsidR="00274FD5" w:rsidRPr="00552CBB">
        <w:rPr>
          <w:rFonts w:ascii="Calibri Light" w:hAnsi="Calibri Light" w:cs="Calibri Light"/>
          <w:sz w:val="28"/>
          <w:szCs w:val="28"/>
        </w:rPr>
        <w:t>’} in</w:t>
      </w:r>
      <w:r w:rsidR="00D36655" w:rsidRPr="00552CBB">
        <w:rPr>
          <w:rFonts w:ascii="Calibri Light" w:hAnsi="Calibri Light" w:cs="Calibri Light"/>
          <w:sz w:val="28"/>
          <w:szCs w:val="28"/>
        </w:rPr>
        <w:t xml:space="preserve"> our dataset are </w:t>
      </w:r>
      <w:r w:rsidR="00C604CB" w:rsidRPr="00552CBB">
        <w:rPr>
          <w:rFonts w:ascii="Calibri Light" w:hAnsi="Calibri Light" w:cs="Calibri Light"/>
          <w:sz w:val="28"/>
          <w:szCs w:val="28"/>
        </w:rPr>
        <w:t xml:space="preserve">having </w:t>
      </w:r>
      <w:r w:rsidR="00D36655" w:rsidRPr="00552CBB">
        <w:rPr>
          <w:rFonts w:ascii="Calibri Light" w:hAnsi="Calibri Light" w:cs="Calibri Light"/>
          <w:sz w:val="28"/>
          <w:szCs w:val="28"/>
        </w:rPr>
        <w:t xml:space="preserve">categorical </w:t>
      </w:r>
      <w:r w:rsidR="00C604CB" w:rsidRPr="00552CBB">
        <w:rPr>
          <w:rFonts w:ascii="Calibri Light" w:hAnsi="Calibri Light" w:cs="Calibri Light"/>
          <w:sz w:val="28"/>
          <w:szCs w:val="28"/>
        </w:rPr>
        <w:t xml:space="preserve">variables </w:t>
      </w:r>
      <w:r w:rsidR="00D36655" w:rsidRPr="00552CBB">
        <w:rPr>
          <w:rFonts w:ascii="Calibri Light" w:hAnsi="Calibri Light" w:cs="Calibri Light"/>
          <w:sz w:val="28"/>
          <w:szCs w:val="28"/>
        </w:rPr>
        <w:t>so w</w:t>
      </w:r>
      <w:r w:rsidR="00C53043">
        <w:rPr>
          <w:rFonts w:ascii="Calibri Light" w:hAnsi="Calibri Light" w:cs="Calibri Light"/>
          <w:sz w:val="28"/>
          <w:szCs w:val="28"/>
        </w:rPr>
        <w:t>e</w:t>
      </w:r>
    </w:p>
    <w:p w14:paraId="326DAACA" w14:textId="48E99119" w:rsidR="00C53043" w:rsidRPr="00C53043" w:rsidRDefault="00C53043" w:rsidP="00C53043">
      <w:pPr>
        <w:rPr>
          <w:rFonts w:ascii="Calibri Light" w:hAnsi="Calibri Light" w:cs="Calibri Light"/>
          <w:sz w:val="28"/>
          <w:szCs w:val="28"/>
        </w:rPr>
      </w:pPr>
      <w:r w:rsidRPr="00552CBB">
        <w:rPr>
          <w:rFonts w:ascii="Calibri Light" w:hAnsi="Calibri Light" w:cs="Calibri Light"/>
          <w:sz w:val="28"/>
          <w:szCs w:val="28"/>
        </w:rPr>
        <w:t xml:space="preserve">must convert these variables to numeric. A class named </w:t>
      </w:r>
      <w:r w:rsidRPr="00552CBB">
        <w:rPr>
          <w:rFonts w:ascii="Calibri Light" w:hAnsi="Calibri Light" w:cs="Calibri Light"/>
          <w:i/>
          <w:iCs/>
          <w:sz w:val="28"/>
          <w:szCs w:val="28"/>
        </w:rPr>
        <w:t xml:space="preserve">LabelEncoder </w:t>
      </w:r>
      <w:r w:rsidRPr="00552CBB">
        <w:rPr>
          <w:rFonts w:ascii="Calibri Light" w:hAnsi="Calibri Light" w:cs="Calibri Light"/>
          <w:sz w:val="28"/>
          <w:szCs w:val="28"/>
        </w:rPr>
        <w:t>is very useful for this purpose. It encodes the variables from</w:t>
      </w:r>
      <w:r>
        <w:rPr>
          <w:rFonts w:ascii="Calibri Light" w:hAnsi="Calibri Light" w:cs="Calibri Light"/>
          <w:sz w:val="28"/>
          <w:szCs w:val="28"/>
        </w:rPr>
        <w:t xml:space="preserve"> categorical to numeric.</w:t>
      </w:r>
    </w:p>
    <w:p w14:paraId="5552EBA4" w14:textId="43704F70" w:rsidR="002B1724" w:rsidRDefault="00C42BF2" w:rsidP="0037230B">
      <w:pPr>
        <w:rPr>
          <w:rFonts w:ascii="Calibri Light" w:hAnsi="Calibri Light" w:cs="Calibri Light"/>
          <w:sz w:val="28"/>
          <w:szCs w:val="28"/>
        </w:rPr>
      </w:pPr>
      <w:r>
        <w:rPr>
          <w:rFonts w:ascii="Calibri Light" w:hAnsi="Calibri Light" w:cs="Calibri Light"/>
          <w:sz w:val="28"/>
          <w:szCs w:val="28"/>
        </w:rPr>
        <w:lastRenderedPageBreak/>
        <w:tab/>
        <w:t xml:space="preserve">Now, convert the dataframe in the into a numpy matrix of rows and columns. Separate the input features and the label features from the matrix. I assigned </w:t>
      </w:r>
      <w:r>
        <w:rPr>
          <w:rFonts w:ascii="Calibri Light" w:hAnsi="Calibri Light" w:cs="Calibri Light"/>
          <w:b/>
          <w:bCs/>
          <w:i/>
          <w:iCs/>
          <w:sz w:val="28"/>
          <w:szCs w:val="28"/>
        </w:rPr>
        <w:t xml:space="preserve">dataX </w:t>
      </w:r>
      <w:r>
        <w:rPr>
          <w:rFonts w:ascii="Calibri Light" w:hAnsi="Calibri Light" w:cs="Calibri Light"/>
          <w:sz w:val="28"/>
          <w:szCs w:val="28"/>
        </w:rPr>
        <w:t xml:space="preserve">to the input features and </w:t>
      </w:r>
      <w:r>
        <w:rPr>
          <w:rFonts w:ascii="Calibri Light" w:hAnsi="Calibri Light" w:cs="Calibri Light"/>
          <w:b/>
          <w:bCs/>
          <w:i/>
          <w:iCs/>
          <w:sz w:val="28"/>
          <w:szCs w:val="28"/>
        </w:rPr>
        <w:t xml:space="preserve">dataY </w:t>
      </w:r>
      <w:r>
        <w:rPr>
          <w:rFonts w:ascii="Calibri Light" w:hAnsi="Calibri Light" w:cs="Calibri Light"/>
          <w:sz w:val="28"/>
          <w:szCs w:val="28"/>
        </w:rPr>
        <w:t>to the label feature.</w:t>
      </w:r>
    </w:p>
    <w:p w14:paraId="3A1EF7C1" w14:textId="77777777" w:rsidR="00AD48EF" w:rsidRDefault="00C42BF2" w:rsidP="00D4621C">
      <w:pPr>
        <w:rPr>
          <w:rFonts w:ascii="Calibri Light" w:hAnsi="Calibri Light" w:cs="Calibri Light"/>
          <w:sz w:val="28"/>
          <w:szCs w:val="28"/>
        </w:rPr>
      </w:pPr>
      <w:r>
        <w:rPr>
          <w:rFonts w:ascii="Calibri Light" w:hAnsi="Calibri Light" w:cs="Calibri Light"/>
          <w:sz w:val="28"/>
          <w:szCs w:val="28"/>
        </w:rPr>
        <w:tab/>
        <w:t xml:space="preserve">In input features </w:t>
      </w:r>
      <w:r w:rsidRPr="00C42BF2">
        <w:rPr>
          <w:rFonts w:ascii="Calibri Light" w:hAnsi="Calibri Light" w:cs="Calibri Light"/>
          <w:b/>
          <w:bCs/>
          <w:i/>
          <w:iCs/>
          <w:sz w:val="28"/>
          <w:szCs w:val="28"/>
        </w:rPr>
        <w:t>dataX</w:t>
      </w:r>
      <w:r>
        <w:rPr>
          <w:rFonts w:ascii="Calibri Light" w:hAnsi="Calibri Light" w:cs="Calibri Light"/>
          <w:sz w:val="28"/>
          <w:szCs w:val="28"/>
        </w:rPr>
        <w:t xml:space="preserve"> column indexes 1, 2, 3 are categorical so I </w:t>
      </w:r>
      <w:r w:rsidR="00D4621C">
        <w:rPr>
          <w:rFonts w:ascii="Calibri Light" w:hAnsi="Calibri Light" w:cs="Calibri Light"/>
          <w:sz w:val="28"/>
          <w:szCs w:val="28"/>
        </w:rPr>
        <w:t>encoded them in numerical from using label encoder and the label</w:t>
      </w:r>
      <w:r w:rsidR="00762D9B">
        <w:rPr>
          <w:rFonts w:ascii="Calibri Light" w:hAnsi="Calibri Light" w:cs="Calibri Light"/>
          <w:sz w:val="28"/>
          <w:szCs w:val="28"/>
        </w:rPr>
        <w:t xml:space="preserve"> </w:t>
      </w:r>
      <w:r w:rsidR="00D4621C">
        <w:rPr>
          <w:rFonts w:ascii="Calibri Light" w:hAnsi="Calibri Light" w:cs="Calibri Light"/>
          <w:sz w:val="28"/>
          <w:szCs w:val="28"/>
        </w:rPr>
        <w:t>(</w:t>
      </w:r>
      <w:r w:rsidR="00762D9B">
        <w:rPr>
          <w:rFonts w:ascii="Calibri Light" w:hAnsi="Calibri Light" w:cs="Calibri Light"/>
          <w:sz w:val="28"/>
          <w:szCs w:val="28"/>
        </w:rPr>
        <w:t xml:space="preserve"> </w:t>
      </w:r>
      <w:r w:rsidR="00D4621C">
        <w:rPr>
          <w:rFonts w:ascii="Calibri Light" w:hAnsi="Calibri Light" w:cs="Calibri Light"/>
          <w:b/>
          <w:bCs/>
          <w:i/>
          <w:iCs/>
          <w:sz w:val="28"/>
          <w:szCs w:val="28"/>
        </w:rPr>
        <w:t>dataY</w:t>
      </w:r>
      <w:r w:rsidR="00762D9B">
        <w:rPr>
          <w:rFonts w:ascii="Calibri Light" w:hAnsi="Calibri Light" w:cs="Calibri Light"/>
          <w:b/>
          <w:bCs/>
          <w:i/>
          <w:iCs/>
          <w:sz w:val="28"/>
          <w:szCs w:val="28"/>
        </w:rPr>
        <w:t xml:space="preserve"> </w:t>
      </w:r>
      <w:r w:rsidR="00D4621C">
        <w:rPr>
          <w:rFonts w:ascii="Calibri Light" w:hAnsi="Calibri Light" w:cs="Calibri Light"/>
          <w:sz w:val="28"/>
          <w:szCs w:val="28"/>
        </w:rPr>
        <w:t>) also encoded to numerical form.</w:t>
      </w:r>
    </w:p>
    <w:p w14:paraId="66E3CF13" w14:textId="02E1FC67" w:rsidR="0037230B" w:rsidRDefault="00AD48EF" w:rsidP="00D4621C">
      <w:pPr>
        <w:rPr>
          <w:rFonts w:ascii="Calibri Light" w:hAnsi="Calibri Light" w:cs="Calibri Light"/>
          <w:b/>
          <w:bCs/>
          <w:i/>
          <w:iCs/>
          <w:sz w:val="36"/>
          <w:szCs w:val="36"/>
        </w:rPr>
      </w:pPr>
      <w:r w:rsidRPr="00AD48EF">
        <w:rPr>
          <w:rFonts w:ascii="Calibri Light" w:hAnsi="Calibri Light" w:cs="Calibri Light"/>
          <w:b/>
          <w:bCs/>
          <w:i/>
          <w:iCs/>
          <w:sz w:val="36"/>
          <w:szCs w:val="36"/>
        </w:rPr>
        <w:t>Feature Selection</w:t>
      </w:r>
      <w:r w:rsidR="00970D61">
        <w:rPr>
          <w:rFonts w:ascii="Calibri Light" w:hAnsi="Calibri Light" w:cs="Calibri Light"/>
          <w:b/>
          <w:bCs/>
          <w:i/>
          <w:iCs/>
          <w:sz w:val="36"/>
          <w:szCs w:val="36"/>
        </w:rPr>
        <w:t xml:space="preserve"> (UJJWAL DUBEY 11805234)</w:t>
      </w:r>
      <w:r w:rsidR="00D4621C" w:rsidRPr="00AD48EF">
        <w:rPr>
          <w:rFonts w:ascii="Calibri Light" w:hAnsi="Calibri Light" w:cs="Calibri Light"/>
          <w:b/>
          <w:bCs/>
          <w:i/>
          <w:iCs/>
          <w:sz w:val="36"/>
          <w:szCs w:val="36"/>
        </w:rPr>
        <w:t xml:space="preserve"> </w:t>
      </w:r>
    </w:p>
    <w:p w14:paraId="4E3AA3AF" w14:textId="52879EDC" w:rsidR="00762D9B" w:rsidRDefault="00AD48EF" w:rsidP="005B4494">
      <w:pPr>
        <w:rPr>
          <w:rFonts w:ascii="Calibri Light" w:hAnsi="Calibri Light" w:cs="Calibri Light"/>
          <w:sz w:val="28"/>
          <w:szCs w:val="28"/>
        </w:rPr>
      </w:pPr>
      <w:r>
        <w:rPr>
          <w:rFonts w:ascii="Calibri Light" w:hAnsi="Calibri Light" w:cs="Calibri Light"/>
          <w:sz w:val="36"/>
          <w:szCs w:val="36"/>
        </w:rPr>
        <w:tab/>
      </w:r>
      <w:r w:rsidR="005B4494" w:rsidRPr="005B4494">
        <w:rPr>
          <w:rFonts w:ascii="Calibri Light" w:hAnsi="Calibri Light" w:cs="Calibri Light"/>
          <w:sz w:val="28"/>
          <w:szCs w:val="28"/>
        </w:rPr>
        <w:t>Feature Selection is one of the core concepts in machine learning which hugely impacts the performance of your model. The data features that you use to train your machine learning models have a huge influence on the performance you can achieve.</w:t>
      </w:r>
      <w:r w:rsidR="005B4494">
        <w:rPr>
          <w:rFonts w:ascii="Calibri Light" w:hAnsi="Calibri Light" w:cs="Calibri Light"/>
          <w:sz w:val="28"/>
          <w:szCs w:val="28"/>
        </w:rPr>
        <w:t xml:space="preserve"> </w:t>
      </w:r>
      <w:r w:rsidR="005B4494" w:rsidRPr="005B4494">
        <w:rPr>
          <w:rFonts w:ascii="Calibri Light" w:hAnsi="Calibri Light" w:cs="Calibri Light"/>
          <w:sz w:val="28"/>
          <w:szCs w:val="28"/>
        </w:rPr>
        <w:t>Irrelevant or partially relevant features can negatively impact model performance.</w:t>
      </w:r>
      <w:r w:rsidR="005B4494">
        <w:rPr>
          <w:rFonts w:ascii="Calibri Light" w:hAnsi="Calibri Light" w:cs="Calibri Light"/>
          <w:sz w:val="28"/>
          <w:szCs w:val="28"/>
        </w:rPr>
        <w:t xml:space="preserve"> </w:t>
      </w:r>
      <w:r w:rsidR="005B4494" w:rsidRPr="005B4494">
        <w:rPr>
          <w:rFonts w:ascii="Calibri Light" w:hAnsi="Calibri Light" w:cs="Calibri Light"/>
          <w:sz w:val="28"/>
          <w:szCs w:val="28"/>
        </w:rPr>
        <w:t>Feature selection and Data cleaning should be the first and most important step of your model designing.</w:t>
      </w:r>
    </w:p>
    <w:p w14:paraId="37E62F38" w14:textId="0FF5CC67" w:rsidR="005B4494" w:rsidRDefault="005B4494" w:rsidP="005B4494">
      <w:pPr>
        <w:rPr>
          <w:rFonts w:ascii="Calibri Light" w:hAnsi="Calibri Light" w:cs="Calibri Light"/>
          <w:sz w:val="28"/>
          <w:szCs w:val="28"/>
        </w:rPr>
      </w:pPr>
      <w:r>
        <w:rPr>
          <w:rFonts w:ascii="Calibri Light" w:hAnsi="Calibri Light" w:cs="Calibri Light"/>
          <w:sz w:val="28"/>
          <w:szCs w:val="28"/>
        </w:rPr>
        <w:t xml:space="preserve">         </w:t>
      </w:r>
      <w:r w:rsidRPr="005B4494">
        <w:rPr>
          <w:rFonts w:ascii="Calibri Light" w:hAnsi="Calibri Light" w:cs="Calibri Light"/>
          <w:sz w:val="28"/>
          <w:szCs w:val="28"/>
        </w:rPr>
        <w:t xml:space="preserve">Feature Selection is the process where you automatically or manually select those </w:t>
      </w:r>
      <w:r>
        <w:rPr>
          <w:rFonts w:ascii="Calibri Light" w:hAnsi="Calibri Light" w:cs="Calibri Light"/>
          <w:sz w:val="28"/>
          <w:szCs w:val="28"/>
        </w:rPr>
        <w:t>features</w:t>
      </w:r>
      <w:r w:rsidRPr="005B4494">
        <w:rPr>
          <w:rFonts w:ascii="Calibri Light" w:hAnsi="Calibri Light" w:cs="Calibri Light"/>
          <w:sz w:val="28"/>
          <w:szCs w:val="28"/>
        </w:rPr>
        <w:t xml:space="preserve"> which contribute most to your prediction variable or output in which you are interested</w:t>
      </w:r>
      <w:r w:rsidR="00715853">
        <w:rPr>
          <w:rFonts w:ascii="Calibri Light" w:hAnsi="Calibri Light" w:cs="Calibri Light"/>
          <w:sz w:val="28"/>
          <w:szCs w:val="28"/>
        </w:rPr>
        <w:t xml:space="preserve">. </w:t>
      </w:r>
      <w:r w:rsidRPr="005B4494">
        <w:rPr>
          <w:rFonts w:ascii="Calibri Light" w:hAnsi="Calibri Light" w:cs="Calibri Light"/>
          <w:sz w:val="28"/>
          <w:szCs w:val="28"/>
        </w:rPr>
        <w:t xml:space="preserve">Having irrelevant features in your data can decrease the accuracy of the models and make your </w:t>
      </w:r>
      <w:r w:rsidRPr="007172F8">
        <w:rPr>
          <w:rFonts w:ascii="Calibri Light" w:hAnsi="Calibri Light" w:cs="Calibri Light"/>
          <w:i/>
          <w:iCs/>
          <w:noProof/>
          <w:sz w:val="32"/>
          <w:szCs w:val="32"/>
        </w:rPr>
        <mc:AlternateContent>
          <mc:Choice Requires="wps">
            <w:drawing>
              <wp:anchor distT="182880" distB="182880" distL="182880" distR="182880" simplePos="0" relativeHeight="251675648" behindDoc="0" locked="0" layoutInCell="1" allowOverlap="1" wp14:anchorId="0EFB9700" wp14:editId="52D092C4">
                <wp:simplePos x="0" y="0"/>
                <wp:positionH relativeFrom="margin">
                  <wp:align>left</wp:align>
                </wp:positionH>
                <wp:positionV relativeFrom="paragraph">
                  <wp:posOffset>784225</wp:posOffset>
                </wp:positionV>
                <wp:extent cx="6864350" cy="2865755"/>
                <wp:effectExtent l="0" t="0" r="0" b="0"/>
                <wp:wrapSquare wrapText="bothSides"/>
                <wp:docPr id="4" name="Snip Single Corner Rectangle 118"/>
                <wp:cNvGraphicFramePr/>
                <a:graphic xmlns:a="http://schemas.openxmlformats.org/drawingml/2006/main">
                  <a:graphicData uri="http://schemas.microsoft.com/office/word/2010/wordprocessingShape">
                    <wps:wsp>
                      <wps:cNvSpPr/>
                      <wps:spPr>
                        <a:xfrm>
                          <a:off x="0" y="0"/>
                          <a:ext cx="6864350" cy="286575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3E1870FD" w14:textId="2D9F2C77" w:rsidR="00970D61" w:rsidRPr="005B4494" w:rsidRDefault="00970D61" w:rsidP="005B4494">
                            <w:pPr>
                              <w:rPr>
                                <w:rFonts w:ascii="Candara" w:hAnsi="Candara"/>
                                <w:b/>
                                <w:bCs/>
                                <w:i/>
                                <w:iCs/>
                                <w:color w:val="44546A" w:themeColor="text2"/>
                                <w:sz w:val="32"/>
                                <w:szCs w:val="32"/>
                              </w:rPr>
                            </w:pPr>
                            <w:r>
                              <w:rPr>
                                <w:rFonts w:ascii="Candara" w:hAnsi="Candara"/>
                                <w:b/>
                                <w:bCs/>
                                <w:i/>
                                <w:iCs/>
                                <w:color w:val="44546A" w:themeColor="text2"/>
                                <w:sz w:val="32"/>
                                <w:szCs w:val="32"/>
                              </w:rPr>
                              <w:t>W</w:t>
                            </w:r>
                            <w:r w:rsidRPr="005B4494">
                              <w:rPr>
                                <w:rFonts w:ascii="Candara" w:hAnsi="Candara"/>
                                <w:b/>
                                <w:bCs/>
                                <w:i/>
                                <w:iCs/>
                                <w:color w:val="44546A" w:themeColor="text2"/>
                                <w:sz w:val="32"/>
                                <w:szCs w:val="32"/>
                              </w:rPr>
                              <w:t>hat are Benefits of performing feature selection before modeling your data?</w:t>
                            </w:r>
                          </w:p>
                          <w:p w14:paraId="4AB35D32" w14:textId="77777777" w:rsidR="00970D61" w:rsidRPr="00721F87" w:rsidRDefault="00970D61" w:rsidP="005B4494">
                            <w:pPr>
                              <w:rPr>
                                <w:rFonts w:ascii="Candara" w:hAnsi="Candara"/>
                                <w:color w:val="44546A" w:themeColor="text2"/>
                                <w:sz w:val="28"/>
                                <w:szCs w:val="28"/>
                              </w:rPr>
                            </w:pPr>
                            <w:r w:rsidRPr="005B4494">
                              <w:rPr>
                                <w:rFonts w:ascii="Candara" w:hAnsi="Candara"/>
                                <w:b/>
                                <w:bCs/>
                                <w:color w:val="44546A" w:themeColor="text2"/>
                                <w:sz w:val="32"/>
                                <w:szCs w:val="32"/>
                              </w:rPr>
                              <w:t>· Reduces Overfitting</w:t>
                            </w:r>
                            <w:r w:rsidRPr="00721F87">
                              <w:rPr>
                                <w:rFonts w:ascii="Candara" w:hAnsi="Candara"/>
                                <w:b/>
                                <w:bCs/>
                                <w:color w:val="44546A" w:themeColor="text2"/>
                                <w:sz w:val="28"/>
                                <w:szCs w:val="28"/>
                              </w:rPr>
                              <w:t>:</w:t>
                            </w:r>
                            <w:r w:rsidRPr="00721F87">
                              <w:rPr>
                                <w:rFonts w:ascii="Candara" w:hAnsi="Candara"/>
                                <w:color w:val="44546A" w:themeColor="text2"/>
                                <w:sz w:val="28"/>
                                <w:szCs w:val="28"/>
                              </w:rPr>
                              <w:t xml:space="preserve"> Less redundant data means less opportunity to make decisions based on noise.</w:t>
                            </w:r>
                          </w:p>
                          <w:p w14:paraId="5E0B2559" w14:textId="77777777" w:rsidR="00970D61" w:rsidRPr="00721F87" w:rsidRDefault="00970D61" w:rsidP="005B4494">
                            <w:pPr>
                              <w:rPr>
                                <w:rFonts w:ascii="Candara" w:hAnsi="Candara"/>
                                <w:color w:val="44546A" w:themeColor="text2"/>
                                <w:sz w:val="28"/>
                                <w:szCs w:val="28"/>
                              </w:rPr>
                            </w:pPr>
                            <w:r w:rsidRPr="005B4494">
                              <w:rPr>
                                <w:rFonts w:ascii="Candara" w:hAnsi="Candara"/>
                                <w:b/>
                                <w:bCs/>
                                <w:color w:val="44546A" w:themeColor="text2"/>
                                <w:sz w:val="32"/>
                                <w:szCs w:val="32"/>
                              </w:rPr>
                              <w:t>· Improves Accuracy:</w:t>
                            </w:r>
                            <w:r w:rsidRPr="005B4494">
                              <w:rPr>
                                <w:rFonts w:ascii="Candara" w:hAnsi="Candara"/>
                                <w:color w:val="44546A" w:themeColor="text2"/>
                                <w:sz w:val="32"/>
                                <w:szCs w:val="32"/>
                              </w:rPr>
                              <w:t xml:space="preserve"> </w:t>
                            </w:r>
                            <w:r w:rsidRPr="00721F87">
                              <w:rPr>
                                <w:rFonts w:ascii="Candara" w:hAnsi="Candara"/>
                                <w:color w:val="44546A" w:themeColor="text2"/>
                                <w:sz w:val="28"/>
                                <w:szCs w:val="28"/>
                              </w:rPr>
                              <w:t>Less misleading data means modeling accuracy improves.</w:t>
                            </w:r>
                          </w:p>
                          <w:p w14:paraId="4FA7D875" w14:textId="6CA4AD88" w:rsidR="00970D61" w:rsidRPr="00C604CB" w:rsidRDefault="00970D61" w:rsidP="005B4494">
                            <w:pPr>
                              <w:rPr>
                                <w:rFonts w:ascii="Candara" w:hAnsi="Candara"/>
                                <w:color w:val="44546A" w:themeColor="text2"/>
                                <w:sz w:val="32"/>
                                <w:szCs w:val="32"/>
                              </w:rPr>
                            </w:pPr>
                            <w:r w:rsidRPr="005B4494">
                              <w:rPr>
                                <w:rFonts w:ascii="Candara" w:hAnsi="Candara"/>
                                <w:b/>
                                <w:bCs/>
                                <w:color w:val="44546A" w:themeColor="text2"/>
                                <w:sz w:val="32"/>
                                <w:szCs w:val="32"/>
                              </w:rPr>
                              <w:t>· Reduces Training Time:</w:t>
                            </w:r>
                            <w:r w:rsidRPr="005B4494">
                              <w:rPr>
                                <w:rFonts w:ascii="Candara" w:hAnsi="Candara"/>
                                <w:color w:val="44546A" w:themeColor="text2"/>
                                <w:sz w:val="32"/>
                                <w:szCs w:val="32"/>
                              </w:rPr>
                              <w:t xml:space="preserve"> </w:t>
                            </w:r>
                            <w:r w:rsidRPr="00721F87">
                              <w:rPr>
                                <w:rFonts w:ascii="Candara" w:hAnsi="Candara"/>
                                <w:color w:val="44546A" w:themeColor="text2"/>
                                <w:sz w:val="28"/>
                                <w:szCs w:val="28"/>
                              </w:rPr>
                              <w:t>fewer data points reduce algorithm complexity and algorithms train faster.</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B9700" id="_x0000_s1030" style="position:absolute;margin-left:0;margin-top:61.75pt;width:540.5pt;height:225.65pt;z-index:251675648;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64350,28657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" adj="-11796480,,5400" path="m,l6386715,r477635,477635l6864350,2865755,,2865755,,xe" fillcolor="#8496b0 [1951]" stroked="f" strokeweight="1pt">
                <v:fill opacity="13107f" color2="#d5dce4 [671]" o:opacity2="13107f" rotate="t" focus="100%" type="gradient">
                  <o:fill v:ext="view" type="gradientUnscaled"/>
                </v:fill>
                <v:stroke joinstyle="miter"/>
                <v:formulas/>
                <v:path arrowok="t" o:connecttype="custom" o:connectlocs="0,0;6386715,0;6864350,477635;6864350,2865755;0,2865755;0,0" o:connectangles="0,0,0,0,0,0" textboxrect="0,0,6864350,2865755"/>
                <v:textbox inset="18pt,7.2pt,0,7.2pt">
                  <w:txbxContent>
                    <w:p w14:paraId="3E1870FD" w14:textId="2D9F2C77" w:rsidR="00970D61" w:rsidRPr="005B4494" w:rsidRDefault="00970D61" w:rsidP="005B4494">
                      <w:pPr>
                        <w:rPr>
                          <w:rFonts w:ascii="Candara" w:hAnsi="Candara"/>
                          <w:b/>
                          <w:bCs/>
                          <w:i/>
                          <w:iCs/>
                          <w:color w:val="44546A" w:themeColor="text2"/>
                          <w:sz w:val="32"/>
                          <w:szCs w:val="32"/>
                        </w:rPr>
                      </w:pPr>
                      <w:r>
                        <w:rPr>
                          <w:rFonts w:ascii="Candara" w:hAnsi="Candara"/>
                          <w:b/>
                          <w:bCs/>
                          <w:i/>
                          <w:iCs/>
                          <w:color w:val="44546A" w:themeColor="text2"/>
                          <w:sz w:val="32"/>
                          <w:szCs w:val="32"/>
                        </w:rPr>
                        <w:t>W</w:t>
                      </w:r>
                      <w:r w:rsidRPr="005B4494">
                        <w:rPr>
                          <w:rFonts w:ascii="Candara" w:hAnsi="Candara"/>
                          <w:b/>
                          <w:bCs/>
                          <w:i/>
                          <w:iCs/>
                          <w:color w:val="44546A" w:themeColor="text2"/>
                          <w:sz w:val="32"/>
                          <w:szCs w:val="32"/>
                        </w:rPr>
                        <w:t>hat are Benefits of performing feature selection before modeling your data?</w:t>
                      </w:r>
                    </w:p>
                    <w:p w14:paraId="4AB35D32" w14:textId="77777777" w:rsidR="00970D61" w:rsidRPr="00721F87" w:rsidRDefault="00970D61" w:rsidP="005B4494">
                      <w:pPr>
                        <w:rPr>
                          <w:rFonts w:ascii="Candara" w:hAnsi="Candara"/>
                          <w:color w:val="44546A" w:themeColor="text2"/>
                          <w:sz w:val="28"/>
                          <w:szCs w:val="28"/>
                        </w:rPr>
                      </w:pPr>
                      <w:r w:rsidRPr="005B4494">
                        <w:rPr>
                          <w:rFonts w:ascii="Candara" w:hAnsi="Candara"/>
                          <w:b/>
                          <w:bCs/>
                          <w:color w:val="44546A" w:themeColor="text2"/>
                          <w:sz w:val="32"/>
                          <w:szCs w:val="32"/>
                        </w:rPr>
                        <w:t>· Reduces Overfitting</w:t>
                      </w:r>
                      <w:r w:rsidRPr="00721F87">
                        <w:rPr>
                          <w:rFonts w:ascii="Candara" w:hAnsi="Candara"/>
                          <w:b/>
                          <w:bCs/>
                          <w:color w:val="44546A" w:themeColor="text2"/>
                          <w:sz w:val="28"/>
                          <w:szCs w:val="28"/>
                        </w:rPr>
                        <w:t>:</w:t>
                      </w:r>
                      <w:r w:rsidRPr="00721F87">
                        <w:rPr>
                          <w:rFonts w:ascii="Candara" w:hAnsi="Candara"/>
                          <w:color w:val="44546A" w:themeColor="text2"/>
                          <w:sz w:val="28"/>
                          <w:szCs w:val="28"/>
                        </w:rPr>
                        <w:t xml:space="preserve"> Less redundant data means less opportunity to make decisions based on noise.</w:t>
                      </w:r>
                    </w:p>
                    <w:p w14:paraId="5E0B2559" w14:textId="77777777" w:rsidR="00970D61" w:rsidRPr="00721F87" w:rsidRDefault="00970D61" w:rsidP="005B4494">
                      <w:pPr>
                        <w:rPr>
                          <w:rFonts w:ascii="Candara" w:hAnsi="Candara"/>
                          <w:color w:val="44546A" w:themeColor="text2"/>
                          <w:sz w:val="28"/>
                          <w:szCs w:val="28"/>
                        </w:rPr>
                      </w:pPr>
                      <w:r w:rsidRPr="005B4494">
                        <w:rPr>
                          <w:rFonts w:ascii="Candara" w:hAnsi="Candara"/>
                          <w:b/>
                          <w:bCs/>
                          <w:color w:val="44546A" w:themeColor="text2"/>
                          <w:sz w:val="32"/>
                          <w:szCs w:val="32"/>
                        </w:rPr>
                        <w:t>· Improves Accuracy:</w:t>
                      </w:r>
                      <w:r w:rsidRPr="005B4494">
                        <w:rPr>
                          <w:rFonts w:ascii="Candara" w:hAnsi="Candara"/>
                          <w:color w:val="44546A" w:themeColor="text2"/>
                          <w:sz w:val="32"/>
                          <w:szCs w:val="32"/>
                        </w:rPr>
                        <w:t xml:space="preserve"> </w:t>
                      </w:r>
                      <w:r w:rsidRPr="00721F87">
                        <w:rPr>
                          <w:rFonts w:ascii="Candara" w:hAnsi="Candara"/>
                          <w:color w:val="44546A" w:themeColor="text2"/>
                          <w:sz w:val="28"/>
                          <w:szCs w:val="28"/>
                        </w:rPr>
                        <w:t>Less misleading data means modeling accuracy improves.</w:t>
                      </w:r>
                    </w:p>
                    <w:p w14:paraId="4FA7D875" w14:textId="6CA4AD88" w:rsidR="00970D61" w:rsidRPr="00C604CB" w:rsidRDefault="00970D61" w:rsidP="005B4494">
                      <w:pPr>
                        <w:rPr>
                          <w:rFonts w:ascii="Candara" w:hAnsi="Candara"/>
                          <w:color w:val="44546A" w:themeColor="text2"/>
                          <w:sz w:val="32"/>
                          <w:szCs w:val="32"/>
                        </w:rPr>
                      </w:pPr>
                      <w:r w:rsidRPr="005B4494">
                        <w:rPr>
                          <w:rFonts w:ascii="Candara" w:hAnsi="Candara"/>
                          <w:b/>
                          <w:bCs/>
                          <w:color w:val="44546A" w:themeColor="text2"/>
                          <w:sz w:val="32"/>
                          <w:szCs w:val="32"/>
                        </w:rPr>
                        <w:t>· Reduces Training Time:</w:t>
                      </w:r>
                      <w:r w:rsidRPr="005B4494">
                        <w:rPr>
                          <w:rFonts w:ascii="Candara" w:hAnsi="Candara"/>
                          <w:color w:val="44546A" w:themeColor="text2"/>
                          <w:sz w:val="32"/>
                          <w:szCs w:val="32"/>
                        </w:rPr>
                        <w:t xml:space="preserve"> </w:t>
                      </w:r>
                      <w:r w:rsidRPr="00721F87">
                        <w:rPr>
                          <w:rFonts w:ascii="Candara" w:hAnsi="Candara"/>
                          <w:color w:val="44546A" w:themeColor="text2"/>
                          <w:sz w:val="28"/>
                          <w:szCs w:val="28"/>
                        </w:rPr>
                        <w:t>fewer data points reduce algorithm complexity and algorithms train faster.</w:t>
                      </w:r>
                    </w:p>
                  </w:txbxContent>
                </v:textbox>
                <w10:wrap type="square" anchorx="margin"/>
              </v:shape>
            </w:pict>
          </mc:Fallback>
        </mc:AlternateContent>
      </w:r>
      <w:r w:rsidRPr="005B4494">
        <w:rPr>
          <w:rFonts w:ascii="Calibri Light" w:hAnsi="Calibri Light" w:cs="Calibri Light"/>
          <w:sz w:val="28"/>
          <w:szCs w:val="28"/>
        </w:rPr>
        <w:t>model learn based on irrelevant features.</w:t>
      </w:r>
    </w:p>
    <w:p w14:paraId="5411E7A9" w14:textId="52329464" w:rsidR="005B4494" w:rsidRDefault="005B4494" w:rsidP="005B4494">
      <w:pPr>
        <w:rPr>
          <w:rFonts w:ascii="Calibri Light" w:hAnsi="Calibri Light" w:cs="Calibri Light"/>
          <w:sz w:val="28"/>
          <w:szCs w:val="28"/>
        </w:rPr>
      </w:pPr>
      <w:r>
        <w:rPr>
          <w:rFonts w:ascii="Calibri Light" w:hAnsi="Calibri Light" w:cs="Calibri Light"/>
          <w:sz w:val="28"/>
          <w:szCs w:val="28"/>
        </w:rPr>
        <w:tab/>
        <w:t>Correlations Matrix is also a feature selection technique, but I have done this previously.</w:t>
      </w:r>
    </w:p>
    <w:p w14:paraId="55FAB4D0" w14:textId="1A9585AB" w:rsidR="004E3257" w:rsidRDefault="00721F87" w:rsidP="005B4494">
      <w:pPr>
        <w:rPr>
          <w:rFonts w:ascii="Calibri Light" w:hAnsi="Calibri Light" w:cs="Calibri Light"/>
          <w:sz w:val="28"/>
          <w:szCs w:val="28"/>
        </w:rPr>
      </w:pPr>
      <w:r>
        <w:rPr>
          <w:rFonts w:ascii="Calibri Light" w:hAnsi="Calibri Light" w:cs="Calibri Light"/>
          <w:sz w:val="28"/>
          <w:szCs w:val="28"/>
        </w:rPr>
        <w:t>I have used 4 feature selection techniques:</w:t>
      </w:r>
    </w:p>
    <w:p w14:paraId="75359FA6" w14:textId="78975007" w:rsidR="004E3257" w:rsidRPr="004E3257" w:rsidRDefault="004E3257" w:rsidP="005B4494">
      <w:pPr>
        <w:pStyle w:val="ListParagraph"/>
        <w:numPr>
          <w:ilvl w:val="0"/>
          <w:numId w:val="5"/>
        </w:numPr>
        <w:rPr>
          <w:rFonts w:ascii="Calibri Light" w:hAnsi="Calibri Light" w:cs="Calibri Light"/>
          <w:sz w:val="28"/>
          <w:szCs w:val="28"/>
        </w:rPr>
      </w:pPr>
      <w:r>
        <w:rPr>
          <w:rFonts w:ascii="Calibri Light" w:hAnsi="Calibri Light" w:cs="Calibri Light"/>
          <w:sz w:val="28"/>
          <w:szCs w:val="28"/>
        </w:rPr>
        <w:t>Correlation Matrix</w:t>
      </w:r>
    </w:p>
    <w:p w14:paraId="6F3FA968" w14:textId="625E569C" w:rsidR="00721F87" w:rsidRPr="00721F87" w:rsidRDefault="00721F87" w:rsidP="00721F87">
      <w:pPr>
        <w:pStyle w:val="ListParagraph"/>
        <w:numPr>
          <w:ilvl w:val="0"/>
          <w:numId w:val="5"/>
        </w:numPr>
        <w:rPr>
          <w:rFonts w:ascii="Calibri Light" w:hAnsi="Calibri Light" w:cs="Calibri Light"/>
          <w:sz w:val="28"/>
          <w:szCs w:val="28"/>
        </w:rPr>
      </w:pPr>
      <w:r w:rsidRPr="00721F87">
        <w:rPr>
          <w:rFonts w:ascii="Calibri Light" w:hAnsi="Calibri Light" w:cs="Calibri Light"/>
          <w:sz w:val="28"/>
          <w:szCs w:val="28"/>
        </w:rPr>
        <w:t>Univariate Feature Selection:</w:t>
      </w:r>
    </w:p>
    <w:p w14:paraId="582D956F" w14:textId="76D89EC3" w:rsidR="00721F87" w:rsidRPr="00721F87" w:rsidRDefault="00721F87" w:rsidP="00721F87">
      <w:pPr>
        <w:pStyle w:val="ListParagraph"/>
        <w:numPr>
          <w:ilvl w:val="0"/>
          <w:numId w:val="5"/>
        </w:numPr>
        <w:rPr>
          <w:rFonts w:ascii="Calibri Light" w:hAnsi="Calibri Light" w:cs="Calibri Light"/>
          <w:sz w:val="28"/>
          <w:szCs w:val="28"/>
        </w:rPr>
      </w:pPr>
      <w:r w:rsidRPr="00721F87">
        <w:rPr>
          <w:rFonts w:ascii="Calibri Light" w:hAnsi="Calibri Light" w:cs="Calibri Light"/>
          <w:sz w:val="28"/>
          <w:szCs w:val="28"/>
        </w:rPr>
        <w:lastRenderedPageBreak/>
        <w:t>R</w:t>
      </w:r>
      <w:r>
        <w:rPr>
          <w:rFonts w:ascii="Calibri Light" w:hAnsi="Calibri Light" w:cs="Calibri Light"/>
          <w:sz w:val="28"/>
          <w:szCs w:val="28"/>
        </w:rPr>
        <w:t>e</w:t>
      </w:r>
      <w:r w:rsidRPr="00721F87">
        <w:rPr>
          <w:rFonts w:ascii="Calibri Light" w:hAnsi="Calibri Light" w:cs="Calibri Light"/>
          <w:sz w:val="28"/>
          <w:szCs w:val="28"/>
        </w:rPr>
        <w:t xml:space="preserve">cursive Feature </w:t>
      </w:r>
      <w:r w:rsidR="0016380B" w:rsidRPr="00721F87">
        <w:rPr>
          <w:rFonts w:ascii="Calibri Light" w:hAnsi="Calibri Light" w:cs="Calibri Light"/>
          <w:sz w:val="28"/>
          <w:szCs w:val="28"/>
        </w:rPr>
        <w:t>Elimination (</w:t>
      </w:r>
      <w:r w:rsidRPr="00721F87">
        <w:rPr>
          <w:rFonts w:ascii="Calibri Light" w:hAnsi="Calibri Light" w:cs="Calibri Light"/>
          <w:sz w:val="28"/>
          <w:szCs w:val="28"/>
        </w:rPr>
        <w:t>RFE)</w:t>
      </w:r>
    </w:p>
    <w:p w14:paraId="6DC24A81" w14:textId="0BF70E73" w:rsidR="00721F87" w:rsidRPr="00721F87" w:rsidRDefault="00721F87" w:rsidP="00721F87">
      <w:pPr>
        <w:pStyle w:val="ListParagraph"/>
        <w:numPr>
          <w:ilvl w:val="0"/>
          <w:numId w:val="5"/>
        </w:numPr>
        <w:rPr>
          <w:rFonts w:ascii="Calibri Light" w:hAnsi="Calibri Light" w:cs="Calibri Light"/>
          <w:sz w:val="28"/>
          <w:szCs w:val="28"/>
        </w:rPr>
      </w:pPr>
      <w:r w:rsidRPr="00721F87">
        <w:rPr>
          <w:rFonts w:ascii="Calibri Light" w:hAnsi="Calibri Light" w:cs="Calibri Light"/>
          <w:sz w:val="28"/>
          <w:szCs w:val="28"/>
        </w:rPr>
        <w:t xml:space="preserve">Principle Component </w:t>
      </w:r>
      <w:r w:rsidR="0016380B" w:rsidRPr="00721F87">
        <w:rPr>
          <w:rFonts w:ascii="Calibri Light" w:hAnsi="Calibri Light" w:cs="Calibri Light"/>
          <w:sz w:val="28"/>
          <w:szCs w:val="28"/>
        </w:rPr>
        <w:t>Analysis (</w:t>
      </w:r>
      <w:r w:rsidRPr="00721F87">
        <w:rPr>
          <w:rFonts w:ascii="Calibri Light" w:hAnsi="Calibri Light" w:cs="Calibri Light"/>
          <w:sz w:val="28"/>
          <w:szCs w:val="28"/>
        </w:rPr>
        <w:t>PCA)</w:t>
      </w:r>
    </w:p>
    <w:p w14:paraId="2228CFAD" w14:textId="69B2ADA5" w:rsidR="00721F87" w:rsidRDefault="00721F87" w:rsidP="00721F87">
      <w:pPr>
        <w:pStyle w:val="ListParagraph"/>
        <w:numPr>
          <w:ilvl w:val="0"/>
          <w:numId w:val="5"/>
        </w:numPr>
        <w:rPr>
          <w:rFonts w:ascii="Calibri Light" w:hAnsi="Calibri Light" w:cs="Calibri Light"/>
          <w:sz w:val="28"/>
          <w:szCs w:val="28"/>
        </w:rPr>
      </w:pPr>
      <w:r w:rsidRPr="00721F87">
        <w:rPr>
          <w:rFonts w:ascii="Calibri Light" w:hAnsi="Calibri Light" w:cs="Calibri Light"/>
          <w:sz w:val="28"/>
          <w:szCs w:val="28"/>
        </w:rPr>
        <w:t xml:space="preserve">Linear Discriminant </w:t>
      </w:r>
      <w:r w:rsidR="0016380B" w:rsidRPr="00721F87">
        <w:rPr>
          <w:rFonts w:ascii="Calibri Light" w:hAnsi="Calibri Light" w:cs="Calibri Light"/>
          <w:sz w:val="28"/>
          <w:szCs w:val="28"/>
        </w:rPr>
        <w:t>Analysis (</w:t>
      </w:r>
      <w:r w:rsidRPr="00721F87">
        <w:rPr>
          <w:rFonts w:ascii="Calibri Light" w:hAnsi="Calibri Light" w:cs="Calibri Light"/>
          <w:sz w:val="28"/>
          <w:szCs w:val="28"/>
        </w:rPr>
        <w:t>LDA)</w:t>
      </w:r>
    </w:p>
    <w:p w14:paraId="6C65770C" w14:textId="77965C5A" w:rsidR="001D2230" w:rsidRPr="00826041" w:rsidRDefault="001D2230" w:rsidP="00826041">
      <w:pPr>
        <w:rPr>
          <w:rFonts w:ascii="Calibri Light" w:hAnsi="Calibri Light" w:cs="Calibri Light"/>
          <w:b/>
          <w:bCs/>
          <w:sz w:val="32"/>
          <w:szCs w:val="32"/>
        </w:rPr>
      </w:pPr>
      <w:r w:rsidRPr="00826041">
        <w:rPr>
          <w:rFonts w:ascii="Calibri Light" w:hAnsi="Calibri Light" w:cs="Calibri Light"/>
          <w:b/>
          <w:bCs/>
          <w:sz w:val="32"/>
          <w:szCs w:val="32"/>
        </w:rPr>
        <w:t>Univariate Feature Selection:</w:t>
      </w:r>
    </w:p>
    <w:p w14:paraId="3ADEE939" w14:textId="1EC15A56" w:rsidR="001D2230" w:rsidRDefault="001D2230" w:rsidP="001D2230">
      <w:pPr>
        <w:ind w:left="360"/>
        <w:rPr>
          <w:rFonts w:ascii="Calibri Light" w:hAnsi="Calibri Light" w:cs="Calibri Light"/>
          <w:sz w:val="28"/>
          <w:szCs w:val="28"/>
        </w:rPr>
      </w:pPr>
      <w:r>
        <w:rPr>
          <w:rFonts w:ascii="Calibri Light" w:hAnsi="Calibri Light" w:cs="Calibri Light"/>
          <w:b/>
          <w:bCs/>
          <w:sz w:val="28"/>
          <w:szCs w:val="28"/>
        </w:rPr>
        <w:tab/>
      </w:r>
      <w:r w:rsidRPr="001D2230">
        <w:rPr>
          <w:rFonts w:ascii="Calibri Light" w:hAnsi="Calibri Light" w:cs="Calibri Light"/>
          <w:sz w:val="28"/>
          <w:szCs w:val="28"/>
        </w:rPr>
        <w:t>Statistical tests can be used to select those features that have the strongest relationship with the output variable.The scikit-learn library provides the SelectKBest class that can be used with a suite of different statistical tests to select a specific number of features.</w:t>
      </w:r>
      <w:r>
        <w:rPr>
          <w:rFonts w:ascii="Calibri Light" w:hAnsi="Calibri Light" w:cs="Calibri Light"/>
          <w:sz w:val="28"/>
          <w:szCs w:val="28"/>
        </w:rPr>
        <w:t xml:space="preserve"> I have used chi-squared(chi2) statistical test for non-negative features to select the best features from the dataset.</w:t>
      </w:r>
    </w:p>
    <w:p w14:paraId="7AB347F7" w14:textId="67EF0273" w:rsidR="009940A1" w:rsidRDefault="009940A1" w:rsidP="00826041">
      <w:pPr>
        <w:rPr>
          <w:rFonts w:ascii="Calibri Light" w:hAnsi="Calibri Light" w:cs="Calibri Light"/>
          <w:b/>
          <w:bCs/>
          <w:sz w:val="32"/>
          <w:szCs w:val="32"/>
        </w:rPr>
      </w:pPr>
      <w:r w:rsidRPr="009940A1">
        <w:rPr>
          <w:rFonts w:ascii="Calibri Light" w:hAnsi="Calibri Light" w:cs="Calibri Light"/>
          <w:b/>
          <w:bCs/>
          <w:sz w:val="32"/>
          <w:szCs w:val="32"/>
        </w:rPr>
        <w:t xml:space="preserve">Recursive Feature </w:t>
      </w:r>
      <w:r w:rsidR="00571D7A" w:rsidRPr="009940A1">
        <w:rPr>
          <w:rFonts w:ascii="Calibri Light" w:hAnsi="Calibri Light" w:cs="Calibri Light"/>
          <w:b/>
          <w:bCs/>
          <w:sz w:val="32"/>
          <w:szCs w:val="32"/>
        </w:rPr>
        <w:t>Elimination (</w:t>
      </w:r>
      <w:r w:rsidRPr="009940A1">
        <w:rPr>
          <w:rFonts w:ascii="Calibri Light" w:hAnsi="Calibri Light" w:cs="Calibri Light"/>
          <w:b/>
          <w:bCs/>
          <w:sz w:val="32"/>
          <w:szCs w:val="32"/>
        </w:rPr>
        <w:t>RFE)</w:t>
      </w:r>
      <w:r>
        <w:rPr>
          <w:rFonts w:ascii="Calibri Light" w:hAnsi="Calibri Light" w:cs="Calibri Light"/>
          <w:b/>
          <w:bCs/>
          <w:sz w:val="32"/>
          <w:szCs w:val="32"/>
        </w:rPr>
        <w:t>:</w:t>
      </w:r>
    </w:p>
    <w:p w14:paraId="1EDA25DC" w14:textId="147A2139" w:rsidR="009940A1" w:rsidRDefault="009940A1" w:rsidP="00826041">
      <w:pPr>
        <w:pStyle w:val="NormalWeb"/>
        <w:shd w:val="clear" w:color="auto" w:fill="FCFCFC"/>
        <w:spacing w:after="360" w:line="360" w:lineRule="atLeast"/>
        <w:rPr>
          <w:rFonts w:ascii="Calibri Light" w:hAnsi="Calibri Light" w:cs="Calibri Light"/>
          <w:sz w:val="28"/>
          <w:szCs w:val="28"/>
        </w:rPr>
      </w:pPr>
      <w:r>
        <w:rPr>
          <w:rFonts w:ascii="Calibri Light" w:hAnsi="Calibri Light" w:cs="Calibri Light"/>
          <w:b/>
          <w:bCs/>
          <w:sz w:val="32"/>
          <w:szCs w:val="32"/>
        </w:rPr>
        <w:tab/>
      </w:r>
      <w:r w:rsidR="00826041" w:rsidRPr="00826041">
        <w:rPr>
          <w:rFonts w:ascii="Calibri Light" w:hAnsi="Calibri Light" w:cs="Calibri Light"/>
          <w:sz w:val="28"/>
          <w:szCs w:val="28"/>
        </w:rPr>
        <w:t>Recursive feature elimination (RFE) is a feature selection method that fits a model and removes the weakest feature (or features) until the specified number of features is reached. Features are ranked by the model’s or feature_importances_ attributes, and by recursively eliminating a small number of features per loop, RFE attempts to eliminate dependencies and collinearity that may exist in the model.</w:t>
      </w:r>
      <w:r w:rsidR="00826041">
        <w:rPr>
          <w:rFonts w:ascii="Calibri Light" w:hAnsi="Calibri Light" w:cs="Calibri Light"/>
          <w:sz w:val="28"/>
          <w:szCs w:val="28"/>
        </w:rPr>
        <w:t xml:space="preserve"> </w:t>
      </w:r>
      <w:r w:rsidR="00826041" w:rsidRPr="00826041">
        <w:rPr>
          <w:rFonts w:ascii="Calibri Light" w:hAnsi="Calibri Light" w:cs="Calibri Light"/>
          <w:sz w:val="28"/>
          <w:szCs w:val="28"/>
        </w:rPr>
        <w:t>RFE requires a specified number of features to keep, however it is often not known in advance how many features are valid.</w:t>
      </w:r>
      <w:r w:rsidR="00826041">
        <w:rPr>
          <w:rFonts w:ascii="Calibri Light" w:hAnsi="Calibri Light" w:cs="Calibri Light"/>
          <w:sz w:val="28"/>
          <w:szCs w:val="28"/>
        </w:rPr>
        <w:t xml:space="preserve"> RFE </w:t>
      </w:r>
      <w:r w:rsidR="00826041" w:rsidRPr="00826041">
        <w:rPr>
          <w:rFonts w:ascii="Calibri Light" w:hAnsi="Calibri Light" w:cs="Calibri Light"/>
          <w:sz w:val="28"/>
          <w:szCs w:val="28"/>
        </w:rPr>
        <w:t>builds a model using the remaining attributes and calculates model accuracy. RFE is able to work out the combination of attributes that contribute to the prediction on the target variable (or class). Scikit Learn does most of the heavy lifting just import RFE from sklearn.feature_selection and pass any classifier model to the RFE() method with the number of features to select. Using familiar Scikit Learn syntax, the .fit() method must then be called.</w:t>
      </w:r>
      <w:r w:rsidR="00826041">
        <w:rPr>
          <w:rFonts w:ascii="Calibri Light" w:hAnsi="Calibri Light" w:cs="Calibri Light"/>
          <w:sz w:val="28"/>
          <w:szCs w:val="28"/>
        </w:rPr>
        <w:t xml:space="preserve"> I have used LogisticRegression classifier for RFE.</w:t>
      </w:r>
    </w:p>
    <w:p w14:paraId="43E95D88" w14:textId="10F3296D" w:rsidR="00826041" w:rsidRDefault="00826041" w:rsidP="00826041">
      <w:pPr>
        <w:rPr>
          <w:rFonts w:ascii="Calibri Light" w:hAnsi="Calibri Light" w:cs="Calibri Light"/>
          <w:b/>
          <w:bCs/>
          <w:sz w:val="32"/>
          <w:szCs w:val="32"/>
        </w:rPr>
      </w:pPr>
      <w:r w:rsidRPr="00826041">
        <w:rPr>
          <w:rFonts w:ascii="Calibri Light" w:hAnsi="Calibri Light" w:cs="Calibri Light"/>
          <w:b/>
          <w:bCs/>
          <w:sz w:val="32"/>
          <w:szCs w:val="32"/>
        </w:rPr>
        <w:t xml:space="preserve">Principle Component </w:t>
      </w:r>
      <w:r w:rsidR="00571D7A" w:rsidRPr="00826041">
        <w:rPr>
          <w:rFonts w:ascii="Calibri Light" w:hAnsi="Calibri Light" w:cs="Calibri Light"/>
          <w:b/>
          <w:bCs/>
          <w:sz w:val="32"/>
          <w:szCs w:val="32"/>
        </w:rPr>
        <w:t>Analysis (</w:t>
      </w:r>
      <w:r w:rsidRPr="00826041">
        <w:rPr>
          <w:rFonts w:ascii="Calibri Light" w:hAnsi="Calibri Light" w:cs="Calibri Light"/>
          <w:b/>
          <w:bCs/>
          <w:sz w:val="32"/>
          <w:szCs w:val="32"/>
        </w:rPr>
        <w:t>PCA)</w:t>
      </w:r>
      <w:r w:rsidR="001522CD">
        <w:rPr>
          <w:rFonts w:ascii="Calibri Light" w:hAnsi="Calibri Light" w:cs="Calibri Light"/>
          <w:b/>
          <w:bCs/>
          <w:sz w:val="32"/>
          <w:szCs w:val="32"/>
        </w:rPr>
        <w:t>:</w:t>
      </w:r>
    </w:p>
    <w:p w14:paraId="1B6F8652" w14:textId="2A9E17DD" w:rsidR="001522CD" w:rsidRDefault="001522CD" w:rsidP="00826041">
      <w:pPr>
        <w:rPr>
          <w:rFonts w:ascii="Calibri Light" w:hAnsi="Calibri Light" w:cs="Calibri Light"/>
          <w:sz w:val="28"/>
          <w:szCs w:val="28"/>
        </w:rPr>
      </w:pPr>
      <w:r>
        <w:rPr>
          <w:rFonts w:ascii="Calibri Light" w:hAnsi="Calibri Light" w:cs="Calibri Light"/>
          <w:b/>
          <w:bCs/>
          <w:sz w:val="32"/>
          <w:szCs w:val="32"/>
        </w:rPr>
        <w:tab/>
      </w:r>
      <w:r w:rsidRPr="001522CD">
        <w:rPr>
          <w:rFonts w:ascii="Calibri Light" w:hAnsi="Calibri Light" w:cs="Calibri Light"/>
          <w:sz w:val="28"/>
          <w:szCs w:val="28"/>
        </w:rPr>
        <w:t>Principal Component Analysis (PCA) is an unsupervised linear transformation technique that is widely used across different fields, most prominently for feature extraction and dimensionality reduction. Other popular applications of PCA include exploratory data analyses and de-noising of signals in stock market trading, and the analysis of genome data and gene expression levels in the field of bioinformatics.</w:t>
      </w:r>
    </w:p>
    <w:p w14:paraId="0E0641E5" w14:textId="4158E295" w:rsidR="001522CD" w:rsidRDefault="001522CD" w:rsidP="001522CD">
      <w:pPr>
        <w:rPr>
          <w:rFonts w:ascii="Calibri Light" w:hAnsi="Calibri Light" w:cs="Calibri Light"/>
          <w:sz w:val="28"/>
          <w:szCs w:val="28"/>
        </w:rPr>
      </w:pPr>
      <w:r>
        <w:rPr>
          <w:rFonts w:ascii="Calibri Light" w:hAnsi="Calibri Light" w:cs="Calibri Light"/>
          <w:sz w:val="28"/>
          <w:szCs w:val="28"/>
        </w:rPr>
        <w:tab/>
      </w:r>
      <w:r w:rsidRPr="001522CD">
        <w:rPr>
          <w:rFonts w:ascii="Calibri Light" w:hAnsi="Calibri Light" w:cs="Calibri Light"/>
          <w:sz w:val="28"/>
          <w:szCs w:val="28"/>
        </w:rPr>
        <w:t>PCA finds a new set of dimensions such that all the dimensions are orthogonal (and hence linearly independent) and ranked according to the variance of data along them. It means more important principle</w:t>
      </w:r>
      <w:r>
        <w:rPr>
          <w:rFonts w:ascii="Calibri Light" w:hAnsi="Calibri Light" w:cs="Calibri Light"/>
          <w:sz w:val="28"/>
          <w:szCs w:val="28"/>
        </w:rPr>
        <w:t xml:space="preserve"> </w:t>
      </w:r>
      <w:r w:rsidRPr="001522CD">
        <w:rPr>
          <w:rFonts w:ascii="Calibri Light" w:hAnsi="Calibri Light" w:cs="Calibri Light"/>
          <w:sz w:val="28"/>
          <w:szCs w:val="28"/>
        </w:rPr>
        <w:t>axis occurs first. (more important = more variance/more spread out data)</w:t>
      </w:r>
      <w:r>
        <w:rPr>
          <w:rFonts w:ascii="Calibri Light" w:hAnsi="Calibri Light" w:cs="Calibri Light"/>
          <w:sz w:val="28"/>
          <w:szCs w:val="28"/>
        </w:rPr>
        <w:t>.</w:t>
      </w:r>
    </w:p>
    <w:p w14:paraId="38622FBE" w14:textId="77777777" w:rsidR="001522CD" w:rsidRPr="001522CD" w:rsidRDefault="001522CD" w:rsidP="00571D7A">
      <w:pPr>
        <w:ind w:firstLine="360"/>
        <w:rPr>
          <w:rFonts w:ascii="Calibri Light" w:hAnsi="Calibri Light" w:cs="Calibri Light"/>
          <w:b/>
          <w:bCs/>
          <w:sz w:val="28"/>
          <w:szCs w:val="28"/>
        </w:rPr>
      </w:pPr>
      <w:r w:rsidRPr="001522CD">
        <w:rPr>
          <w:rFonts w:ascii="Calibri Light" w:hAnsi="Calibri Light" w:cs="Calibri Light"/>
          <w:b/>
          <w:bCs/>
          <w:sz w:val="28"/>
          <w:szCs w:val="28"/>
        </w:rPr>
        <w:lastRenderedPageBreak/>
        <w:t>How does PCA work -</w:t>
      </w:r>
    </w:p>
    <w:p w14:paraId="29CE4E90" w14:textId="77777777" w:rsidR="001522CD" w:rsidRP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Calculate the covariance matrix X of data points.</w:t>
      </w:r>
    </w:p>
    <w:p w14:paraId="6AA8A92D" w14:textId="77777777" w:rsidR="001522CD" w:rsidRP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Calculate eigen vectors and corresponding eigen values.</w:t>
      </w:r>
    </w:p>
    <w:p w14:paraId="636F0C65" w14:textId="77777777" w:rsidR="001522CD" w:rsidRP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Sort the eigen vectors according to their eigen values in decreasing order.</w:t>
      </w:r>
    </w:p>
    <w:p w14:paraId="363B71DB" w14:textId="77777777" w:rsidR="001522CD" w:rsidRP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Choose first k eigen vectors and that will be the new k dimensions.</w:t>
      </w:r>
    </w:p>
    <w:p w14:paraId="09F9462C" w14:textId="40289819" w:rsid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Transform the original n dimensional data points into k dimensions.</w:t>
      </w:r>
    </w:p>
    <w:p w14:paraId="04055504" w14:textId="1930E243" w:rsidR="009940A1" w:rsidRDefault="001522CD" w:rsidP="001522CD">
      <w:pPr>
        <w:pStyle w:val="ListParagraph"/>
        <w:rPr>
          <w:rFonts w:ascii="Calibri Light" w:hAnsi="Calibri Light" w:cs="Calibri Light"/>
          <w:sz w:val="28"/>
          <w:szCs w:val="28"/>
        </w:rPr>
      </w:pPr>
      <w:r>
        <w:rPr>
          <w:rFonts w:ascii="Calibri Light" w:hAnsi="Calibri Light" w:cs="Calibri Light"/>
          <w:sz w:val="28"/>
          <w:szCs w:val="28"/>
        </w:rPr>
        <w:t>[k is the number of features that are given to select.]</w:t>
      </w:r>
    </w:p>
    <w:p w14:paraId="565C9034" w14:textId="27B63778" w:rsidR="001522CD" w:rsidRPr="001522CD" w:rsidRDefault="001522CD" w:rsidP="001522CD">
      <w:pPr>
        <w:rPr>
          <w:rFonts w:ascii="Calibri Light" w:hAnsi="Calibri Light" w:cs="Calibri Light"/>
          <w:b/>
          <w:bCs/>
          <w:sz w:val="32"/>
          <w:szCs w:val="32"/>
        </w:rPr>
      </w:pPr>
      <w:r w:rsidRPr="001522CD">
        <w:rPr>
          <w:rFonts w:ascii="Calibri Light" w:hAnsi="Calibri Light" w:cs="Calibri Light"/>
          <w:b/>
          <w:bCs/>
          <w:sz w:val="32"/>
          <w:szCs w:val="32"/>
        </w:rPr>
        <w:t xml:space="preserve">Linear Discriminant </w:t>
      </w:r>
      <w:r w:rsidR="00571D7A" w:rsidRPr="001522CD">
        <w:rPr>
          <w:rFonts w:ascii="Calibri Light" w:hAnsi="Calibri Light" w:cs="Calibri Light"/>
          <w:b/>
          <w:bCs/>
          <w:sz w:val="32"/>
          <w:szCs w:val="32"/>
        </w:rPr>
        <w:t>Analysis (</w:t>
      </w:r>
      <w:r w:rsidRPr="001522CD">
        <w:rPr>
          <w:rFonts w:ascii="Calibri Light" w:hAnsi="Calibri Light" w:cs="Calibri Light"/>
          <w:b/>
          <w:bCs/>
          <w:sz w:val="32"/>
          <w:szCs w:val="32"/>
        </w:rPr>
        <w:t>LDA):</w:t>
      </w:r>
    </w:p>
    <w:p w14:paraId="038F1292" w14:textId="026C5110" w:rsidR="001522CD" w:rsidRDefault="001522CD" w:rsidP="001522CD">
      <w:pPr>
        <w:rPr>
          <w:rFonts w:ascii="Calibri Light" w:hAnsi="Calibri Light" w:cs="Calibri Light"/>
          <w:sz w:val="28"/>
          <w:szCs w:val="28"/>
        </w:rPr>
      </w:pPr>
      <w:r>
        <w:rPr>
          <w:rFonts w:ascii="Calibri Light" w:hAnsi="Calibri Light" w:cs="Calibri Light"/>
          <w:sz w:val="28"/>
          <w:szCs w:val="28"/>
        </w:rPr>
        <w:tab/>
      </w:r>
      <w:r w:rsidRPr="001522CD">
        <w:rPr>
          <w:rFonts w:ascii="Calibri Light" w:hAnsi="Calibri Light" w:cs="Calibri Light"/>
          <w:sz w:val="28"/>
          <w:szCs w:val="28"/>
        </w:rPr>
        <w:t>Linear Discriminant Analysis is a dimensionality reduction technique used as a preprocessing step in Machine Learning and pattern classification applications.</w:t>
      </w:r>
      <w:r w:rsidRPr="001522CD">
        <w:t xml:space="preserve"> </w:t>
      </w:r>
      <w:r w:rsidRPr="001522CD">
        <w:rPr>
          <w:rFonts w:ascii="Calibri Light" w:hAnsi="Calibri Light" w:cs="Calibri Light"/>
          <w:sz w:val="28"/>
          <w:szCs w:val="28"/>
        </w:rPr>
        <w:t xml:space="preserve">The main goal of dimensionality reduction </w:t>
      </w:r>
      <w:r w:rsidR="00312615" w:rsidRPr="001522CD">
        <w:rPr>
          <w:rFonts w:ascii="Calibri Light" w:hAnsi="Calibri Light" w:cs="Calibri Light"/>
          <w:sz w:val="28"/>
          <w:szCs w:val="28"/>
        </w:rPr>
        <w:t>techniques</w:t>
      </w:r>
      <w:r w:rsidRPr="001522CD">
        <w:rPr>
          <w:rFonts w:ascii="Calibri Light" w:hAnsi="Calibri Light" w:cs="Calibri Light"/>
          <w:sz w:val="28"/>
          <w:szCs w:val="28"/>
        </w:rPr>
        <w:t xml:space="preserve"> is to reduce the dimensions by removing the </w:t>
      </w:r>
      <w:r w:rsidR="00312615" w:rsidRPr="001522CD">
        <w:rPr>
          <w:rFonts w:ascii="Calibri Light" w:hAnsi="Calibri Light" w:cs="Calibri Light"/>
          <w:sz w:val="28"/>
          <w:szCs w:val="28"/>
        </w:rPr>
        <w:t>redundant</w:t>
      </w:r>
      <w:r w:rsidRPr="001522CD">
        <w:rPr>
          <w:rFonts w:ascii="Calibri Light" w:hAnsi="Calibri Light" w:cs="Calibri Light"/>
          <w:sz w:val="28"/>
          <w:szCs w:val="28"/>
        </w:rPr>
        <w:t xml:space="preserve"> and dependent features by transforming the features from higher dimensional space to a space with lower dimensions.</w:t>
      </w:r>
      <w:r w:rsidR="007B2B65" w:rsidRPr="007B2B65">
        <w:t xml:space="preserve"> </w:t>
      </w:r>
      <w:r w:rsidR="007B2B65" w:rsidRPr="007B2B65">
        <w:rPr>
          <w:rFonts w:ascii="Calibri Light" w:hAnsi="Calibri Light" w:cs="Calibri Light"/>
          <w:sz w:val="28"/>
          <w:szCs w:val="28"/>
        </w:rPr>
        <w:t>Linear Discriminant Analysis is a supervised classification technique which takes labels into consideration.</w:t>
      </w:r>
      <w:r w:rsidR="007B2B65">
        <w:rPr>
          <w:rFonts w:ascii="Calibri Light" w:hAnsi="Calibri Light" w:cs="Calibri Light"/>
          <w:sz w:val="28"/>
          <w:szCs w:val="28"/>
        </w:rPr>
        <w:t xml:space="preserve"> </w:t>
      </w:r>
      <w:r w:rsidR="007B2B65" w:rsidRPr="007B2B65">
        <w:rPr>
          <w:rFonts w:ascii="Calibri Light" w:hAnsi="Calibri Light" w:cs="Calibri Light"/>
          <w:sz w:val="28"/>
          <w:szCs w:val="28"/>
        </w:rPr>
        <w:t xml:space="preserve">This category of dimensionality reduction is used in </w:t>
      </w:r>
      <w:r w:rsidR="00312615" w:rsidRPr="007B2B65">
        <w:rPr>
          <w:rFonts w:ascii="Calibri Light" w:hAnsi="Calibri Light" w:cs="Calibri Light"/>
          <w:sz w:val="28"/>
          <w:szCs w:val="28"/>
        </w:rPr>
        <w:t>biometrics, bioinformatics</w:t>
      </w:r>
      <w:r w:rsidR="007B2B65" w:rsidRPr="007B2B65">
        <w:rPr>
          <w:rFonts w:ascii="Calibri Light" w:hAnsi="Calibri Light" w:cs="Calibri Light"/>
          <w:sz w:val="28"/>
          <w:szCs w:val="28"/>
        </w:rPr>
        <w:t xml:space="preserve"> and chemistry.</w:t>
      </w:r>
    </w:p>
    <w:p w14:paraId="204F1E89" w14:textId="26EB422E" w:rsidR="007B2B65" w:rsidRDefault="007B2B65" w:rsidP="001522CD">
      <w:pPr>
        <w:rPr>
          <w:rFonts w:ascii="Calibri Light" w:hAnsi="Calibri Light" w:cs="Calibri Light"/>
          <w:sz w:val="28"/>
          <w:szCs w:val="28"/>
        </w:rPr>
      </w:pPr>
      <w:r>
        <w:rPr>
          <w:rFonts w:ascii="Calibri Light" w:hAnsi="Calibri Light" w:cs="Calibri Light"/>
          <w:sz w:val="28"/>
          <w:szCs w:val="28"/>
        </w:rPr>
        <w:tab/>
      </w:r>
      <w:r w:rsidRPr="007B2B65">
        <w:rPr>
          <w:rFonts w:ascii="Calibri Light" w:hAnsi="Calibri Light" w:cs="Calibri Light"/>
          <w:sz w:val="28"/>
          <w:szCs w:val="28"/>
        </w:rPr>
        <w:t>The goal of Linear Discriminant Analysis is to project the features in higher dimension space onto a lower dimensional space.</w:t>
      </w:r>
    </w:p>
    <w:p w14:paraId="724BDEB8" w14:textId="6518FAAD" w:rsidR="007B2B65" w:rsidRPr="007B2B65" w:rsidRDefault="007B2B65" w:rsidP="007B2B65">
      <w:pPr>
        <w:rPr>
          <w:rFonts w:ascii="Calibri Light" w:hAnsi="Calibri Light" w:cs="Calibri Light"/>
          <w:sz w:val="28"/>
          <w:szCs w:val="28"/>
        </w:rPr>
      </w:pPr>
      <w:r w:rsidRPr="007B2B65">
        <w:rPr>
          <w:rFonts w:ascii="Calibri Light" w:hAnsi="Calibri Light" w:cs="Calibri Light"/>
          <w:sz w:val="28"/>
          <w:szCs w:val="28"/>
        </w:rPr>
        <w:t xml:space="preserve">This can be achieved in three </w:t>
      </w:r>
      <w:r w:rsidR="00571D7A" w:rsidRPr="007B2B65">
        <w:rPr>
          <w:rFonts w:ascii="Calibri Light" w:hAnsi="Calibri Light" w:cs="Calibri Light"/>
          <w:sz w:val="28"/>
          <w:szCs w:val="28"/>
        </w:rPr>
        <w:t>steps:</w:t>
      </w:r>
    </w:p>
    <w:p w14:paraId="2A56A765" w14:textId="5336682A" w:rsidR="007B2B65" w:rsidRDefault="007B2B65" w:rsidP="007B2B65">
      <w:pPr>
        <w:rPr>
          <w:rFonts w:ascii="Calibri Light" w:hAnsi="Calibri Light" w:cs="Calibri Light"/>
          <w:sz w:val="28"/>
          <w:szCs w:val="28"/>
        </w:rPr>
      </w:pPr>
      <w:r w:rsidRPr="007B2B65">
        <w:rPr>
          <w:rFonts w:ascii="Calibri Light" w:hAnsi="Calibri Light" w:cs="Calibri Light"/>
          <w:sz w:val="28"/>
          <w:szCs w:val="28"/>
        </w:rPr>
        <w:t xml:space="preserve">The first step is to calculate the separability between different </w:t>
      </w:r>
      <w:r w:rsidR="00571D7A" w:rsidRPr="007B2B65">
        <w:rPr>
          <w:rFonts w:ascii="Calibri Light" w:hAnsi="Calibri Light" w:cs="Calibri Light"/>
          <w:sz w:val="28"/>
          <w:szCs w:val="28"/>
        </w:rPr>
        <w:t>classes (i.e.</w:t>
      </w:r>
      <w:r w:rsidRPr="007B2B65">
        <w:rPr>
          <w:rFonts w:ascii="Calibri Light" w:hAnsi="Calibri Light" w:cs="Calibri Light"/>
          <w:sz w:val="28"/>
          <w:szCs w:val="28"/>
        </w:rPr>
        <w:t xml:space="preserve"> the distance between the mean of different classes) also called as between-class variance</w:t>
      </w:r>
      <w:r>
        <w:rPr>
          <w:rFonts w:ascii="Calibri Light" w:hAnsi="Calibri Light" w:cs="Calibri Light"/>
          <w:sz w:val="28"/>
          <w:szCs w:val="28"/>
        </w:rPr>
        <w:t>.</w:t>
      </w:r>
    </w:p>
    <w:p w14:paraId="4868C99E" w14:textId="3269E370" w:rsidR="007B2B65" w:rsidRDefault="007B2B65" w:rsidP="007B2B65">
      <w:pPr>
        <w:rPr>
          <w:rFonts w:ascii="Calibri Light" w:hAnsi="Calibri Light" w:cs="Calibri Light"/>
          <w:sz w:val="28"/>
          <w:szCs w:val="28"/>
        </w:rPr>
      </w:pPr>
      <w:r w:rsidRPr="007B2B65">
        <w:rPr>
          <w:rFonts w:ascii="Calibri Light" w:hAnsi="Calibri Light" w:cs="Calibri Light"/>
          <w:sz w:val="28"/>
          <w:szCs w:val="28"/>
        </w:rPr>
        <w:t>Second Step is to calculate the distance between the mean and sample of each class</w:t>
      </w:r>
      <w:r>
        <w:rPr>
          <w:rFonts w:ascii="Calibri Light" w:hAnsi="Calibri Light" w:cs="Calibri Light"/>
          <w:sz w:val="28"/>
          <w:szCs w:val="28"/>
        </w:rPr>
        <w:t xml:space="preserve">, </w:t>
      </w:r>
      <w:r w:rsidRPr="007B2B65">
        <w:rPr>
          <w:rFonts w:ascii="Calibri Light" w:hAnsi="Calibri Light" w:cs="Calibri Light"/>
          <w:sz w:val="28"/>
          <w:szCs w:val="28"/>
        </w:rPr>
        <w:t>which is called the within class variance</w:t>
      </w:r>
      <w:r>
        <w:rPr>
          <w:rFonts w:ascii="Calibri Light" w:hAnsi="Calibri Light" w:cs="Calibri Light"/>
          <w:sz w:val="28"/>
          <w:szCs w:val="28"/>
        </w:rPr>
        <w:t>.</w:t>
      </w:r>
    </w:p>
    <w:p w14:paraId="3E8CDBC0" w14:textId="3E652CA5" w:rsidR="007B2B65" w:rsidRDefault="007B2B65" w:rsidP="007B2B65">
      <w:pPr>
        <w:rPr>
          <w:rFonts w:ascii="Calibri Light" w:hAnsi="Calibri Light" w:cs="Calibri Light"/>
          <w:sz w:val="28"/>
          <w:szCs w:val="28"/>
        </w:rPr>
      </w:pPr>
      <w:r w:rsidRPr="007B2B65">
        <w:rPr>
          <w:rFonts w:ascii="Calibri Light" w:hAnsi="Calibri Light" w:cs="Calibri Light"/>
          <w:sz w:val="28"/>
          <w:szCs w:val="28"/>
        </w:rPr>
        <w:t>The third step is to construct the lower dimensional space which maximizes the between class variance and minimizes the within class varian</w:t>
      </w:r>
      <w:r>
        <w:rPr>
          <w:rFonts w:ascii="Calibri Light" w:hAnsi="Calibri Light" w:cs="Calibri Light"/>
          <w:sz w:val="28"/>
          <w:szCs w:val="28"/>
        </w:rPr>
        <w:t>ce.</w:t>
      </w:r>
    </w:p>
    <w:p w14:paraId="4A6E91BA" w14:textId="0ED979F8" w:rsidR="00BF3B34" w:rsidRDefault="00BF3B34" w:rsidP="007B2B65">
      <w:pPr>
        <w:rPr>
          <w:rFonts w:ascii="Calibri Light" w:hAnsi="Calibri Light" w:cs="Calibri Light"/>
          <w:sz w:val="28"/>
          <w:szCs w:val="28"/>
        </w:rPr>
      </w:pPr>
    </w:p>
    <w:p w14:paraId="4828DA10" w14:textId="2769FE37" w:rsidR="00BF3B34" w:rsidRDefault="00BF3B34" w:rsidP="007B2B65">
      <w:pPr>
        <w:rPr>
          <w:rFonts w:ascii="Calibri Light" w:hAnsi="Calibri Light" w:cs="Calibri Light"/>
          <w:b/>
          <w:bCs/>
          <w:i/>
          <w:iCs/>
          <w:sz w:val="36"/>
          <w:szCs w:val="36"/>
        </w:rPr>
      </w:pPr>
      <w:r w:rsidRPr="00BF3B34">
        <w:rPr>
          <w:rFonts w:ascii="Calibri Light" w:hAnsi="Calibri Light" w:cs="Calibri Light"/>
          <w:b/>
          <w:bCs/>
          <w:i/>
          <w:iCs/>
          <w:sz w:val="36"/>
          <w:szCs w:val="36"/>
        </w:rPr>
        <w:t>Model</w:t>
      </w:r>
      <w:r w:rsidR="00970D61">
        <w:rPr>
          <w:rFonts w:ascii="Calibri Light" w:hAnsi="Calibri Light" w:cs="Calibri Light"/>
          <w:b/>
          <w:bCs/>
          <w:i/>
          <w:iCs/>
          <w:sz w:val="36"/>
          <w:szCs w:val="36"/>
        </w:rPr>
        <w:t xml:space="preserve"> (ASHISH 1180</w:t>
      </w:r>
      <w:r w:rsidR="00FA4204">
        <w:rPr>
          <w:rFonts w:ascii="Calibri Light" w:hAnsi="Calibri Light" w:cs="Calibri Light"/>
          <w:b/>
          <w:bCs/>
          <w:i/>
          <w:iCs/>
          <w:sz w:val="36"/>
          <w:szCs w:val="36"/>
        </w:rPr>
        <w:t>5251</w:t>
      </w:r>
      <w:r w:rsidR="00970D61">
        <w:rPr>
          <w:rFonts w:ascii="Calibri Light" w:hAnsi="Calibri Light" w:cs="Calibri Light"/>
          <w:b/>
          <w:bCs/>
          <w:i/>
          <w:iCs/>
          <w:sz w:val="36"/>
          <w:szCs w:val="36"/>
        </w:rPr>
        <w:t>)</w:t>
      </w:r>
    </w:p>
    <w:p w14:paraId="4539B180" w14:textId="24072386" w:rsidR="00571D7A" w:rsidRDefault="00BF3B34" w:rsidP="00571D7A">
      <w:pPr>
        <w:rPr>
          <w:rFonts w:ascii="Calibri Light" w:hAnsi="Calibri Light" w:cs="Calibri Light"/>
          <w:sz w:val="28"/>
          <w:szCs w:val="28"/>
        </w:rPr>
      </w:pPr>
      <w:r>
        <w:rPr>
          <w:rFonts w:ascii="Calibri Light" w:hAnsi="Calibri Light" w:cs="Calibri Light"/>
          <w:sz w:val="28"/>
          <w:szCs w:val="28"/>
        </w:rPr>
        <w:tab/>
        <w:t xml:space="preserve">Here, a function </w:t>
      </w:r>
      <w:r>
        <w:rPr>
          <w:rFonts w:ascii="Calibri Light" w:hAnsi="Calibri Light" w:cs="Calibri Light"/>
          <w:i/>
          <w:iCs/>
          <w:sz w:val="28"/>
          <w:szCs w:val="28"/>
        </w:rPr>
        <w:t>acuu()</w:t>
      </w:r>
      <w:r>
        <w:rPr>
          <w:rFonts w:ascii="Calibri Light" w:hAnsi="Calibri Light" w:cs="Calibri Light"/>
          <w:sz w:val="28"/>
          <w:szCs w:val="28"/>
        </w:rPr>
        <w:t xml:space="preserve"> was made to find the accuracies by implementing the different algorithms on the dataset.</w:t>
      </w:r>
      <w:r w:rsidR="005E1A5F">
        <w:rPr>
          <w:rFonts w:ascii="Calibri Light" w:hAnsi="Calibri Light" w:cs="Calibri Light"/>
          <w:sz w:val="28"/>
          <w:szCs w:val="28"/>
        </w:rPr>
        <w:t xml:space="preserve"> This function takes two arguments </w:t>
      </w:r>
      <w:r w:rsidR="005E1A5F">
        <w:rPr>
          <w:rFonts w:ascii="Calibri Light" w:hAnsi="Calibri Light" w:cs="Calibri Light"/>
          <w:i/>
          <w:iCs/>
          <w:sz w:val="28"/>
          <w:szCs w:val="28"/>
        </w:rPr>
        <w:t xml:space="preserve">x, y. </w:t>
      </w:r>
      <w:r w:rsidR="005E1A5F">
        <w:rPr>
          <w:rFonts w:ascii="Calibri Light" w:hAnsi="Calibri Light" w:cs="Calibri Light"/>
          <w:b/>
          <w:bCs/>
          <w:i/>
          <w:iCs/>
          <w:sz w:val="28"/>
          <w:szCs w:val="28"/>
        </w:rPr>
        <w:t>x</w:t>
      </w:r>
      <w:r w:rsidR="005E1A5F">
        <w:rPr>
          <w:rFonts w:ascii="Calibri Light" w:hAnsi="Calibri Light" w:cs="Calibri Light"/>
          <w:sz w:val="28"/>
          <w:szCs w:val="28"/>
        </w:rPr>
        <w:t xml:space="preserve"> is input data and </w:t>
      </w:r>
      <w:r w:rsidR="005E1A5F">
        <w:rPr>
          <w:rFonts w:ascii="Calibri Light" w:hAnsi="Calibri Light" w:cs="Calibri Light"/>
          <w:b/>
          <w:bCs/>
          <w:i/>
          <w:iCs/>
          <w:sz w:val="28"/>
          <w:szCs w:val="28"/>
        </w:rPr>
        <w:t>y</w:t>
      </w:r>
      <w:r w:rsidR="005E1A5F">
        <w:rPr>
          <w:rFonts w:ascii="Calibri Light" w:hAnsi="Calibri Light" w:cs="Calibri Light"/>
          <w:sz w:val="28"/>
          <w:szCs w:val="28"/>
        </w:rPr>
        <w:t xml:space="preserve"> is the label.</w:t>
      </w:r>
      <w:r w:rsidR="00571D7A">
        <w:rPr>
          <w:rFonts w:ascii="Calibri Light" w:hAnsi="Calibri Light" w:cs="Calibri Light"/>
          <w:sz w:val="28"/>
          <w:szCs w:val="28"/>
        </w:rPr>
        <w:t xml:space="preserve"> </w:t>
      </w:r>
      <w:r w:rsidR="005E1A5F">
        <w:rPr>
          <w:rFonts w:ascii="Calibri Light" w:hAnsi="Calibri Light" w:cs="Calibri Light"/>
          <w:sz w:val="28"/>
          <w:szCs w:val="28"/>
        </w:rPr>
        <w:t xml:space="preserve">Inside the function </w:t>
      </w:r>
      <w:r w:rsidR="00571D7A">
        <w:rPr>
          <w:rFonts w:ascii="Calibri Light" w:hAnsi="Calibri Light" w:cs="Calibri Light"/>
          <w:sz w:val="28"/>
          <w:szCs w:val="28"/>
        </w:rPr>
        <w:t xml:space="preserve">data was </w:t>
      </w:r>
      <w:r w:rsidR="005E1A5F">
        <w:rPr>
          <w:rFonts w:ascii="Calibri Light" w:hAnsi="Calibri Light" w:cs="Calibri Light"/>
          <w:sz w:val="28"/>
          <w:szCs w:val="28"/>
        </w:rPr>
        <w:t>divided</w:t>
      </w:r>
      <w:r w:rsidR="00571D7A">
        <w:rPr>
          <w:rFonts w:ascii="Calibri Light" w:hAnsi="Calibri Light" w:cs="Calibri Light"/>
          <w:sz w:val="28"/>
          <w:szCs w:val="28"/>
        </w:rPr>
        <w:t xml:space="preserve"> into training </w:t>
      </w:r>
      <w:r w:rsidR="005E1A5F">
        <w:rPr>
          <w:rFonts w:ascii="Calibri Light" w:hAnsi="Calibri Light" w:cs="Calibri Light"/>
          <w:sz w:val="28"/>
          <w:szCs w:val="28"/>
        </w:rPr>
        <w:t>and testing set using train_test_split. 33% of data was separated as testing data from the original data given as arguments to the function</w:t>
      </w:r>
      <w:r w:rsidR="00A14AB0">
        <w:rPr>
          <w:rFonts w:ascii="Calibri Light" w:hAnsi="Calibri Light" w:cs="Calibri Light"/>
          <w:sz w:val="28"/>
          <w:szCs w:val="28"/>
        </w:rPr>
        <w:t>.</w:t>
      </w:r>
    </w:p>
    <w:p w14:paraId="40EA8E5E" w14:textId="0D08A358" w:rsidR="00A14AB0" w:rsidRDefault="001124CF" w:rsidP="00571D7A">
      <w:pPr>
        <w:rPr>
          <w:rFonts w:ascii="Calibri Light" w:hAnsi="Calibri Light" w:cs="Calibri Light"/>
          <w:sz w:val="28"/>
          <w:szCs w:val="28"/>
        </w:rPr>
      </w:pPr>
      <w:r w:rsidRPr="007172F8">
        <w:rPr>
          <w:rFonts w:ascii="Calibri Light" w:hAnsi="Calibri Light" w:cs="Calibri Light"/>
          <w:i/>
          <w:iCs/>
          <w:noProof/>
          <w:sz w:val="32"/>
          <w:szCs w:val="32"/>
        </w:rPr>
        <w:lastRenderedPageBreak/>
        <mc:AlternateContent>
          <mc:Choice Requires="wps">
            <w:drawing>
              <wp:anchor distT="182880" distB="182880" distL="182880" distR="182880" simplePos="0" relativeHeight="251677696" behindDoc="0" locked="0" layoutInCell="1" allowOverlap="1" wp14:anchorId="305FF8FA" wp14:editId="1EDE8691">
                <wp:simplePos x="0" y="0"/>
                <wp:positionH relativeFrom="margin">
                  <wp:align>left</wp:align>
                </wp:positionH>
                <wp:positionV relativeFrom="paragraph">
                  <wp:posOffset>1189990</wp:posOffset>
                </wp:positionV>
                <wp:extent cx="6864350" cy="2019300"/>
                <wp:effectExtent l="0" t="0" r="0" b="0"/>
                <wp:wrapSquare wrapText="bothSides"/>
                <wp:docPr id="5" name="Snip Single Corner Rectangle 118"/>
                <wp:cNvGraphicFramePr/>
                <a:graphic xmlns:a="http://schemas.openxmlformats.org/drawingml/2006/main">
                  <a:graphicData uri="http://schemas.microsoft.com/office/word/2010/wordprocessingShape">
                    <wps:wsp>
                      <wps:cNvSpPr/>
                      <wps:spPr>
                        <a:xfrm>
                          <a:off x="0" y="0"/>
                          <a:ext cx="6864350" cy="201930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3FE29AE7" w14:textId="548868F6" w:rsidR="00970D61" w:rsidRDefault="00970D61" w:rsidP="001124CF">
                            <w:pPr>
                              <w:rPr>
                                <w:rFonts w:ascii="Candara" w:hAnsi="Candara"/>
                                <w:b/>
                                <w:bCs/>
                                <w:i/>
                                <w:iCs/>
                                <w:color w:val="44546A" w:themeColor="text2"/>
                                <w:sz w:val="32"/>
                                <w:szCs w:val="32"/>
                              </w:rPr>
                            </w:pPr>
                            <w:r>
                              <w:rPr>
                                <w:rFonts w:ascii="Candara" w:hAnsi="Candara"/>
                                <w:b/>
                                <w:bCs/>
                                <w:i/>
                                <w:iCs/>
                                <w:color w:val="44546A" w:themeColor="text2"/>
                                <w:sz w:val="32"/>
                                <w:szCs w:val="32"/>
                              </w:rPr>
                              <w:t>Normalization:</w:t>
                            </w:r>
                          </w:p>
                          <w:p w14:paraId="0A29ABD4" w14:textId="1AD8F421" w:rsidR="00970D61" w:rsidRPr="001124CF" w:rsidRDefault="00970D61" w:rsidP="001124CF">
                            <w:pPr>
                              <w:rPr>
                                <w:rFonts w:ascii="Candara" w:hAnsi="Candara"/>
                                <w:color w:val="44546A" w:themeColor="text2"/>
                                <w:sz w:val="28"/>
                                <w:szCs w:val="28"/>
                              </w:rPr>
                            </w:pPr>
                            <w:r>
                              <w:rPr>
                                <w:rFonts w:ascii="Candara" w:hAnsi="Candara"/>
                                <w:color w:val="44546A" w:themeColor="text2"/>
                                <w:sz w:val="32"/>
                                <w:szCs w:val="32"/>
                              </w:rPr>
                              <w:tab/>
                            </w:r>
                            <w:r w:rsidRPr="001124CF">
                              <w:rPr>
                                <w:rFonts w:ascii="Candara" w:hAnsi="Candara"/>
                                <w:color w:val="44546A" w:themeColor="text2"/>
                                <w:sz w:val="28"/>
                                <w:szCs w:val="28"/>
                              </w:rPr>
                              <w:t>Normalization is a technique often applied as part of data preparation for machine learning. 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FF8FA" id="_x0000_s1031" style="position:absolute;margin-left:0;margin-top:93.7pt;width:540.5pt;height:159pt;z-index:251677696;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64350,2019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" adj="-11796480,,5400" path="m,l6527793,r336557,336557l6864350,2019300,,2019300,,xe" fillcolor="#8496b0 [1951]" stroked="f" strokeweight="1pt">
                <v:fill opacity="13107f" color2="#d5dce4 [671]" o:opacity2="13107f" rotate="t" focus="100%" type="gradient">
                  <o:fill v:ext="view" type="gradientUnscaled"/>
                </v:fill>
                <v:stroke joinstyle="miter"/>
                <v:formulas/>
                <v:path arrowok="t" o:connecttype="custom" o:connectlocs="0,0;6527793,0;6864350,336557;6864350,2019300;0,2019300;0,0" o:connectangles="0,0,0,0,0,0" textboxrect="0,0,6864350,2019300"/>
                <v:textbox inset="18pt,7.2pt,0,7.2pt">
                  <w:txbxContent>
                    <w:p w14:paraId="3FE29AE7" w14:textId="548868F6" w:rsidR="00970D61" w:rsidRDefault="00970D61" w:rsidP="001124CF">
                      <w:pPr>
                        <w:rPr>
                          <w:rFonts w:ascii="Candara" w:hAnsi="Candara"/>
                          <w:b/>
                          <w:bCs/>
                          <w:i/>
                          <w:iCs/>
                          <w:color w:val="44546A" w:themeColor="text2"/>
                          <w:sz w:val="32"/>
                          <w:szCs w:val="32"/>
                        </w:rPr>
                      </w:pPr>
                      <w:r>
                        <w:rPr>
                          <w:rFonts w:ascii="Candara" w:hAnsi="Candara"/>
                          <w:b/>
                          <w:bCs/>
                          <w:i/>
                          <w:iCs/>
                          <w:color w:val="44546A" w:themeColor="text2"/>
                          <w:sz w:val="32"/>
                          <w:szCs w:val="32"/>
                        </w:rPr>
                        <w:t>Normalization:</w:t>
                      </w:r>
                    </w:p>
                    <w:p w14:paraId="0A29ABD4" w14:textId="1AD8F421" w:rsidR="00970D61" w:rsidRPr="001124CF" w:rsidRDefault="00970D61" w:rsidP="001124CF">
                      <w:pPr>
                        <w:rPr>
                          <w:rFonts w:ascii="Candara" w:hAnsi="Candara"/>
                          <w:color w:val="44546A" w:themeColor="text2"/>
                          <w:sz w:val="28"/>
                          <w:szCs w:val="28"/>
                        </w:rPr>
                      </w:pPr>
                      <w:r>
                        <w:rPr>
                          <w:rFonts w:ascii="Candara" w:hAnsi="Candara"/>
                          <w:color w:val="44546A" w:themeColor="text2"/>
                          <w:sz w:val="32"/>
                          <w:szCs w:val="32"/>
                        </w:rPr>
                        <w:tab/>
                      </w:r>
                      <w:r w:rsidRPr="001124CF">
                        <w:rPr>
                          <w:rFonts w:ascii="Candara" w:hAnsi="Candara"/>
                          <w:color w:val="44546A" w:themeColor="text2"/>
                          <w:sz w:val="28"/>
                          <w:szCs w:val="28"/>
                        </w:rPr>
                        <w:t>Normalization is a technique often applied as part of data preparation for machine learning. 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txbxContent>
                </v:textbox>
                <w10:wrap type="square" anchorx="margin"/>
              </v:shape>
            </w:pict>
          </mc:Fallback>
        </mc:AlternateContent>
      </w:r>
      <w:r w:rsidR="00A14AB0">
        <w:rPr>
          <w:rFonts w:ascii="Calibri Light" w:hAnsi="Calibri Light" w:cs="Calibri Light"/>
          <w:sz w:val="28"/>
          <w:szCs w:val="28"/>
        </w:rPr>
        <w:t xml:space="preserve">Next step inside the function was feature scaling. </w:t>
      </w:r>
      <w:r w:rsidR="00A14AB0" w:rsidRPr="00A14AB0">
        <w:rPr>
          <w:rFonts w:ascii="Calibri Light" w:hAnsi="Calibri Light" w:cs="Calibri Light"/>
          <w:sz w:val="28"/>
          <w:szCs w:val="28"/>
        </w:rPr>
        <w:t>Features scaling is a common requirement of machine learning methods, to avoid that features with large values may weight too much on the final results.</w:t>
      </w:r>
      <w:r w:rsidR="00A14AB0">
        <w:rPr>
          <w:rFonts w:ascii="Calibri Light" w:hAnsi="Calibri Light" w:cs="Calibri Light"/>
          <w:sz w:val="28"/>
          <w:szCs w:val="28"/>
        </w:rPr>
        <w:t xml:space="preserve"> For feature scaling Normalization was used. Normalization rescales the value into a range of [0,1]</w:t>
      </w:r>
      <w:r>
        <w:rPr>
          <w:rFonts w:ascii="Calibri Light" w:hAnsi="Calibri Light" w:cs="Calibri Light"/>
          <w:sz w:val="28"/>
          <w:szCs w:val="28"/>
        </w:rPr>
        <w:t xml:space="preserve"> but the pattern between the values doesn’t change.</w:t>
      </w:r>
    </w:p>
    <w:p w14:paraId="675CBD35" w14:textId="62A7C765" w:rsidR="00571D7A" w:rsidRDefault="00571D7A" w:rsidP="00571D7A">
      <w:pPr>
        <w:rPr>
          <w:rFonts w:ascii="Calibri Light" w:hAnsi="Calibri Light" w:cs="Calibri Light"/>
          <w:sz w:val="28"/>
          <w:szCs w:val="28"/>
        </w:rPr>
      </w:pPr>
      <w:r>
        <w:rPr>
          <w:rFonts w:ascii="Calibri Light" w:hAnsi="Calibri Light" w:cs="Calibri Light"/>
          <w:sz w:val="28"/>
          <w:szCs w:val="28"/>
        </w:rPr>
        <w:t>Inside this function 5 different classifiers were used for experiment. Below is the list of all the algorithms that were used in the function:</w:t>
      </w:r>
    </w:p>
    <w:p w14:paraId="55D8CF01" w14:textId="7C327084" w:rsidR="00571D7A" w:rsidRDefault="00571D7A" w:rsidP="00571D7A">
      <w:pPr>
        <w:pStyle w:val="ListParagraph"/>
        <w:numPr>
          <w:ilvl w:val="0"/>
          <w:numId w:val="7"/>
        </w:numPr>
        <w:rPr>
          <w:rFonts w:ascii="Calibri Light" w:hAnsi="Calibri Light" w:cs="Calibri Light"/>
          <w:sz w:val="28"/>
          <w:szCs w:val="28"/>
        </w:rPr>
      </w:pPr>
      <w:r>
        <w:rPr>
          <w:rFonts w:ascii="Calibri Light" w:hAnsi="Calibri Light" w:cs="Calibri Light"/>
          <w:sz w:val="28"/>
          <w:szCs w:val="28"/>
        </w:rPr>
        <w:t>Support Vector Machine</w:t>
      </w:r>
    </w:p>
    <w:p w14:paraId="36137BFA" w14:textId="55112E32" w:rsidR="00571D7A" w:rsidRDefault="00571D7A" w:rsidP="00571D7A">
      <w:pPr>
        <w:pStyle w:val="ListParagraph"/>
        <w:numPr>
          <w:ilvl w:val="0"/>
          <w:numId w:val="7"/>
        </w:numPr>
        <w:rPr>
          <w:rFonts w:ascii="Calibri Light" w:hAnsi="Calibri Light" w:cs="Calibri Light"/>
          <w:sz w:val="28"/>
          <w:szCs w:val="28"/>
        </w:rPr>
      </w:pPr>
      <w:r>
        <w:rPr>
          <w:rFonts w:ascii="Calibri Light" w:hAnsi="Calibri Light" w:cs="Calibri Light"/>
          <w:sz w:val="28"/>
          <w:szCs w:val="28"/>
        </w:rPr>
        <w:t>Perceptron</w:t>
      </w:r>
    </w:p>
    <w:p w14:paraId="0F26108E" w14:textId="68C3C19E" w:rsidR="00571D7A" w:rsidRDefault="00571D7A" w:rsidP="00571D7A">
      <w:pPr>
        <w:pStyle w:val="ListParagraph"/>
        <w:numPr>
          <w:ilvl w:val="0"/>
          <w:numId w:val="7"/>
        </w:numPr>
        <w:rPr>
          <w:rFonts w:ascii="Calibri Light" w:hAnsi="Calibri Light" w:cs="Calibri Light"/>
          <w:sz w:val="28"/>
          <w:szCs w:val="28"/>
        </w:rPr>
      </w:pPr>
      <w:r>
        <w:rPr>
          <w:rFonts w:ascii="Calibri Light" w:hAnsi="Calibri Light" w:cs="Calibri Light"/>
          <w:sz w:val="28"/>
          <w:szCs w:val="28"/>
        </w:rPr>
        <w:t>K-Nearest Neighbors</w:t>
      </w:r>
    </w:p>
    <w:p w14:paraId="1AA47C8F" w14:textId="599957DD" w:rsidR="00571D7A" w:rsidRDefault="00571D7A" w:rsidP="00571D7A">
      <w:pPr>
        <w:pStyle w:val="ListParagraph"/>
        <w:numPr>
          <w:ilvl w:val="0"/>
          <w:numId w:val="7"/>
        </w:numPr>
        <w:rPr>
          <w:rFonts w:ascii="Calibri Light" w:hAnsi="Calibri Light" w:cs="Calibri Light"/>
          <w:sz w:val="28"/>
          <w:szCs w:val="28"/>
        </w:rPr>
      </w:pPr>
      <w:r>
        <w:rPr>
          <w:rFonts w:ascii="Calibri Light" w:hAnsi="Calibri Light" w:cs="Calibri Light"/>
          <w:sz w:val="28"/>
          <w:szCs w:val="28"/>
        </w:rPr>
        <w:t>Stochastic Gradient Descent</w:t>
      </w:r>
    </w:p>
    <w:p w14:paraId="09BDB7B3" w14:textId="2F680871" w:rsidR="001124CF" w:rsidRDefault="001124CF" w:rsidP="001124CF">
      <w:pPr>
        <w:pStyle w:val="ListParagraph"/>
        <w:numPr>
          <w:ilvl w:val="0"/>
          <w:numId w:val="7"/>
        </w:numPr>
        <w:rPr>
          <w:rFonts w:ascii="Calibri Light" w:hAnsi="Calibri Light" w:cs="Calibri Light"/>
          <w:sz w:val="28"/>
          <w:szCs w:val="28"/>
        </w:rPr>
      </w:pPr>
      <w:r>
        <w:rPr>
          <w:rFonts w:ascii="Calibri Light" w:hAnsi="Calibri Light" w:cs="Calibri Light"/>
          <w:sz w:val="28"/>
          <w:szCs w:val="28"/>
        </w:rPr>
        <w:t>XGBoost</w:t>
      </w:r>
    </w:p>
    <w:p w14:paraId="4518A846" w14:textId="2533C862" w:rsidR="002C545E" w:rsidRDefault="002C545E" w:rsidP="002C545E">
      <w:pPr>
        <w:rPr>
          <w:rFonts w:ascii="Calibri Light" w:hAnsi="Calibri Light" w:cs="Calibri Light"/>
          <w:sz w:val="28"/>
          <w:szCs w:val="28"/>
        </w:rPr>
      </w:pPr>
      <w:r>
        <w:rPr>
          <w:rFonts w:ascii="Calibri Light" w:hAnsi="Calibri Light" w:cs="Calibri Light"/>
          <w:sz w:val="28"/>
          <w:szCs w:val="28"/>
        </w:rPr>
        <w:t>Then, for model evaluation 2 methods were used-</w:t>
      </w:r>
    </w:p>
    <w:p w14:paraId="39185C6D" w14:textId="01CBB6CC" w:rsidR="002C545E" w:rsidRDefault="002C545E" w:rsidP="002C545E">
      <w:pPr>
        <w:pStyle w:val="ListParagraph"/>
        <w:numPr>
          <w:ilvl w:val="0"/>
          <w:numId w:val="8"/>
        </w:numPr>
        <w:rPr>
          <w:rFonts w:ascii="Calibri Light" w:hAnsi="Calibri Light" w:cs="Calibri Light"/>
          <w:sz w:val="28"/>
          <w:szCs w:val="28"/>
        </w:rPr>
      </w:pPr>
      <w:r>
        <w:rPr>
          <w:rFonts w:ascii="Calibri Light" w:hAnsi="Calibri Light" w:cs="Calibri Light"/>
          <w:sz w:val="28"/>
          <w:szCs w:val="28"/>
        </w:rPr>
        <w:t>Accuracy Score</w:t>
      </w:r>
    </w:p>
    <w:p w14:paraId="54E4F42F" w14:textId="247B5079" w:rsidR="002C545E" w:rsidRPr="00387DD1" w:rsidRDefault="002C545E" w:rsidP="00387DD1">
      <w:pPr>
        <w:pStyle w:val="ListParagraph"/>
        <w:numPr>
          <w:ilvl w:val="0"/>
          <w:numId w:val="8"/>
        </w:numPr>
        <w:rPr>
          <w:rFonts w:ascii="Calibri Light" w:hAnsi="Calibri Light" w:cs="Calibri Light"/>
          <w:sz w:val="28"/>
          <w:szCs w:val="28"/>
        </w:rPr>
      </w:pPr>
      <w:r>
        <w:rPr>
          <w:rFonts w:ascii="Calibri Light" w:hAnsi="Calibri Light" w:cs="Calibri Light"/>
          <w:sz w:val="28"/>
          <w:szCs w:val="28"/>
        </w:rPr>
        <w:lastRenderedPageBreak/>
        <w:t>K-fold Cross Validation</w:t>
      </w:r>
      <w:r w:rsidR="002B33EB" w:rsidRPr="007172F8">
        <w:rPr>
          <w:i/>
          <w:iCs/>
          <w:noProof/>
          <w:sz w:val="32"/>
          <w:szCs w:val="32"/>
        </w:rPr>
        <mc:AlternateContent>
          <mc:Choice Requires="wps">
            <w:drawing>
              <wp:anchor distT="182880" distB="182880" distL="182880" distR="182880" simplePos="0" relativeHeight="251679744" behindDoc="0" locked="0" layoutInCell="1" allowOverlap="1" wp14:anchorId="3893685C" wp14:editId="10EEC854">
                <wp:simplePos x="0" y="0"/>
                <wp:positionH relativeFrom="margin">
                  <wp:posOffset>-6824</wp:posOffset>
                </wp:positionH>
                <wp:positionV relativeFrom="paragraph">
                  <wp:posOffset>649179</wp:posOffset>
                </wp:positionV>
                <wp:extent cx="6864350" cy="6274435"/>
                <wp:effectExtent l="0" t="0" r="0" b="0"/>
                <wp:wrapSquare wrapText="bothSides"/>
                <wp:docPr id="6" name="Snip Single Corner Rectangle 118"/>
                <wp:cNvGraphicFramePr/>
                <a:graphic xmlns:a="http://schemas.openxmlformats.org/drawingml/2006/main">
                  <a:graphicData uri="http://schemas.microsoft.com/office/word/2010/wordprocessingShape">
                    <wps:wsp>
                      <wps:cNvSpPr/>
                      <wps:spPr>
                        <a:xfrm>
                          <a:off x="0" y="0"/>
                          <a:ext cx="6864350" cy="6274435"/>
                        </a:xfrm>
                        <a:prstGeom prst="snip1Rect">
                          <a:avLst>
                            <a:gd name="adj" fmla="val 8223"/>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1B79EA6" w14:textId="77777777" w:rsidR="00970D61" w:rsidRPr="00BD2ED7" w:rsidRDefault="00970D61" w:rsidP="00BD2ED7">
                            <w:pPr>
                              <w:rPr>
                                <w:rFonts w:ascii="Candara" w:hAnsi="Candara"/>
                                <w:b/>
                                <w:bCs/>
                                <w:i/>
                                <w:iCs/>
                                <w:color w:val="44546A" w:themeColor="text2"/>
                                <w:sz w:val="36"/>
                                <w:szCs w:val="36"/>
                              </w:rPr>
                            </w:pPr>
                            <w:r w:rsidRPr="00BD2ED7">
                              <w:rPr>
                                <w:rFonts w:ascii="Candara" w:hAnsi="Candara"/>
                                <w:b/>
                                <w:bCs/>
                                <w:i/>
                                <w:iCs/>
                                <w:color w:val="44546A" w:themeColor="text2"/>
                                <w:sz w:val="36"/>
                                <w:szCs w:val="36"/>
                              </w:rPr>
                              <w:t>K-Fold Cross Validation:</w:t>
                            </w:r>
                          </w:p>
                          <w:p w14:paraId="50E87E3A" w14:textId="7E0645FB" w:rsidR="00970D61" w:rsidRPr="00BD2ED7"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Cross-validation is a resampling procedure used to evaluate machine learning models on a limited data sample.</w:t>
                            </w:r>
                          </w:p>
                          <w:p w14:paraId="52BF246D" w14:textId="77777777" w:rsidR="00970D61" w:rsidRPr="00BD2ED7"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3DDA0B86" w14:textId="77777777" w:rsidR="00970D61" w:rsidRPr="00BD2ED7"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1791E671" w14:textId="77777777" w:rsidR="00970D61" w:rsidRPr="00BD2ED7"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It is a popular method because it is simple to understand and because it generally results in a less biased or less optimistic estimate of the model skill than other methods, such as a simple train/test split.</w:t>
                            </w:r>
                          </w:p>
                          <w:p w14:paraId="2E3DF1DA" w14:textId="77777777" w:rsidR="00970D61" w:rsidRPr="00BD2ED7" w:rsidRDefault="00970D61" w:rsidP="00BD2ED7">
                            <w:pPr>
                              <w:rPr>
                                <w:rFonts w:ascii="Candara" w:hAnsi="Candara"/>
                                <w:color w:val="44546A" w:themeColor="text2"/>
                                <w:sz w:val="28"/>
                                <w:szCs w:val="28"/>
                              </w:rPr>
                            </w:pPr>
                            <w:r w:rsidRPr="00BD2ED7">
                              <w:rPr>
                                <w:rFonts w:ascii="Candara" w:hAnsi="Candara"/>
                                <w:color w:val="44546A" w:themeColor="text2"/>
                                <w:sz w:val="28"/>
                                <w:szCs w:val="28"/>
                              </w:rPr>
                              <w:t>The general procedure is as follows:</w:t>
                            </w:r>
                          </w:p>
                          <w:p w14:paraId="14B0F746" w14:textId="39F92411" w:rsidR="00970D61" w:rsidRPr="00BD2ED7" w:rsidRDefault="00970D61"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Shuffle the dataset randomly.</w:t>
                            </w:r>
                          </w:p>
                          <w:p w14:paraId="640AE8E8" w14:textId="5F78AD26" w:rsidR="00970D61" w:rsidRPr="00BD2ED7" w:rsidRDefault="00970D61"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Split the dataset into k groups</w:t>
                            </w:r>
                          </w:p>
                          <w:p w14:paraId="1195FA21" w14:textId="01F46B83" w:rsidR="00970D61" w:rsidRPr="00BD2ED7" w:rsidRDefault="00970D61"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For each unique group:</w:t>
                            </w:r>
                          </w:p>
                          <w:p w14:paraId="41A98267" w14:textId="0B1E2187" w:rsidR="00970D61" w:rsidRPr="00BD2ED7" w:rsidRDefault="00970D61" w:rsidP="00BD2ED7">
                            <w:pPr>
                              <w:pStyle w:val="ListParagraph"/>
                              <w:numPr>
                                <w:ilvl w:val="0"/>
                                <w:numId w:val="10"/>
                              </w:numPr>
                              <w:rPr>
                                <w:rFonts w:ascii="Candara" w:hAnsi="Candara"/>
                                <w:color w:val="44546A" w:themeColor="text2"/>
                                <w:sz w:val="28"/>
                                <w:szCs w:val="28"/>
                              </w:rPr>
                            </w:pPr>
                            <w:r w:rsidRPr="00BD2ED7">
                              <w:rPr>
                                <w:rFonts w:ascii="Candara" w:hAnsi="Candara"/>
                                <w:color w:val="44546A" w:themeColor="text2"/>
                                <w:sz w:val="28"/>
                                <w:szCs w:val="28"/>
                              </w:rPr>
                              <w:t>Take the group as a hold out or test data set</w:t>
                            </w:r>
                          </w:p>
                          <w:p w14:paraId="37567777" w14:textId="1F824DBC" w:rsidR="00970D61" w:rsidRPr="002B33EB" w:rsidRDefault="00970D61" w:rsidP="002B33EB">
                            <w:pPr>
                              <w:pStyle w:val="ListParagraph"/>
                              <w:numPr>
                                <w:ilvl w:val="0"/>
                                <w:numId w:val="10"/>
                              </w:numPr>
                              <w:rPr>
                                <w:rFonts w:ascii="Candara" w:hAnsi="Candara"/>
                                <w:color w:val="44546A" w:themeColor="text2"/>
                                <w:sz w:val="28"/>
                                <w:szCs w:val="28"/>
                              </w:rPr>
                            </w:pPr>
                            <w:r w:rsidRPr="00BD2ED7">
                              <w:rPr>
                                <w:rFonts w:ascii="Candara" w:hAnsi="Candara"/>
                                <w:color w:val="44546A" w:themeColor="text2"/>
                                <w:sz w:val="28"/>
                                <w:szCs w:val="28"/>
                              </w:rPr>
                              <w:t>Take the remaining groups as a training data set</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3685C" id="_x0000_s1032" style="position:absolute;left:0;text-align:left;margin-left:-.55pt;margin-top:51.1pt;width:540.5pt;height:494.05pt;z-index:251679744;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6864350,6274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" adj="-11796480,,5400" path="m,l6348403,r515947,515947l6864350,6274435,,6274435,,xe" fillcolor="#8496b0 [1951]" stroked="f" strokeweight="1pt">
                <v:fill opacity="13107f" color2="#d5dce4 [671]" o:opacity2="13107f" rotate="t" focus="100%" type="gradient">
                  <o:fill v:ext="view" type="gradientUnscaled"/>
                </v:fill>
                <v:stroke joinstyle="miter"/>
                <v:formulas/>
                <v:path arrowok="t" o:connecttype="custom" o:connectlocs="0,0;6348403,0;6864350,515947;6864350,6274435;0,6274435;0,0" o:connectangles="0,0,0,0,0,0" textboxrect="0,0,6864350,6274435"/>
                <v:textbox inset="18pt,7.2pt,0,7.2pt">
                  <w:txbxContent>
                    <w:p w14:paraId="51B79EA6" w14:textId="77777777" w:rsidR="00970D61" w:rsidRPr="00BD2ED7" w:rsidRDefault="00970D61" w:rsidP="00BD2ED7">
                      <w:pPr>
                        <w:rPr>
                          <w:rFonts w:ascii="Candara" w:hAnsi="Candara"/>
                          <w:b/>
                          <w:bCs/>
                          <w:i/>
                          <w:iCs/>
                          <w:color w:val="44546A" w:themeColor="text2"/>
                          <w:sz w:val="36"/>
                          <w:szCs w:val="36"/>
                        </w:rPr>
                      </w:pPr>
                      <w:r w:rsidRPr="00BD2ED7">
                        <w:rPr>
                          <w:rFonts w:ascii="Candara" w:hAnsi="Candara"/>
                          <w:b/>
                          <w:bCs/>
                          <w:i/>
                          <w:iCs/>
                          <w:color w:val="44546A" w:themeColor="text2"/>
                          <w:sz w:val="36"/>
                          <w:szCs w:val="36"/>
                        </w:rPr>
                        <w:t>K-Fold Cross Validation:</w:t>
                      </w:r>
                    </w:p>
                    <w:p w14:paraId="50E87E3A" w14:textId="7E0645FB" w:rsidR="00970D61" w:rsidRPr="00BD2ED7"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Cross-validation is a resampling procedure used to evaluate machine learning models on a limited data sample.</w:t>
                      </w:r>
                    </w:p>
                    <w:p w14:paraId="52BF246D" w14:textId="77777777" w:rsidR="00970D61" w:rsidRPr="00BD2ED7"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3DDA0B86" w14:textId="77777777" w:rsidR="00970D61" w:rsidRPr="00BD2ED7"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1791E671" w14:textId="77777777" w:rsidR="00970D61" w:rsidRPr="00BD2ED7"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It is a popular method because it is simple to understand and because it generally results in a less biased or less optimistic estimate of the model skill than other methods, such as a simple train/test split.</w:t>
                      </w:r>
                    </w:p>
                    <w:p w14:paraId="2E3DF1DA" w14:textId="77777777" w:rsidR="00970D61" w:rsidRPr="00BD2ED7" w:rsidRDefault="00970D61" w:rsidP="00BD2ED7">
                      <w:pPr>
                        <w:rPr>
                          <w:rFonts w:ascii="Candara" w:hAnsi="Candara"/>
                          <w:color w:val="44546A" w:themeColor="text2"/>
                          <w:sz w:val="28"/>
                          <w:szCs w:val="28"/>
                        </w:rPr>
                      </w:pPr>
                      <w:r w:rsidRPr="00BD2ED7">
                        <w:rPr>
                          <w:rFonts w:ascii="Candara" w:hAnsi="Candara"/>
                          <w:color w:val="44546A" w:themeColor="text2"/>
                          <w:sz w:val="28"/>
                          <w:szCs w:val="28"/>
                        </w:rPr>
                        <w:t>The general procedure is as follows:</w:t>
                      </w:r>
                    </w:p>
                    <w:p w14:paraId="14B0F746" w14:textId="39F92411" w:rsidR="00970D61" w:rsidRPr="00BD2ED7" w:rsidRDefault="00970D61"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Shuffle the dataset randomly.</w:t>
                      </w:r>
                    </w:p>
                    <w:p w14:paraId="640AE8E8" w14:textId="5F78AD26" w:rsidR="00970D61" w:rsidRPr="00BD2ED7" w:rsidRDefault="00970D61"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Split the dataset into k groups</w:t>
                      </w:r>
                    </w:p>
                    <w:p w14:paraId="1195FA21" w14:textId="01F46B83" w:rsidR="00970D61" w:rsidRPr="00BD2ED7" w:rsidRDefault="00970D61"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For each unique group:</w:t>
                      </w:r>
                    </w:p>
                    <w:p w14:paraId="41A98267" w14:textId="0B1E2187" w:rsidR="00970D61" w:rsidRPr="00BD2ED7" w:rsidRDefault="00970D61" w:rsidP="00BD2ED7">
                      <w:pPr>
                        <w:pStyle w:val="ListParagraph"/>
                        <w:numPr>
                          <w:ilvl w:val="0"/>
                          <w:numId w:val="10"/>
                        </w:numPr>
                        <w:rPr>
                          <w:rFonts w:ascii="Candara" w:hAnsi="Candara"/>
                          <w:color w:val="44546A" w:themeColor="text2"/>
                          <w:sz w:val="28"/>
                          <w:szCs w:val="28"/>
                        </w:rPr>
                      </w:pPr>
                      <w:r w:rsidRPr="00BD2ED7">
                        <w:rPr>
                          <w:rFonts w:ascii="Candara" w:hAnsi="Candara"/>
                          <w:color w:val="44546A" w:themeColor="text2"/>
                          <w:sz w:val="28"/>
                          <w:szCs w:val="28"/>
                        </w:rPr>
                        <w:t>Take the group as a hold out or test data set</w:t>
                      </w:r>
                    </w:p>
                    <w:p w14:paraId="37567777" w14:textId="1F824DBC" w:rsidR="00970D61" w:rsidRPr="002B33EB" w:rsidRDefault="00970D61" w:rsidP="002B33EB">
                      <w:pPr>
                        <w:pStyle w:val="ListParagraph"/>
                        <w:numPr>
                          <w:ilvl w:val="0"/>
                          <w:numId w:val="10"/>
                        </w:numPr>
                        <w:rPr>
                          <w:rFonts w:ascii="Candara" w:hAnsi="Candara"/>
                          <w:color w:val="44546A" w:themeColor="text2"/>
                          <w:sz w:val="28"/>
                          <w:szCs w:val="28"/>
                        </w:rPr>
                      </w:pPr>
                      <w:r w:rsidRPr="00BD2ED7">
                        <w:rPr>
                          <w:rFonts w:ascii="Candara" w:hAnsi="Candara"/>
                          <w:color w:val="44546A" w:themeColor="text2"/>
                          <w:sz w:val="28"/>
                          <w:szCs w:val="28"/>
                        </w:rPr>
                        <w:t>Take the remaining groups as a training data set</w:t>
                      </w:r>
                    </w:p>
                  </w:txbxContent>
                </v:textbox>
                <w10:wrap type="square" anchorx="margin"/>
              </v:shape>
            </w:pict>
          </mc:Fallback>
        </mc:AlternateContent>
      </w:r>
      <w:r w:rsidR="00387DD1">
        <w:rPr>
          <w:rFonts w:ascii="Calibri Light" w:hAnsi="Calibri Light" w:cs="Calibri Light"/>
          <w:sz w:val="28"/>
          <w:szCs w:val="28"/>
        </w:rPr>
        <w:t xml:space="preserve"> </w:t>
      </w:r>
      <w:bookmarkStart w:id="11" w:name="_GoBack"/>
      <w:bookmarkEnd w:id="11"/>
      <w:r w:rsidR="00BD2ED7" w:rsidRPr="00387DD1">
        <w:rPr>
          <w:rFonts w:ascii="Calibri Light" w:hAnsi="Calibri Light" w:cs="Calibri Light"/>
          <w:sz w:val="28"/>
          <w:szCs w:val="28"/>
        </w:rPr>
        <w:t xml:space="preserve">With each classifier </w:t>
      </w:r>
      <w:r w:rsidR="00BD2ED7" w:rsidRPr="00387DD1">
        <w:rPr>
          <w:rFonts w:ascii="Calibri Light" w:hAnsi="Calibri Light" w:cs="Calibri Light"/>
          <w:i/>
          <w:iCs/>
          <w:sz w:val="28"/>
          <w:szCs w:val="28"/>
        </w:rPr>
        <w:t>accuracy_score()</w:t>
      </w:r>
      <w:r w:rsidR="00BD2ED7" w:rsidRPr="00387DD1">
        <w:rPr>
          <w:rFonts w:ascii="Calibri Light" w:hAnsi="Calibri Light" w:cs="Calibri Light"/>
          <w:sz w:val="28"/>
          <w:szCs w:val="28"/>
        </w:rPr>
        <w:t xml:space="preserve"> function was used for finding the accuracy of that classifier and then </w:t>
      </w:r>
      <w:r w:rsidR="00BD2ED7" w:rsidRPr="00387DD1">
        <w:rPr>
          <w:rFonts w:ascii="Calibri Light" w:hAnsi="Calibri Light" w:cs="Calibri Light"/>
          <w:i/>
          <w:iCs/>
          <w:sz w:val="28"/>
          <w:szCs w:val="28"/>
        </w:rPr>
        <w:t xml:space="preserve">cross_val_score() </w:t>
      </w:r>
      <w:r w:rsidR="00BD2ED7" w:rsidRPr="00387DD1">
        <w:rPr>
          <w:rFonts w:ascii="Calibri Light" w:hAnsi="Calibri Light" w:cs="Calibri Light"/>
          <w:sz w:val="28"/>
          <w:szCs w:val="28"/>
        </w:rPr>
        <w:t>was also used for model evaluation with 10 folds</w:t>
      </w:r>
      <w:r w:rsidR="00D83911" w:rsidRPr="00387DD1">
        <w:rPr>
          <w:rFonts w:ascii="Calibri Light" w:hAnsi="Calibri Light" w:cs="Calibri Light"/>
          <w:sz w:val="28"/>
          <w:szCs w:val="28"/>
        </w:rPr>
        <w:t>.</w:t>
      </w:r>
    </w:p>
    <w:p w14:paraId="089DF561" w14:textId="77777777" w:rsidR="004E3257" w:rsidRDefault="004E3257" w:rsidP="00D51C11">
      <w:pPr>
        <w:rPr>
          <w:rFonts w:ascii="Calibri Light" w:hAnsi="Calibri Light" w:cs="Calibri Light"/>
          <w:sz w:val="28"/>
          <w:szCs w:val="28"/>
        </w:rPr>
      </w:pPr>
      <w:r w:rsidRPr="007172F8">
        <w:rPr>
          <w:rFonts w:ascii="Calibri Light" w:hAnsi="Calibri Light" w:cs="Calibri Light"/>
          <w:i/>
          <w:iCs/>
          <w:noProof/>
          <w:sz w:val="32"/>
          <w:szCs w:val="32"/>
        </w:rPr>
        <w:lastRenderedPageBreak/>
        <mc:AlternateContent>
          <mc:Choice Requires="wps">
            <w:drawing>
              <wp:anchor distT="182880" distB="182880" distL="182880" distR="182880" simplePos="0" relativeHeight="251681792" behindDoc="0" locked="0" layoutInCell="1" allowOverlap="1" wp14:anchorId="39BD5B9D" wp14:editId="7ED1744D">
                <wp:simplePos x="0" y="0"/>
                <wp:positionH relativeFrom="margin">
                  <wp:align>right</wp:align>
                </wp:positionH>
                <wp:positionV relativeFrom="paragraph">
                  <wp:posOffset>322</wp:posOffset>
                </wp:positionV>
                <wp:extent cx="6864350" cy="1541780"/>
                <wp:effectExtent l="0" t="0" r="0" b="1270"/>
                <wp:wrapSquare wrapText="bothSides"/>
                <wp:docPr id="8" name="Snip Single Corner Rectangle 118"/>
                <wp:cNvGraphicFramePr/>
                <a:graphic xmlns:a="http://schemas.openxmlformats.org/drawingml/2006/main">
                  <a:graphicData uri="http://schemas.microsoft.com/office/word/2010/wordprocessingShape">
                    <wps:wsp>
                      <wps:cNvSpPr/>
                      <wps:spPr>
                        <a:xfrm>
                          <a:off x="0" y="0"/>
                          <a:ext cx="6864350" cy="1541780"/>
                        </a:xfrm>
                        <a:prstGeom prst="snip1Rect">
                          <a:avLst>
                            <a:gd name="adj" fmla="val 0"/>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A475F63" w14:textId="4AABDB63" w:rsidR="00970D61" w:rsidRPr="002B33EB" w:rsidRDefault="00970D61" w:rsidP="002B33EB">
                            <w:pPr>
                              <w:pStyle w:val="ListParagraph"/>
                              <w:numPr>
                                <w:ilvl w:val="0"/>
                                <w:numId w:val="11"/>
                              </w:numPr>
                              <w:rPr>
                                <w:rFonts w:ascii="Candara" w:hAnsi="Candara"/>
                                <w:color w:val="44546A" w:themeColor="text2"/>
                                <w:sz w:val="28"/>
                                <w:szCs w:val="28"/>
                              </w:rPr>
                            </w:pPr>
                            <w:r w:rsidRPr="002B33EB">
                              <w:rPr>
                                <w:rFonts w:ascii="Candara" w:hAnsi="Candara"/>
                                <w:color w:val="44546A" w:themeColor="text2"/>
                                <w:sz w:val="28"/>
                                <w:szCs w:val="28"/>
                              </w:rPr>
                              <w:t>Fit a model on the training set and evaluate it on the test set</w:t>
                            </w:r>
                          </w:p>
                          <w:p w14:paraId="6F22FCDA" w14:textId="03A09A27" w:rsidR="00970D61" w:rsidRPr="002B33EB" w:rsidRDefault="00970D61" w:rsidP="002B33EB">
                            <w:pPr>
                              <w:pStyle w:val="ListParagraph"/>
                              <w:numPr>
                                <w:ilvl w:val="0"/>
                                <w:numId w:val="11"/>
                              </w:numPr>
                              <w:rPr>
                                <w:rFonts w:ascii="Candara" w:hAnsi="Candara"/>
                                <w:color w:val="44546A" w:themeColor="text2"/>
                                <w:sz w:val="28"/>
                                <w:szCs w:val="28"/>
                              </w:rPr>
                            </w:pPr>
                            <w:r w:rsidRPr="002B33EB">
                              <w:rPr>
                                <w:rFonts w:ascii="Candara" w:hAnsi="Candara"/>
                                <w:color w:val="44546A" w:themeColor="text2"/>
                                <w:sz w:val="28"/>
                                <w:szCs w:val="28"/>
                              </w:rPr>
                              <w:t>Retain the evaluation score and discard the model.</w:t>
                            </w:r>
                          </w:p>
                          <w:p w14:paraId="70AFF423" w14:textId="27234BC1" w:rsidR="00970D61" w:rsidRDefault="00970D61" w:rsidP="00BD2ED7">
                            <w:pPr>
                              <w:rPr>
                                <w:rFonts w:ascii="Candara" w:hAnsi="Candara"/>
                                <w:color w:val="44546A" w:themeColor="text2"/>
                                <w:sz w:val="28"/>
                                <w:szCs w:val="28"/>
                              </w:rPr>
                            </w:pPr>
                            <w:r>
                              <w:rPr>
                                <w:rFonts w:ascii="Candara" w:hAnsi="Candara"/>
                                <w:color w:val="44546A" w:themeColor="text2"/>
                                <w:sz w:val="28"/>
                                <w:szCs w:val="28"/>
                              </w:rPr>
                              <w:t xml:space="preserve">4. </w:t>
                            </w:r>
                            <w:r w:rsidRPr="00BD2ED7">
                              <w:rPr>
                                <w:rFonts w:ascii="Candara" w:hAnsi="Candara"/>
                                <w:color w:val="44546A" w:themeColor="text2"/>
                                <w:sz w:val="28"/>
                                <w:szCs w:val="28"/>
                              </w:rPr>
                              <w:t>Summarize the skill of the model using the sample of model evaluation scores</w:t>
                            </w:r>
                          </w:p>
                          <w:p w14:paraId="3734EA3E" w14:textId="04C4103F" w:rsidR="00970D61" w:rsidRPr="001124CF"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D5B9D" id="_x0000_s1033" style="position:absolute;margin-left:489.3pt;margin-top:.05pt;width:540.5pt;height:121.4pt;z-index:251681792;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text;mso-width-percent:0;mso-height-percent:0;mso-width-relative:margin;mso-height-relative:margin;v-text-anchor:top" coordsize="6864350,1541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" adj="-11796480,,5400" path="m,l6864350,r,l6864350,1541780,,1541780,,xe" fillcolor="#8496b0 [1951]" stroked="f" strokeweight="1pt">
                <v:fill opacity="13107f" color2="#d5dce4 [671]" o:opacity2="13107f" rotate="t" focus="100%" type="gradient">
                  <o:fill v:ext="view" type="gradientUnscaled"/>
                </v:fill>
                <v:stroke joinstyle="miter"/>
                <v:formulas/>
                <v:path arrowok="t" o:connecttype="custom" o:connectlocs="0,0;6864350,0;6864350,0;6864350,1541780;0,1541780;0,0" o:connectangles="0,0,0,0,0,0" textboxrect="0,0,6864350,1541780"/>
                <v:textbox inset="18pt,7.2pt,0,7.2pt">
                  <w:txbxContent>
                    <w:p w14:paraId="0A475F63" w14:textId="4AABDB63" w:rsidR="00970D61" w:rsidRPr="002B33EB" w:rsidRDefault="00970D61" w:rsidP="002B33EB">
                      <w:pPr>
                        <w:pStyle w:val="ListParagraph"/>
                        <w:numPr>
                          <w:ilvl w:val="0"/>
                          <w:numId w:val="11"/>
                        </w:numPr>
                        <w:rPr>
                          <w:rFonts w:ascii="Candara" w:hAnsi="Candara"/>
                          <w:color w:val="44546A" w:themeColor="text2"/>
                          <w:sz w:val="28"/>
                          <w:szCs w:val="28"/>
                        </w:rPr>
                      </w:pPr>
                      <w:r w:rsidRPr="002B33EB">
                        <w:rPr>
                          <w:rFonts w:ascii="Candara" w:hAnsi="Candara"/>
                          <w:color w:val="44546A" w:themeColor="text2"/>
                          <w:sz w:val="28"/>
                          <w:szCs w:val="28"/>
                        </w:rPr>
                        <w:t>Fit a model on the training set and evaluate it on the test set</w:t>
                      </w:r>
                    </w:p>
                    <w:p w14:paraId="6F22FCDA" w14:textId="03A09A27" w:rsidR="00970D61" w:rsidRPr="002B33EB" w:rsidRDefault="00970D61" w:rsidP="002B33EB">
                      <w:pPr>
                        <w:pStyle w:val="ListParagraph"/>
                        <w:numPr>
                          <w:ilvl w:val="0"/>
                          <w:numId w:val="11"/>
                        </w:numPr>
                        <w:rPr>
                          <w:rFonts w:ascii="Candara" w:hAnsi="Candara"/>
                          <w:color w:val="44546A" w:themeColor="text2"/>
                          <w:sz w:val="28"/>
                          <w:szCs w:val="28"/>
                        </w:rPr>
                      </w:pPr>
                      <w:r w:rsidRPr="002B33EB">
                        <w:rPr>
                          <w:rFonts w:ascii="Candara" w:hAnsi="Candara"/>
                          <w:color w:val="44546A" w:themeColor="text2"/>
                          <w:sz w:val="28"/>
                          <w:szCs w:val="28"/>
                        </w:rPr>
                        <w:t>Retain the evaluation score and discard the model.</w:t>
                      </w:r>
                    </w:p>
                    <w:p w14:paraId="70AFF423" w14:textId="27234BC1" w:rsidR="00970D61" w:rsidRDefault="00970D61" w:rsidP="00BD2ED7">
                      <w:pPr>
                        <w:rPr>
                          <w:rFonts w:ascii="Candara" w:hAnsi="Candara"/>
                          <w:color w:val="44546A" w:themeColor="text2"/>
                          <w:sz w:val="28"/>
                          <w:szCs w:val="28"/>
                        </w:rPr>
                      </w:pPr>
                      <w:r>
                        <w:rPr>
                          <w:rFonts w:ascii="Candara" w:hAnsi="Candara"/>
                          <w:color w:val="44546A" w:themeColor="text2"/>
                          <w:sz w:val="28"/>
                          <w:szCs w:val="28"/>
                        </w:rPr>
                        <w:t xml:space="preserve">4. </w:t>
                      </w:r>
                      <w:r w:rsidRPr="00BD2ED7">
                        <w:rPr>
                          <w:rFonts w:ascii="Candara" w:hAnsi="Candara"/>
                          <w:color w:val="44546A" w:themeColor="text2"/>
                          <w:sz w:val="28"/>
                          <w:szCs w:val="28"/>
                        </w:rPr>
                        <w:t>Summarize the skill of the model using the sample of model evaluation scores</w:t>
                      </w:r>
                    </w:p>
                    <w:p w14:paraId="3734EA3E" w14:textId="04C4103F" w:rsidR="00970D61" w:rsidRPr="001124CF" w:rsidRDefault="00970D61" w:rsidP="00BD2ED7">
                      <w:pPr>
                        <w:ind w:firstLine="720"/>
                        <w:rPr>
                          <w:rFonts w:ascii="Candara" w:hAnsi="Candara"/>
                          <w:color w:val="44546A" w:themeColor="text2"/>
                          <w:sz w:val="28"/>
                          <w:szCs w:val="28"/>
                        </w:rPr>
                      </w:pPr>
                      <w:r w:rsidRPr="00BD2ED7">
                        <w:rPr>
                          <w:rFonts w:ascii="Candara" w:hAnsi="Candara"/>
                          <w:color w:val="44546A" w:themeColor="text2"/>
                          <w:sz w:val="28"/>
                          <w:szCs w:val="28"/>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txbxContent>
                </v:textbox>
                <w10:wrap type="square" anchorx="margin"/>
              </v:shape>
            </w:pict>
          </mc:Fallback>
        </mc:AlternateContent>
      </w:r>
      <w:r w:rsidR="0040417C">
        <w:rPr>
          <w:rFonts w:ascii="Calibri Light" w:hAnsi="Calibri Light" w:cs="Calibri Light"/>
          <w:sz w:val="28"/>
          <w:szCs w:val="28"/>
        </w:rPr>
        <w:tab/>
      </w:r>
    </w:p>
    <w:p w14:paraId="602FAE09" w14:textId="77777777" w:rsidR="004E3257" w:rsidRDefault="004E3257" w:rsidP="004E3257">
      <w:pPr>
        <w:rPr>
          <w:rFonts w:ascii="Calibri Light" w:hAnsi="Calibri Light" w:cs="Calibri Light"/>
          <w:b/>
          <w:bCs/>
          <w:i/>
          <w:iCs/>
          <w:sz w:val="36"/>
          <w:szCs w:val="36"/>
        </w:rPr>
      </w:pPr>
      <w:r>
        <w:rPr>
          <w:rFonts w:ascii="Calibri Light" w:hAnsi="Calibri Light" w:cs="Calibri Light"/>
          <w:b/>
          <w:bCs/>
          <w:i/>
          <w:iCs/>
          <w:sz w:val="36"/>
          <w:szCs w:val="36"/>
        </w:rPr>
        <w:t>Experiments and Results:</w:t>
      </w:r>
    </w:p>
    <w:p w14:paraId="21F04D4E" w14:textId="77777777" w:rsidR="005B492D" w:rsidRDefault="0040417C" w:rsidP="005B492D">
      <w:pPr>
        <w:ind w:firstLine="360"/>
        <w:rPr>
          <w:rFonts w:ascii="Calibri Light" w:hAnsi="Calibri Light" w:cs="Calibri Light"/>
          <w:sz w:val="28"/>
          <w:szCs w:val="28"/>
        </w:rPr>
      </w:pPr>
      <w:r>
        <w:rPr>
          <w:rFonts w:ascii="Calibri Light" w:hAnsi="Calibri Light" w:cs="Calibri Light"/>
          <w:sz w:val="28"/>
          <w:szCs w:val="28"/>
        </w:rPr>
        <w:t xml:space="preserve">In this project </w:t>
      </w:r>
      <w:r w:rsidR="002B33EB">
        <w:rPr>
          <w:rFonts w:ascii="Calibri Light" w:hAnsi="Calibri Light" w:cs="Calibri Light"/>
          <w:sz w:val="28"/>
          <w:szCs w:val="28"/>
        </w:rPr>
        <w:t>5</w:t>
      </w:r>
      <w:r>
        <w:rPr>
          <w:rFonts w:ascii="Calibri Light" w:hAnsi="Calibri Light" w:cs="Calibri Light"/>
          <w:sz w:val="28"/>
          <w:szCs w:val="28"/>
        </w:rPr>
        <w:t xml:space="preserve"> feature selection algorithms were used</w:t>
      </w:r>
      <w:r w:rsidR="002B33EB">
        <w:rPr>
          <w:rFonts w:ascii="Calibri Light" w:hAnsi="Calibri Light" w:cs="Calibri Light"/>
          <w:sz w:val="28"/>
          <w:szCs w:val="28"/>
        </w:rPr>
        <w:t xml:space="preserve"> and the function </w:t>
      </w:r>
      <w:r w:rsidR="002B33EB" w:rsidRPr="002B33EB">
        <w:rPr>
          <w:rFonts w:ascii="Calibri Light" w:hAnsi="Calibri Light" w:cs="Calibri Light"/>
          <w:i/>
          <w:iCs/>
          <w:sz w:val="28"/>
          <w:szCs w:val="28"/>
        </w:rPr>
        <w:t>acuu()</w:t>
      </w:r>
      <w:r w:rsidR="002B33EB">
        <w:rPr>
          <w:rFonts w:ascii="Calibri Light" w:hAnsi="Calibri Light" w:cs="Calibri Light"/>
          <w:sz w:val="28"/>
          <w:szCs w:val="28"/>
        </w:rPr>
        <w:t xml:space="preserve"> was called</w:t>
      </w:r>
      <w:r w:rsidR="00FD48BE">
        <w:rPr>
          <w:rFonts w:ascii="Calibri Light" w:hAnsi="Calibri Light" w:cs="Calibri Light"/>
          <w:sz w:val="28"/>
          <w:szCs w:val="28"/>
        </w:rPr>
        <w:t xml:space="preserve"> 11 times.</w:t>
      </w:r>
      <w:r>
        <w:rPr>
          <w:rFonts w:ascii="Calibri Light" w:hAnsi="Calibri Light" w:cs="Calibri Light"/>
          <w:sz w:val="28"/>
          <w:szCs w:val="28"/>
        </w:rPr>
        <w:t xml:space="preserve"> </w:t>
      </w:r>
    </w:p>
    <w:p w14:paraId="41247200" w14:textId="237D88A8" w:rsidR="00FD48BE" w:rsidRDefault="0040417C" w:rsidP="005B492D">
      <w:pPr>
        <w:ind w:firstLine="360"/>
        <w:rPr>
          <w:rFonts w:ascii="Calibri Light" w:hAnsi="Calibri Light" w:cs="Calibri Light"/>
          <w:sz w:val="28"/>
          <w:szCs w:val="28"/>
        </w:rPr>
      </w:pPr>
      <w:r>
        <w:rPr>
          <w:rFonts w:ascii="Calibri Light" w:hAnsi="Calibri Light" w:cs="Calibri Light"/>
          <w:sz w:val="28"/>
          <w:szCs w:val="28"/>
        </w:rPr>
        <w:t>First</w:t>
      </w:r>
      <w:r w:rsidR="00FD48BE">
        <w:rPr>
          <w:rFonts w:ascii="Calibri Light" w:hAnsi="Calibri Light" w:cs="Calibri Light"/>
          <w:sz w:val="28"/>
          <w:szCs w:val="28"/>
        </w:rPr>
        <w:t xml:space="preserve"> time</w:t>
      </w:r>
      <w:r>
        <w:rPr>
          <w:rFonts w:ascii="Calibri Light" w:hAnsi="Calibri Light" w:cs="Calibri Light"/>
          <w:sz w:val="28"/>
          <w:szCs w:val="28"/>
        </w:rPr>
        <w:t>, the data</w:t>
      </w:r>
      <w:r w:rsidR="0016380B">
        <w:rPr>
          <w:rFonts w:ascii="Calibri Light" w:hAnsi="Calibri Light" w:cs="Calibri Light"/>
          <w:sz w:val="28"/>
          <w:szCs w:val="28"/>
        </w:rPr>
        <w:t>set</w:t>
      </w:r>
      <w:r>
        <w:rPr>
          <w:rFonts w:ascii="Calibri Light" w:hAnsi="Calibri Light" w:cs="Calibri Light"/>
          <w:sz w:val="28"/>
          <w:szCs w:val="28"/>
        </w:rPr>
        <w:t xml:space="preserve"> after deleting the correlation was given </w:t>
      </w:r>
      <w:r w:rsidR="002B33EB">
        <w:rPr>
          <w:rFonts w:ascii="Calibri Light" w:hAnsi="Calibri Light" w:cs="Calibri Light"/>
          <w:sz w:val="28"/>
          <w:szCs w:val="28"/>
        </w:rPr>
        <w:t>(</w:t>
      </w:r>
      <w:r>
        <w:rPr>
          <w:rFonts w:ascii="Calibri Light" w:hAnsi="Calibri Light" w:cs="Calibri Light"/>
          <w:sz w:val="28"/>
          <w:szCs w:val="28"/>
        </w:rPr>
        <w:t xml:space="preserve">which was having 28 </w:t>
      </w:r>
      <w:r w:rsidR="002B33EB">
        <w:rPr>
          <w:rFonts w:ascii="Calibri Light" w:hAnsi="Calibri Light" w:cs="Calibri Light"/>
          <w:sz w:val="28"/>
          <w:szCs w:val="28"/>
        </w:rPr>
        <w:t>features)</w:t>
      </w:r>
      <w:r>
        <w:rPr>
          <w:rFonts w:ascii="Calibri Light" w:hAnsi="Calibri Light" w:cs="Calibri Light"/>
          <w:sz w:val="28"/>
          <w:szCs w:val="28"/>
        </w:rPr>
        <w:t xml:space="preserve"> to the function </w:t>
      </w:r>
      <w:r>
        <w:rPr>
          <w:rFonts w:ascii="Calibri Light" w:hAnsi="Calibri Light" w:cs="Calibri Light"/>
          <w:i/>
          <w:iCs/>
          <w:sz w:val="28"/>
          <w:szCs w:val="28"/>
        </w:rPr>
        <w:t xml:space="preserve">acuu(). </w:t>
      </w:r>
      <w:r w:rsidRPr="004E3257">
        <w:rPr>
          <w:rFonts w:ascii="Calibri Light" w:hAnsi="Calibri Light" w:cs="Calibri Light"/>
          <w:sz w:val="28"/>
          <w:szCs w:val="28"/>
        </w:rPr>
        <w:t>Function</w:t>
      </w:r>
      <w:r>
        <w:rPr>
          <w:rFonts w:ascii="Calibri Light" w:hAnsi="Calibri Light" w:cs="Calibri Light"/>
          <w:i/>
          <w:iCs/>
          <w:sz w:val="28"/>
          <w:szCs w:val="28"/>
        </w:rPr>
        <w:t xml:space="preserve"> acuu() </w:t>
      </w:r>
      <w:r>
        <w:rPr>
          <w:rFonts w:ascii="Calibri Light" w:hAnsi="Calibri Light" w:cs="Calibri Light"/>
          <w:sz w:val="28"/>
          <w:szCs w:val="28"/>
        </w:rPr>
        <w:t>performed all the algorithms o</w:t>
      </w:r>
      <w:r w:rsidR="0016380B">
        <w:rPr>
          <w:rFonts w:ascii="Calibri Light" w:hAnsi="Calibri Light" w:cs="Calibri Light"/>
          <w:sz w:val="28"/>
          <w:szCs w:val="28"/>
        </w:rPr>
        <w:t xml:space="preserve">n </w:t>
      </w:r>
      <w:r>
        <w:rPr>
          <w:rFonts w:ascii="Calibri Light" w:hAnsi="Calibri Light" w:cs="Calibri Light"/>
          <w:sz w:val="28"/>
          <w:szCs w:val="28"/>
        </w:rPr>
        <w:t>th</w:t>
      </w:r>
      <w:r w:rsidR="0016380B">
        <w:rPr>
          <w:rFonts w:ascii="Calibri Light" w:hAnsi="Calibri Light" w:cs="Calibri Light"/>
          <w:sz w:val="28"/>
          <w:szCs w:val="28"/>
        </w:rPr>
        <w:t>e</w:t>
      </w:r>
      <w:r>
        <w:rPr>
          <w:rFonts w:ascii="Calibri Light" w:hAnsi="Calibri Light" w:cs="Calibri Light"/>
          <w:sz w:val="28"/>
          <w:szCs w:val="28"/>
        </w:rPr>
        <w:t xml:space="preserve"> dataset and gave the accuracies and the graphs of accuracies </w:t>
      </w:r>
      <w:r w:rsidR="0016380B">
        <w:rPr>
          <w:rFonts w:ascii="Calibri Light" w:hAnsi="Calibri Light" w:cs="Calibri Light"/>
          <w:sz w:val="28"/>
          <w:szCs w:val="28"/>
        </w:rPr>
        <w:t>given</w:t>
      </w:r>
      <w:r>
        <w:rPr>
          <w:rFonts w:ascii="Calibri Light" w:hAnsi="Calibri Light" w:cs="Calibri Light"/>
          <w:sz w:val="28"/>
          <w:szCs w:val="28"/>
        </w:rPr>
        <w:t xml:space="preserve"> by the function</w:t>
      </w:r>
      <w:r w:rsidR="0016380B">
        <w:rPr>
          <w:rFonts w:ascii="Calibri Light" w:hAnsi="Calibri Light" w:cs="Calibri Light"/>
          <w:sz w:val="28"/>
          <w:szCs w:val="28"/>
        </w:rPr>
        <w:t>s</w:t>
      </w:r>
      <w:r>
        <w:rPr>
          <w:rFonts w:ascii="Calibri Light" w:hAnsi="Calibri Light" w:cs="Calibri Light"/>
          <w:sz w:val="28"/>
          <w:szCs w:val="28"/>
        </w:rPr>
        <w:t xml:space="preserve"> accuracy_score() and cross_val_score() </w:t>
      </w:r>
      <w:r w:rsidR="004E3257">
        <w:rPr>
          <w:rFonts w:ascii="Calibri Light" w:hAnsi="Calibri Light" w:cs="Calibri Light"/>
          <w:sz w:val="28"/>
          <w:szCs w:val="28"/>
        </w:rPr>
        <w:t>.</w:t>
      </w:r>
      <w:r w:rsidR="002B33EB">
        <w:rPr>
          <w:rFonts w:ascii="Calibri Light" w:hAnsi="Calibri Light" w:cs="Calibri Light"/>
          <w:sz w:val="28"/>
          <w:szCs w:val="28"/>
        </w:rPr>
        <w:t xml:space="preserve"> </w:t>
      </w:r>
    </w:p>
    <w:p w14:paraId="31E324C2" w14:textId="7F636784" w:rsidR="005B492D" w:rsidRDefault="00FD48BE" w:rsidP="005B492D">
      <w:pPr>
        <w:ind w:firstLine="360"/>
        <w:rPr>
          <w:rFonts w:ascii="Calibri Light" w:hAnsi="Calibri Light" w:cs="Calibri Light"/>
          <w:sz w:val="28"/>
          <w:szCs w:val="28"/>
        </w:rPr>
      </w:pPr>
      <w:r>
        <w:rPr>
          <w:rFonts w:ascii="Calibri Light" w:hAnsi="Calibri Light" w:cs="Calibri Light"/>
          <w:sz w:val="28"/>
          <w:szCs w:val="28"/>
        </w:rPr>
        <w:t>Then,</w:t>
      </w:r>
      <w:r w:rsidR="005B492D">
        <w:rPr>
          <w:rFonts w:ascii="Calibri Light" w:hAnsi="Calibri Light" w:cs="Calibri Light"/>
          <w:sz w:val="28"/>
          <w:szCs w:val="28"/>
        </w:rPr>
        <w:t xml:space="preserve"> on a random basis</w:t>
      </w:r>
      <w:r>
        <w:rPr>
          <w:rFonts w:ascii="Calibri Light" w:hAnsi="Calibri Light" w:cs="Calibri Light"/>
          <w:sz w:val="28"/>
          <w:szCs w:val="28"/>
        </w:rPr>
        <w:t xml:space="preserve"> 17 </w:t>
      </w:r>
      <w:r w:rsidR="005B492D">
        <w:rPr>
          <w:rFonts w:ascii="Calibri Light" w:hAnsi="Calibri Light" w:cs="Calibri Light"/>
          <w:sz w:val="28"/>
          <w:szCs w:val="28"/>
        </w:rPr>
        <w:t>features</w:t>
      </w:r>
      <w:r>
        <w:rPr>
          <w:rFonts w:ascii="Calibri Light" w:hAnsi="Calibri Light" w:cs="Calibri Light"/>
          <w:sz w:val="28"/>
          <w:szCs w:val="28"/>
        </w:rPr>
        <w:t xml:space="preserve"> were selected from the dataset (which was having 28 </w:t>
      </w:r>
      <w:r w:rsidR="005B492D">
        <w:rPr>
          <w:rFonts w:ascii="Calibri Light" w:hAnsi="Calibri Light" w:cs="Calibri Light"/>
          <w:sz w:val="28"/>
          <w:szCs w:val="28"/>
        </w:rPr>
        <w:t>features</w:t>
      </w:r>
      <w:r>
        <w:rPr>
          <w:rFonts w:ascii="Calibri Light" w:hAnsi="Calibri Light" w:cs="Calibri Light"/>
          <w:sz w:val="28"/>
          <w:szCs w:val="28"/>
        </w:rPr>
        <w:t>)</w:t>
      </w:r>
      <w:r w:rsidR="005B492D">
        <w:rPr>
          <w:rFonts w:ascii="Calibri Light" w:hAnsi="Calibri Light" w:cs="Calibri Light"/>
          <w:sz w:val="28"/>
          <w:szCs w:val="28"/>
        </w:rPr>
        <w:t xml:space="preserve"> by each of the four feature scaling algorithms and passed into the function one by one. </w:t>
      </w:r>
    </w:p>
    <w:p w14:paraId="27462795" w14:textId="0EB1E807" w:rsidR="005B492D" w:rsidRDefault="005B492D" w:rsidP="005B492D">
      <w:pPr>
        <w:ind w:firstLine="360"/>
        <w:rPr>
          <w:rFonts w:ascii="Calibri Light" w:hAnsi="Calibri Light" w:cs="Calibri Light"/>
          <w:sz w:val="28"/>
          <w:szCs w:val="28"/>
        </w:rPr>
      </w:pPr>
      <w:r>
        <w:rPr>
          <w:rFonts w:ascii="Calibri Light" w:hAnsi="Calibri Light" w:cs="Calibri Light"/>
          <w:sz w:val="28"/>
          <w:szCs w:val="28"/>
        </w:rPr>
        <w:t xml:space="preserve">After that, 11 features were selected from the dataset (which was having 28 features) by each of the four feature scaling algorithms and passed into the function one by one. </w:t>
      </w:r>
    </w:p>
    <w:p w14:paraId="5A1F0924" w14:textId="2BB7C6F0" w:rsidR="005B492D" w:rsidRDefault="005B492D" w:rsidP="005B492D">
      <w:pPr>
        <w:ind w:firstLine="360"/>
        <w:rPr>
          <w:rFonts w:ascii="Calibri Light" w:hAnsi="Calibri Light" w:cs="Calibri Light"/>
          <w:sz w:val="28"/>
          <w:szCs w:val="28"/>
        </w:rPr>
      </w:pPr>
      <w:r>
        <w:rPr>
          <w:rFonts w:ascii="Calibri Light" w:hAnsi="Calibri Light" w:cs="Calibri Light"/>
          <w:sz w:val="28"/>
          <w:szCs w:val="28"/>
        </w:rPr>
        <w:t>Then, all the four feature scaling algorithms were used as a stack i.e., first 23 features were selected from the dataset</w:t>
      </w:r>
      <w:r w:rsidR="009A51FE">
        <w:rPr>
          <w:rFonts w:ascii="Calibri Light" w:hAnsi="Calibri Light" w:cs="Calibri Light"/>
          <w:sz w:val="28"/>
          <w:szCs w:val="28"/>
        </w:rPr>
        <w:t xml:space="preserve"> (which was having 28 features) by Univariate Feature Selection and then from those 23 features, 20 best features were selected by Recursive Feature Elimination and then from those 20 features, 16 features were selected by Principal Component Analysis and then from those 16 features, 11 features were selected by Linear Discriminant Analysis and then those 11 features were passed as argument to the function </w:t>
      </w:r>
      <w:r w:rsidR="009A51FE">
        <w:rPr>
          <w:rFonts w:ascii="Calibri Light" w:hAnsi="Calibri Light" w:cs="Calibri Light"/>
          <w:i/>
          <w:iCs/>
          <w:sz w:val="28"/>
          <w:szCs w:val="28"/>
        </w:rPr>
        <w:t>acuu().</w:t>
      </w:r>
    </w:p>
    <w:p w14:paraId="4457B343" w14:textId="3A024567" w:rsidR="009A51FE" w:rsidRDefault="005B5A7D" w:rsidP="005B492D">
      <w:pPr>
        <w:ind w:firstLine="360"/>
        <w:rPr>
          <w:rFonts w:ascii="Calibri Light" w:hAnsi="Calibri Light" w:cs="Calibri Light"/>
          <w:i/>
          <w:iCs/>
          <w:sz w:val="28"/>
          <w:szCs w:val="28"/>
        </w:rPr>
      </w:pPr>
      <w:r>
        <w:rPr>
          <w:rFonts w:ascii="Calibri Light" w:hAnsi="Calibri Light" w:cs="Calibri Light"/>
          <w:noProof/>
          <w:sz w:val="28"/>
          <w:szCs w:val="28"/>
        </w:rPr>
        <mc:AlternateContent>
          <mc:Choice Requires="wps">
            <w:drawing>
              <wp:anchor distT="0" distB="0" distL="114300" distR="114300" simplePos="0" relativeHeight="251708416" behindDoc="0" locked="0" layoutInCell="1" allowOverlap="1" wp14:anchorId="042D5ADC" wp14:editId="6A0607D6">
                <wp:simplePos x="0" y="0"/>
                <wp:positionH relativeFrom="page">
                  <wp:align>left</wp:align>
                </wp:positionH>
                <wp:positionV relativeFrom="paragraph">
                  <wp:posOffset>1151255</wp:posOffset>
                </wp:positionV>
                <wp:extent cx="7753350" cy="42862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77533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F136E" w14:textId="24AFA685" w:rsidR="00970D61" w:rsidRPr="005B5A7D" w:rsidRDefault="00970D61" w:rsidP="005B5A7D">
                            <w:pPr>
                              <w:jc w:val="center"/>
                              <w:rPr>
                                <w:b/>
                                <w:bCs/>
                                <w:lang w:val="en-IN"/>
                              </w:rPr>
                            </w:pPr>
                            <w:r w:rsidRPr="005B5A7D">
                              <w:rPr>
                                <w:b/>
                                <w:bCs/>
                                <w:lang w:val="en-IN"/>
                              </w:rPr>
                              <w:t>[ Note: Every feature selection technique except correlation matrix is applied on dropped correlations dataset (28 features).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D5ADC" id="Rectangle 107" o:spid="_x0000_s1034" style="position:absolute;left:0;text-align:left;margin-left:0;margin-top:90.65pt;width:610.5pt;height:33.75pt;z-index:251708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" fillcolor="#4472c4 [3204]" strokecolor="#1f3763 [1604]" strokeweight="1pt">
                <v:textbox>
                  <w:txbxContent>
                    <w:p w14:paraId="67AF136E" w14:textId="24AFA685" w:rsidR="00970D61" w:rsidRPr="005B5A7D" w:rsidRDefault="00970D61" w:rsidP="005B5A7D">
                      <w:pPr>
                        <w:jc w:val="center"/>
                        <w:rPr>
                          <w:b/>
                          <w:bCs/>
                          <w:lang w:val="en-IN"/>
                        </w:rPr>
                      </w:pPr>
                      <w:r w:rsidRPr="005B5A7D">
                        <w:rPr>
                          <w:b/>
                          <w:bCs/>
                          <w:lang w:val="en-IN"/>
                        </w:rPr>
                        <w:t>[ Note: Every feature selection technique except correlation matrix is applied on dropped correlations dataset (28 features). ]</w:t>
                      </w:r>
                    </w:p>
                  </w:txbxContent>
                </v:textbox>
                <w10:wrap anchorx="page"/>
              </v:rect>
            </w:pict>
          </mc:Fallback>
        </mc:AlternateContent>
      </w:r>
      <w:r w:rsidR="009A51FE">
        <w:rPr>
          <w:rFonts w:ascii="Calibri Light" w:hAnsi="Calibri Light" w:cs="Calibri Light"/>
          <w:sz w:val="28"/>
          <w:szCs w:val="28"/>
        </w:rPr>
        <w:t xml:space="preserve">At last, </w:t>
      </w:r>
      <w:r w:rsidR="00632D21">
        <w:rPr>
          <w:rFonts w:ascii="Calibri Light" w:hAnsi="Calibri Light" w:cs="Calibri Light"/>
          <w:sz w:val="28"/>
          <w:szCs w:val="28"/>
        </w:rPr>
        <w:t>2 algorithms Recursive Feature Elimination and Linear Discriminant Analysis where chosen to perform feature scaling as a stack. First 17 columns from the dataset (which was having 28 features)</w:t>
      </w:r>
      <w:r w:rsidR="009A51FE">
        <w:rPr>
          <w:rFonts w:ascii="Calibri Light" w:hAnsi="Calibri Light" w:cs="Calibri Light"/>
          <w:sz w:val="28"/>
          <w:szCs w:val="28"/>
        </w:rPr>
        <w:t xml:space="preserve"> </w:t>
      </w:r>
      <w:r w:rsidR="00632D21">
        <w:rPr>
          <w:rFonts w:ascii="Calibri Light" w:hAnsi="Calibri Light" w:cs="Calibri Light"/>
          <w:sz w:val="28"/>
          <w:szCs w:val="28"/>
        </w:rPr>
        <w:t>were selected by Recursive Feature Elimination and then from those 17 features, 11 best features were selected by Linear Discriminant Analysis a</w:t>
      </w:r>
      <w:r w:rsidR="00422542">
        <w:rPr>
          <w:rFonts w:ascii="Calibri Light" w:hAnsi="Calibri Light" w:cs="Calibri Light"/>
          <w:sz w:val="28"/>
          <w:szCs w:val="28"/>
        </w:rPr>
        <w:t>n</w:t>
      </w:r>
      <w:r w:rsidR="00632D21">
        <w:rPr>
          <w:rFonts w:ascii="Calibri Light" w:hAnsi="Calibri Light" w:cs="Calibri Light"/>
          <w:sz w:val="28"/>
          <w:szCs w:val="28"/>
        </w:rPr>
        <w:t>d</w:t>
      </w:r>
      <w:r w:rsidR="00422542">
        <w:rPr>
          <w:rFonts w:ascii="Calibri Light" w:hAnsi="Calibri Light" w:cs="Calibri Light"/>
          <w:sz w:val="28"/>
          <w:szCs w:val="28"/>
        </w:rPr>
        <w:t xml:space="preserve"> </w:t>
      </w:r>
      <w:r w:rsidR="00632D21">
        <w:rPr>
          <w:rFonts w:ascii="Calibri Light" w:hAnsi="Calibri Light" w:cs="Calibri Light"/>
          <w:sz w:val="28"/>
          <w:szCs w:val="28"/>
        </w:rPr>
        <w:t xml:space="preserve">those 11 features were </w:t>
      </w:r>
      <w:r w:rsidR="007B7D1D">
        <w:rPr>
          <w:rFonts w:ascii="Calibri Light" w:hAnsi="Calibri Light" w:cs="Calibri Light"/>
          <w:sz w:val="28"/>
          <w:szCs w:val="28"/>
        </w:rPr>
        <w:t xml:space="preserve">passed as an argument to the function </w:t>
      </w:r>
      <w:r w:rsidR="007B7D1D" w:rsidRPr="007B7D1D">
        <w:rPr>
          <w:rFonts w:ascii="Calibri Light" w:hAnsi="Calibri Light" w:cs="Calibri Light"/>
          <w:i/>
          <w:iCs/>
          <w:sz w:val="28"/>
          <w:szCs w:val="28"/>
        </w:rPr>
        <w:t>acuu()</w:t>
      </w:r>
      <w:r w:rsidR="007B7D1D">
        <w:rPr>
          <w:rFonts w:ascii="Calibri Light" w:hAnsi="Calibri Light" w:cs="Calibri Light"/>
          <w:i/>
          <w:iCs/>
          <w:sz w:val="28"/>
          <w:szCs w:val="28"/>
        </w:rPr>
        <w:t>.</w:t>
      </w:r>
    </w:p>
    <w:p w14:paraId="03396828" w14:textId="77777777" w:rsidR="005B5A7D" w:rsidRDefault="005B5A7D" w:rsidP="005B5A7D">
      <w:pPr>
        <w:tabs>
          <w:tab w:val="left" w:pos="7200"/>
        </w:tabs>
        <w:ind w:firstLine="360"/>
        <w:rPr>
          <w:rFonts w:ascii="Calibri Light" w:hAnsi="Calibri Light" w:cs="Calibri Light"/>
          <w:sz w:val="28"/>
          <w:szCs w:val="28"/>
        </w:rPr>
      </w:pPr>
    </w:p>
    <w:p w14:paraId="5BBE9BDE" w14:textId="15DABAB5" w:rsidR="005B492D" w:rsidRDefault="007B7D1D" w:rsidP="005B5A7D">
      <w:pPr>
        <w:tabs>
          <w:tab w:val="left" w:pos="7200"/>
        </w:tabs>
        <w:ind w:firstLine="360"/>
        <w:rPr>
          <w:rFonts w:ascii="Calibri Light" w:hAnsi="Calibri Light" w:cs="Calibri Light"/>
          <w:sz w:val="28"/>
          <w:szCs w:val="28"/>
        </w:rPr>
      </w:pPr>
      <w:r>
        <w:rPr>
          <w:rFonts w:ascii="Calibri Light" w:hAnsi="Calibri Light" w:cs="Calibri Light"/>
          <w:sz w:val="28"/>
          <w:szCs w:val="28"/>
        </w:rPr>
        <w:lastRenderedPageBreak/>
        <w:t xml:space="preserve">Below, all the results from the function </w:t>
      </w:r>
      <w:r w:rsidRPr="007B7D1D">
        <w:rPr>
          <w:rFonts w:ascii="Calibri Light" w:hAnsi="Calibri Light" w:cs="Calibri Light"/>
          <w:i/>
          <w:iCs/>
          <w:sz w:val="28"/>
          <w:szCs w:val="28"/>
        </w:rPr>
        <w:t>acuu()</w:t>
      </w:r>
      <w:r>
        <w:rPr>
          <w:rFonts w:ascii="Calibri Light" w:hAnsi="Calibri Light" w:cs="Calibri Light"/>
          <w:sz w:val="28"/>
          <w:szCs w:val="28"/>
        </w:rPr>
        <w:t xml:space="preserve"> are given:</w:t>
      </w:r>
    </w:p>
    <w:tbl>
      <w:tblPr>
        <w:tblpPr w:leftFromText="180" w:rightFromText="180" w:vertAnchor="page" w:horzAnchor="margin" w:tblpY="1377"/>
        <w:tblW w:w="10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gridCol w:w="1114"/>
        <w:gridCol w:w="1475"/>
        <w:gridCol w:w="1571"/>
        <w:gridCol w:w="1477"/>
        <w:gridCol w:w="1566"/>
        <w:gridCol w:w="1736"/>
      </w:tblGrid>
      <w:tr w:rsidR="0059684E" w14:paraId="753110E3" w14:textId="77777777" w:rsidTr="0059684E">
        <w:trPr>
          <w:trHeight w:val="1160"/>
        </w:trPr>
        <w:tc>
          <w:tcPr>
            <w:tcW w:w="3124" w:type="dxa"/>
            <w:gridSpan w:val="2"/>
          </w:tcPr>
          <w:p w14:paraId="5F73A4E5" w14:textId="77777777" w:rsidR="0059684E" w:rsidRDefault="0059684E" w:rsidP="0059684E">
            <w:pPr>
              <w:rPr>
                <w:rFonts w:ascii="Calibri Light" w:hAnsi="Calibri Light" w:cs="Calibri Light"/>
                <w:b/>
                <w:bCs/>
                <w:i/>
                <w:iCs/>
                <w:sz w:val="28"/>
                <w:szCs w:val="28"/>
              </w:rPr>
            </w:pPr>
            <w:r>
              <w:rPr>
                <w:rFonts w:ascii="Calibri Light" w:hAnsi="Calibri Light" w:cs="Calibri Light"/>
                <w:b/>
                <w:bCs/>
                <w:i/>
                <w:iCs/>
                <w:sz w:val="28"/>
                <w:szCs w:val="28"/>
              </w:rPr>
              <w:t xml:space="preserve">Classifier Used </w:t>
            </w:r>
            <w:r>
              <w:rPr>
                <w:rFonts w:ascii="Calibri Light" w:hAnsi="Calibri Light" w:cs="Calibri Light"/>
                <w:b/>
                <w:bCs/>
                <w:noProof/>
                <w:sz w:val="28"/>
                <w:szCs w:val="28"/>
              </w:rPr>
              <w:drawing>
                <wp:inline distT="0" distB="0" distL="0" distR="0" wp14:anchorId="16BF3B8E" wp14:editId="415C81F7">
                  <wp:extent cx="203539" cy="109182"/>
                  <wp:effectExtent l="0" t="0" r="6350" b="5715"/>
                  <wp:docPr id="9" name="Graphic 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0800000">
                            <a:off x="0" y="0"/>
                            <a:ext cx="375403" cy="201373"/>
                          </a:xfrm>
                          <a:prstGeom prst="rect">
                            <a:avLst/>
                          </a:prstGeom>
                        </pic:spPr>
                      </pic:pic>
                    </a:graphicData>
                  </a:graphic>
                </wp:inline>
              </w:drawing>
            </w:r>
          </w:p>
          <w:p w14:paraId="7289DA24"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i/>
                <w:iCs/>
                <w:sz w:val="28"/>
                <w:szCs w:val="28"/>
              </w:rPr>
              <w:t>Method Used</w:t>
            </w:r>
            <w:r>
              <w:rPr>
                <w:rFonts w:ascii="Calibri Light" w:hAnsi="Calibri Light" w:cs="Calibri Light"/>
                <w:b/>
                <w:bCs/>
                <w:noProof/>
                <w:sz w:val="28"/>
                <w:szCs w:val="28"/>
              </w:rPr>
              <w:drawing>
                <wp:inline distT="0" distB="0" distL="0" distR="0" wp14:anchorId="14F2B03B" wp14:editId="3D5F968F">
                  <wp:extent cx="136642" cy="255357"/>
                  <wp:effectExtent l="0" t="2222" r="0" b="0"/>
                  <wp:docPr id="7" name="Graphic 7"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6200000">
                            <a:off x="0" y="0"/>
                            <a:ext cx="184115" cy="344074"/>
                          </a:xfrm>
                          <a:prstGeom prst="rect">
                            <a:avLst/>
                          </a:prstGeom>
                        </pic:spPr>
                      </pic:pic>
                    </a:graphicData>
                  </a:graphic>
                </wp:inline>
              </w:drawing>
            </w:r>
          </w:p>
        </w:tc>
        <w:tc>
          <w:tcPr>
            <w:tcW w:w="1475" w:type="dxa"/>
          </w:tcPr>
          <w:p w14:paraId="2D829CC0" w14:textId="77777777" w:rsidR="0059684E" w:rsidRDefault="0059684E" w:rsidP="0059684E">
            <w:pPr>
              <w:rPr>
                <w:rFonts w:ascii="Calibri Light" w:hAnsi="Calibri Light" w:cs="Calibri Light"/>
                <w:b/>
                <w:bCs/>
                <w:sz w:val="28"/>
                <w:szCs w:val="28"/>
              </w:rPr>
            </w:pPr>
          </w:p>
          <w:p w14:paraId="06C44D64"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SVM</w:t>
            </w:r>
          </w:p>
        </w:tc>
        <w:tc>
          <w:tcPr>
            <w:tcW w:w="1571" w:type="dxa"/>
          </w:tcPr>
          <w:p w14:paraId="33D9AE6D" w14:textId="77777777" w:rsidR="0059684E" w:rsidRDefault="0059684E" w:rsidP="0059684E">
            <w:pPr>
              <w:rPr>
                <w:rFonts w:ascii="Calibri Light" w:hAnsi="Calibri Light" w:cs="Calibri Light"/>
                <w:b/>
                <w:bCs/>
                <w:sz w:val="28"/>
                <w:szCs w:val="28"/>
              </w:rPr>
            </w:pPr>
          </w:p>
          <w:p w14:paraId="41054ECF"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Perceptron</w:t>
            </w:r>
          </w:p>
        </w:tc>
        <w:tc>
          <w:tcPr>
            <w:tcW w:w="1477" w:type="dxa"/>
          </w:tcPr>
          <w:p w14:paraId="03AD326B" w14:textId="77777777" w:rsidR="0059684E" w:rsidRDefault="0059684E" w:rsidP="0059684E">
            <w:pPr>
              <w:rPr>
                <w:rFonts w:ascii="Calibri Light" w:hAnsi="Calibri Light" w:cs="Calibri Light"/>
                <w:b/>
                <w:bCs/>
                <w:sz w:val="28"/>
                <w:szCs w:val="28"/>
              </w:rPr>
            </w:pPr>
          </w:p>
          <w:p w14:paraId="2673F6D5"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KNN</w:t>
            </w:r>
          </w:p>
        </w:tc>
        <w:tc>
          <w:tcPr>
            <w:tcW w:w="1566" w:type="dxa"/>
          </w:tcPr>
          <w:p w14:paraId="49D1198D" w14:textId="77777777" w:rsidR="0059684E" w:rsidRDefault="0059684E" w:rsidP="0059684E">
            <w:pPr>
              <w:rPr>
                <w:rFonts w:ascii="Calibri Light" w:hAnsi="Calibri Light" w:cs="Calibri Light"/>
                <w:b/>
                <w:bCs/>
                <w:sz w:val="28"/>
                <w:szCs w:val="28"/>
              </w:rPr>
            </w:pPr>
          </w:p>
          <w:p w14:paraId="75CE1DB2"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SGD</w:t>
            </w:r>
          </w:p>
        </w:tc>
        <w:tc>
          <w:tcPr>
            <w:tcW w:w="1736" w:type="dxa"/>
          </w:tcPr>
          <w:p w14:paraId="7F562FF2" w14:textId="77777777" w:rsidR="0059684E" w:rsidRDefault="0059684E" w:rsidP="0059684E">
            <w:pPr>
              <w:rPr>
                <w:rFonts w:ascii="Calibri Light" w:hAnsi="Calibri Light" w:cs="Calibri Light"/>
                <w:b/>
                <w:bCs/>
                <w:sz w:val="28"/>
                <w:szCs w:val="28"/>
              </w:rPr>
            </w:pPr>
          </w:p>
          <w:p w14:paraId="287A418A"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XGBoost</w:t>
            </w:r>
          </w:p>
        </w:tc>
      </w:tr>
      <w:tr w:rsidR="0059684E" w14:paraId="13A7C5A5" w14:textId="77777777" w:rsidTr="0059684E">
        <w:trPr>
          <w:trHeight w:val="319"/>
        </w:trPr>
        <w:tc>
          <w:tcPr>
            <w:tcW w:w="2010" w:type="dxa"/>
            <w:vMerge w:val="restart"/>
          </w:tcPr>
          <w:p w14:paraId="7661D8C9" w14:textId="77777777" w:rsidR="0059684E" w:rsidRDefault="0059684E" w:rsidP="0059684E">
            <w:pPr>
              <w:rPr>
                <w:rFonts w:ascii="Calibri Light" w:hAnsi="Calibri Light" w:cs="Calibri Light"/>
                <w:b/>
                <w:bCs/>
                <w:i/>
                <w:iCs/>
                <w:sz w:val="28"/>
                <w:szCs w:val="28"/>
              </w:rPr>
            </w:pPr>
          </w:p>
          <w:p w14:paraId="22C68ED5" w14:textId="77777777" w:rsidR="0059684E" w:rsidRPr="00C86879" w:rsidRDefault="0059684E" w:rsidP="0059684E">
            <w:pPr>
              <w:rPr>
                <w:rFonts w:ascii="Calibri Light" w:hAnsi="Calibri Light" w:cs="Calibri Light"/>
                <w:sz w:val="28"/>
                <w:szCs w:val="28"/>
              </w:rPr>
            </w:pPr>
            <w:r>
              <w:rPr>
                <w:rFonts w:ascii="Calibri Light" w:hAnsi="Calibri Light" w:cs="Calibri Light"/>
                <w:sz w:val="28"/>
                <w:szCs w:val="28"/>
              </w:rPr>
              <w:t>After Dropping Correlations</w:t>
            </w:r>
          </w:p>
        </w:tc>
        <w:tc>
          <w:tcPr>
            <w:tcW w:w="1114" w:type="dxa"/>
          </w:tcPr>
          <w:p w14:paraId="366245F0" w14:textId="621699EE" w:rsidR="0059684E" w:rsidRPr="00C86879" w:rsidRDefault="0059684E" w:rsidP="0059684E">
            <w:pPr>
              <w:rPr>
                <w:rFonts w:ascii="Calibri Light" w:hAnsi="Calibri Light" w:cs="Calibri Light"/>
                <w:b/>
                <w:bCs/>
                <w:i/>
                <w:iCs/>
                <w:sz w:val="24"/>
                <w:szCs w:val="24"/>
              </w:rPr>
            </w:pPr>
            <w:r w:rsidRPr="00C86879">
              <w:rPr>
                <w:rFonts w:ascii="Calibri Light" w:hAnsi="Calibri Light" w:cs="Calibri Light"/>
                <w:b/>
                <w:bCs/>
                <w:i/>
                <w:iCs/>
                <w:sz w:val="24"/>
                <w:szCs w:val="24"/>
              </w:rPr>
              <w:t xml:space="preserve">No. of </w:t>
            </w:r>
            <w:r w:rsidR="00B03670">
              <w:rPr>
                <w:rFonts w:ascii="Calibri Light" w:hAnsi="Calibri Light" w:cs="Calibri Light"/>
                <w:b/>
                <w:bCs/>
                <w:i/>
                <w:iCs/>
                <w:sz w:val="24"/>
                <w:szCs w:val="24"/>
              </w:rPr>
              <w:t>Features</w:t>
            </w:r>
          </w:p>
        </w:tc>
        <w:tc>
          <w:tcPr>
            <w:tcW w:w="1475" w:type="dxa"/>
            <w:vMerge w:val="restart"/>
          </w:tcPr>
          <w:p w14:paraId="7321E9BE" w14:textId="77777777" w:rsidR="0059684E" w:rsidRDefault="0059684E" w:rsidP="0059684E">
            <w:pPr>
              <w:rPr>
                <w:rFonts w:ascii="Calibri Light" w:hAnsi="Calibri Light" w:cs="Calibri Light"/>
                <w:b/>
                <w:bCs/>
                <w:sz w:val="28"/>
                <w:szCs w:val="28"/>
              </w:rPr>
            </w:pPr>
          </w:p>
          <w:p w14:paraId="77110AE4" w14:textId="77777777" w:rsidR="0059684E" w:rsidRPr="00C86879"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C86879">
              <w:rPr>
                <w:rFonts w:ascii="Calibri Light" w:hAnsi="Calibri Light" w:cs="Calibri Light"/>
                <w:sz w:val="28"/>
                <w:szCs w:val="28"/>
              </w:rPr>
              <w:t>78.53%</w:t>
            </w:r>
          </w:p>
        </w:tc>
        <w:tc>
          <w:tcPr>
            <w:tcW w:w="1571" w:type="dxa"/>
            <w:vMerge w:val="restart"/>
          </w:tcPr>
          <w:p w14:paraId="63DBCA2E" w14:textId="77777777" w:rsidR="0059684E" w:rsidRDefault="0059684E" w:rsidP="0059684E">
            <w:pPr>
              <w:rPr>
                <w:rFonts w:ascii="Calibri Light" w:hAnsi="Calibri Light" w:cs="Calibri Light"/>
                <w:b/>
                <w:bCs/>
                <w:sz w:val="28"/>
                <w:szCs w:val="28"/>
              </w:rPr>
            </w:pPr>
          </w:p>
          <w:p w14:paraId="01E84292" w14:textId="77777777" w:rsidR="0059684E" w:rsidRPr="00C86879" w:rsidRDefault="0059684E" w:rsidP="0059684E">
            <w:pPr>
              <w:rPr>
                <w:rFonts w:ascii="Calibri Light" w:hAnsi="Calibri Light" w:cs="Calibri Light"/>
                <w:sz w:val="28"/>
                <w:szCs w:val="28"/>
              </w:rPr>
            </w:pPr>
            <w:r>
              <w:rPr>
                <w:rFonts w:ascii="Calibri Light" w:hAnsi="Calibri Light" w:cs="Calibri Light"/>
                <w:sz w:val="28"/>
                <w:szCs w:val="28"/>
              </w:rPr>
              <w:t xml:space="preserve">    </w:t>
            </w:r>
            <w:r w:rsidRPr="00C86879">
              <w:rPr>
                <w:rFonts w:ascii="Calibri Light" w:hAnsi="Calibri Light" w:cs="Calibri Light"/>
                <w:sz w:val="28"/>
                <w:szCs w:val="28"/>
              </w:rPr>
              <w:t>78.28</w:t>
            </w:r>
            <w:r>
              <w:rPr>
                <w:rFonts w:ascii="Calibri Light" w:hAnsi="Calibri Light" w:cs="Calibri Light"/>
                <w:sz w:val="28"/>
                <w:szCs w:val="28"/>
              </w:rPr>
              <w:t>%</w:t>
            </w:r>
          </w:p>
        </w:tc>
        <w:tc>
          <w:tcPr>
            <w:tcW w:w="1477" w:type="dxa"/>
            <w:vMerge w:val="restart"/>
          </w:tcPr>
          <w:p w14:paraId="464E982E" w14:textId="77777777" w:rsidR="0059684E" w:rsidRDefault="0059684E" w:rsidP="0059684E">
            <w:pPr>
              <w:rPr>
                <w:rFonts w:ascii="Calibri Light" w:hAnsi="Calibri Light" w:cs="Calibri Light"/>
                <w:b/>
                <w:bCs/>
                <w:sz w:val="28"/>
                <w:szCs w:val="28"/>
                <w:u w:val="single"/>
              </w:rPr>
            </w:pPr>
          </w:p>
          <w:p w14:paraId="5030FEF2" w14:textId="77777777" w:rsidR="0059684E" w:rsidRPr="00C86879" w:rsidRDefault="0059684E" w:rsidP="0059684E">
            <w:pPr>
              <w:rPr>
                <w:rFonts w:ascii="Calibri Light" w:hAnsi="Calibri Light" w:cs="Calibri Light"/>
                <w:sz w:val="28"/>
                <w:szCs w:val="28"/>
              </w:rPr>
            </w:pPr>
            <w:r w:rsidRPr="00C86879">
              <w:rPr>
                <w:rFonts w:ascii="Calibri Light" w:hAnsi="Calibri Light" w:cs="Calibri Light"/>
                <w:b/>
                <w:bCs/>
                <w:sz w:val="28"/>
                <w:szCs w:val="28"/>
              </w:rPr>
              <w:t xml:space="preserve">   </w:t>
            </w:r>
            <w:r w:rsidRPr="00C86879">
              <w:rPr>
                <w:rFonts w:ascii="Calibri Light" w:hAnsi="Calibri Light" w:cs="Calibri Light"/>
                <w:sz w:val="28"/>
                <w:szCs w:val="28"/>
              </w:rPr>
              <w:t>99.88%</w:t>
            </w:r>
          </w:p>
        </w:tc>
        <w:tc>
          <w:tcPr>
            <w:tcW w:w="1566" w:type="dxa"/>
            <w:vMerge w:val="restart"/>
          </w:tcPr>
          <w:p w14:paraId="02B1596B" w14:textId="77777777" w:rsidR="0059684E" w:rsidRDefault="0059684E" w:rsidP="0059684E">
            <w:pPr>
              <w:rPr>
                <w:rFonts w:ascii="Calibri Light" w:hAnsi="Calibri Light" w:cs="Calibri Light"/>
                <w:b/>
                <w:bCs/>
                <w:sz w:val="28"/>
                <w:szCs w:val="28"/>
              </w:rPr>
            </w:pPr>
          </w:p>
          <w:p w14:paraId="68C006A1" w14:textId="77777777" w:rsidR="0059684E" w:rsidRPr="00C86879"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C86879">
              <w:rPr>
                <w:rFonts w:ascii="Calibri Light" w:hAnsi="Calibri Light" w:cs="Calibri Light"/>
                <w:sz w:val="28"/>
                <w:szCs w:val="28"/>
              </w:rPr>
              <w:t>92.31%</w:t>
            </w:r>
          </w:p>
        </w:tc>
        <w:tc>
          <w:tcPr>
            <w:tcW w:w="1736" w:type="dxa"/>
            <w:vMerge w:val="restart"/>
          </w:tcPr>
          <w:p w14:paraId="29CB4780" w14:textId="77777777" w:rsidR="0059684E" w:rsidRDefault="0059684E" w:rsidP="0059684E">
            <w:pPr>
              <w:rPr>
                <w:rFonts w:ascii="Calibri Light" w:hAnsi="Calibri Light" w:cs="Calibri Light"/>
                <w:sz w:val="28"/>
                <w:szCs w:val="28"/>
              </w:rPr>
            </w:pPr>
          </w:p>
          <w:p w14:paraId="7682D163" w14:textId="77777777" w:rsidR="0059684E" w:rsidRPr="00C86879" w:rsidRDefault="0059684E" w:rsidP="0059684E">
            <w:pPr>
              <w:rPr>
                <w:rFonts w:ascii="Calibri Light" w:hAnsi="Calibri Light" w:cs="Calibri Light"/>
                <w:sz w:val="28"/>
                <w:szCs w:val="28"/>
              </w:rPr>
            </w:pPr>
            <w:r>
              <w:rPr>
                <w:rFonts w:ascii="Calibri Light" w:hAnsi="Calibri Light" w:cs="Calibri Light"/>
                <w:sz w:val="28"/>
                <w:szCs w:val="28"/>
              </w:rPr>
              <w:t xml:space="preserve">     10.23%</w:t>
            </w:r>
          </w:p>
        </w:tc>
      </w:tr>
      <w:tr w:rsidR="0059684E" w14:paraId="0A2569E0" w14:textId="77777777" w:rsidTr="0059684E">
        <w:trPr>
          <w:trHeight w:val="688"/>
        </w:trPr>
        <w:tc>
          <w:tcPr>
            <w:tcW w:w="2010" w:type="dxa"/>
            <w:vMerge/>
          </w:tcPr>
          <w:p w14:paraId="2655F607" w14:textId="77777777" w:rsidR="0059684E" w:rsidRDefault="0059684E" w:rsidP="0059684E">
            <w:pPr>
              <w:rPr>
                <w:rFonts w:ascii="Calibri Light" w:hAnsi="Calibri Light" w:cs="Calibri Light"/>
                <w:b/>
                <w:bCs/>
                <w:i/>
                <w:iCs/>
                <w:sz w:val="28"/>
                <w:szCs w:val="28"/>
              </w:rPr>
            </w:pPr>
          </w:p>
        </w:tc>
        <w:tc>
          <w:tcPr>
            <w:tcW w:w="1114" w:type="dxa"/>
          </w:tcPr>
          <w:p w14:paraId="4ACC2F07" w14:textId="77777777" w:rsidR="0059684E" w:rsidRPr="00C86879" w:rsidRDefault="0059684E" w:rsidP="0059684E">
            <w:pPr>
              <w:rPr>
                <w:rFonts w:ascii="Calibri Light" w:hAnsi="Calibri Light" w:cs="Calibri Light"/>
                <w:b/>
                <w:bCs/>
                <w:i/>
                <w:iCs/>
                <w:sz w:val="28"/>
                <w:szCs w:val="28"/>
              </w:rPr>
            </w:pPr>
            <w:r>
              <w:rPr>
                <w:rFonts w:ascii="Calibri Light" w:hAnsi="Calibri Light" w:cs="Calibri Light"/>
                <w:b/>
                <w:bCs/>
                <w:i/>
                <w:iCs/>
                <w:sz w:val="28"/>
                <w:szCs w:val="28"/>
              </w:rPr>
              <w:t xml:space="preserve">   </w:t>
            </w:r>
            <w:r w:rsidRPr="00C86879">
              <w:rPr>
                <w:rFonts w:ascii="Calibri Light" w:hAnsi="Calibri Light" w:cs="Calibri Light"/>
                <w:sz w:val="28"/>
                <w:szCs w:val="28"/>
              </w:rPr>
              <w:t>28</w:t>
            </w:r>
          </w:p>
        </w:tc>
        <w:tc>
          <w:tcPr>
            <w:tcW w:w="1475" w:type="dxa"/>
            <w:vMerge/>
          </w:tcPr>
          <w:p w14:paraId="1634FA22" w14:textId="77777777" w:rsidR="0059684E" w:rsidRDefault="0059684E" w:rsidP="0059684E">
            <w:pPr>
              <w:rPr>
                <w:rFonts w:ascii="Calibri Light" w:hAnsi="Calibri Light" w:cs="Calibri Light"/>
                <w:b/>
                <w:bCs/>
                <w:sz w:val="28"/>
                <w:szCs w:val="28"/>
              </w:rPr>
            </w:pPr>
          </w:p>
        </w:tc>
        <w:tc>
          <w:tcPr>
            <w:tcW w:w="1571" w:type="dxa"/>
            <w:vMerge/>
          </w:tcPr>
          <w:p w14:paraId="096CB4FC" w14:textId="77777777" w:rsidR="0059684E" w:rsidRDefault="0059684E" w:rsidP="0059684E">
            <w:pPr>
              <w:rPr>
                <w:rFonts w:ascii="Calibri Light" w:hAnsi="Calibri Light" w:cs="Calibri Light"/>
                <w:b/>
                <w:bCs/>
                <w:sz w:val="28"/>
                <w:szCs w:val="28"/>
              </w:rPr>
            </w:pPr>
          </w:p>
        </w:tc>
        <w:tc>
          <w:tcPr>
            <w:tcW w:w="1477" w:type="dxa"/>
            <w:vMerge/>
          </w:tcPr>
          <w:p w14:paraId="2A67D7BA" w14:textId="77777777" w:rsidR="0059684E" w:rsidRPr="003E2C66" w:rsidRDefault="0059684E" w:rsidP="0059684E">
            <w:pPr>
              <w:rPr>
                <w:rFonts w:ascii="Calibri Light" w:hAnsi="Calibri Light" w:cs="Calibri Light"/>
                <w:b/>
                <w:bCs/>
                <w:sz w:val="28"/>
                <w:szCs w:val="28"/>
                <w:u w:val="single"/>
              </w:rPr>
            </w:pPr>
          </w:p>
        </w:tc>
        <w:tc>
          <w:tcPr>
            <w:tcW w:w="1566" w:type="dxa"/>
            <w:vMerge/>
          </w:tcPr>
          <w:p w14:paraId="6CCBCC8A" w14:textId="77777777" w:rsidR="0059684E" w:rsidRDefault="0059684E" w:rsidP="0059684E">
            <w:pPr>
              <w:rPr>
                <w:rFonts w:ascii="Calibri Light" w:hAnsi="Calibri Light" w:cs="Calibri Light"/>
                <w:b/>
                <w:bCs/>
                <w:sz w:val="28"/>
                <w:szCs w:val="28"/>
              </w:rPr>
            </w:pPr>
          </w:p>
        </w:tc>
        <w:tc>
          <w:tcPr>
            <w:tcW w:w="1736" w:type="dxa"/>
            <w:vMerge/>
          </w:tcPr>
          <w:p w14:paraId="6172BF65" w14:textId="77777777" w:rsidR="0059684E" w:rsidRDefault="0059684E" w:rsidP="0059684E">
            <w:pPr>
              <w:rPr>
                <w:rFonts w:ascii="Calibri Light" w:hAnsi="Calibri Light" w:cs="Calibri Light"/>
                <w:b/>
                <w:bCs/>
                <w:sz w:val="28"/>
                <w:szCs w:val="28"/>
              </w:rPr>
            </w:pPr>
          </w:p>
        </w:tc>
      </w:tr>
      <w:tr w:rsidR="0059684E" w14:paraId="6973BFB9" w14:textId="77777777" w:rsidTr="0059684E">
        <w:trPr>
          <w:trHeight w:val="1551"/>
        </w:trPr>
        <w:tc>
          <w:tcPr>
            <w:tcW w:w="2010" w:type="dxa"/>
          </w:tcPr>
          <w:p w14:paraId="585B643B" w14:textId="77777777" w:rsidR="0059684E" w:rsidRPr="00E7156F" w:rsidRDefault="0059684E" w:rsidP="0059684E">
            <w:pPr>
              <w:rPr>
                <w:rFonts w:ascii="Calibri Light" w:hAnsi="Calibri Light" w:cs="Calibri Light"/>
                <w:sz w:val="28"/>
                <w:szCs w:val="28"/>
              </w:rPr>
            </w:pPr>
            <w:r>
              <w:rPr>
                <w:rFonts w:ascii="Calibri Light" w:hAnsi="Calibri Light" w:cs="Calibri Light"/>
                <w:sz w:val="28"/>
                <w:szCs w:val="28"/>
              </w:rPr>
              <w:t>By Using Univariate Feature Selection</w:t>
            </w:r>
          </w:p>
        </w:tc>
        <w:tc>
          <w:tcPr>
            <w:tcW w:w="1114" w:type="dxa"/>
          </w:tcPr>
          <w:p w14:paraId="45210B91" w14:textId="77777777" w:rsidR="0059684E" w:rsidRDefault="0059684E" w:rsidP="0059684E">
            <w:pPr>
              <w:rPr>
                <w:rFonts w:ascii="Calibri Light" w:hAnsi="Calibri Light" w:cs="Calibri Light"/>
                <w:b/>
                <w:bCs/>
                <w:i/>
                <w:iCs/>
                <w:sz w:val="28"/>
                <w:szCs w:val="28"/>
              </w:rPr>
            </w:pPr>
          </w:p>
          <w:p w14:paraId="1FC5953E" w14:textId="77777777" w:rsidR="0059684E" w:rsidRPr="00E7156F" w:rsidRDefault="0059684E" w:rsidP="0059684E">
            <w:pPr>
              <w:rPr>
                <w:rFonts w:ascii="Calibri Light" w:hAnsi="Calibri Light" w:cs="Calibri Light"/>
                <w:sz w:val="28"/>
                <w:szCs w:val="28"/>
              </w:rPr>
            </w:pPr>
            <w:r>
              <w:rPr>
                <w:rFonts w:ascii="Calibri Light" w:hAnsi="Calibri Light" w:cs="Calibri Light"/>
                <w:sz w:val="28"/>
                <w:szCs w:val="28"/>
              </w:rPr>
              <w:t xml:space="preserve">    </w:t>
            </w:r>
            <w:r w:rsidRPr="00E7156F">
              <w:rPr>
                <w:rFonts w:ascii="Calibri Light" w:hAnsi="Calibri Light" w:cs="Calibri Light"/>
                <w:sz w:val="28"/>
                <w:szCs w:val="28"/>
              </w:rPr>
              <w:t>17</w:t>
            </w:r>
          </w:p>
        </w:tc>
        <w:tc>
          <w:tcPr>
            <w:tcW w:w="1475" w:type="dxa"/>
          </w:tcPr>
          <w:p w14:paraId="79FB1DA6" w14:textId="77777777" w:rsidR="0059684E" w:rsidRDefault="0059684E" w:rsidP="0059684E">
            <w:pPr>
              <w:rPr>
                <w:rFonts w:ascii="Calibri Light" w:hAnsi="Calibri Light" w:cs="Calibri Light"/>
                <w:b/>
                <w:bCs/>
                <w:sz w:val="28"/>
                <w:szCs w:val="28"/>
              </w:rPr>
            </w:pPr>
          </w:p>
          <w:p w14:paraId="31AD5700" w14:textId="77777777" w:rsidR="0059684E" w:rsidRPr="00E7156F"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Pr>
                <w:rFonts w:ascii="Calibri Light" w:hAnsi="Calibri Light" w:cs="Calibri Light"/>
                <w:sz w:val="28"/>
                <w:szCs w:val="28"/>
              </w:rPr>
              <w:t>78.85%</w:t>
            </w:r>
          </w:p>
        </w:tc>
        <w:tc>
          <w:tcPr>
            <w:tcW w:w="1571" w:type="dxa"/>
          </w:tcPr>
          <w:p w14:paraId="61EF71D7" w14:textId="77777777" w:rsidR="0059684E" w:rsidRDefault="0059684E" w:rsidP="0059684E">
            <w:pPr>
              <w:rPr>
                <w:rFonts w:ascii="Calibri Light" w:hAnsi="Calibri Light" w:cs="Calibri Light"/>
                <w:b/>
                <w:bCs/>
                <w:sz w:val="28"/>
                <w:szCs w:val="28"/>
              </w:rPr>
            </w:pPr>
          </w:p>
          <w:p w14:paraId="39EF32F3" w14:textId="77777777" w:rsidR="0059684E" w:rsidRPr="00E7156F"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E7156F">
              <w:rPr>
                <w:rFonts w:ascii="Calibri Light" w:hAnsi="Calibri Light" w:cs="Calibri Light"/>
                <w:sz w:val="28"/>
                <w:szCs w:val="28"/>
              </w:rPr>
              <w:t>80.65%</w:t>
            </w:r>
          </w:p>
        </w:tc>
        <w:tc>
          <w:tcPr>
            <w:tcW w:w="1477" w:type="dxa"/>
          </w:tcPr>
          <w:p w14:paraId="2882790F" w14:textId="77777777" w:rsidR="0059684E" w:rsidRDefault="0059684E" w:rsidP="0059684E">
            <w:pPr>
              <w:rPr>
                <w:rFonts w:ascii="Calibri Light" w:hAnsi="Calibri Light" w:cs="Calibri Light"/>
                <w:b/>
                <w:bCs/>
                <w:sz w:val="28"/>
                <w:szCs w:val="28"/>
                <w:u w:val="single"/>
              </w:rPr>
            </w:pPr>
          </w:p>
          <w:p w14:paraId="306AF3B1" w14:textId="77777777" w:rsidR="0059684E" w:rsidRPr="00E7156F" w:rsidRDefault="0059684E" w:rsidP="0059684E">
            <w:pPr>
              <w:rPr>
                <w:rFonts w:ascii="Calibri Light" w:hAnsi="Calibri Light" w:cs="Calibri Light"/>
                <w:sz w:val="28"/>
                <w:szCs w:val="28"/>
              </w:rPr>
            </w:pPr>
            <w:r w:rsidRPr="00E7156F">
              <w:rPr>
                <w:rFonts w:ascii="Calibri Light" w:hAnsi="Calibri Light" w:cs="Calibri Light"/>
                <w:sz w:val="28"/>
                <w:szCs w:val="28"/>
              </w:rPr>
              <w:t xml:space="preserve">   99.86%</w:t>
            </w:r>
          </w:p>
        </w:tc>
        <w:tc>
          <w:tcPr>
            <w:tcW w:w="1566" w:type="dxa"/>
          </w:tcPr>
          <w:p w14:paraId="12138C78" w14:textId="77777777" w:rsidR="0059684E" w:rsidRDefault="0059684E" w:rsidP="0059684E">
            <w:pPr>
              <w:rPr>
                <w:rFonts w:ascii="Calibri Light" w:hAnsi="Calibri Light" w:cs="Calibri Light"/>
                <w:b/>
                <w:bCs/>
                <w:sz w:val="28"/>
                <w:szCs w:val="28"/>
              </w:rPr>
            </w:pPr>
          </w:p>
          <w:p w14:paraId="13008FCB" w14:textId="77777777" w:rsidR="0059684E" w:rsidRPr="00E7156F"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E7156F">
              <w:rPr>
                <w:rFonts w:ascii="Calibri Light" w:hAnsi="Calibri Light" w:cs="Calibri Light"/>
                <w:sz w:val="28"/>
                <w:szCs w:val="28"/>
              </w:rPr>
              <w:t>92.21%</w:t>
            </w:r>
          </w:p>
        </w:tc>
        <w:tc>
          <w:tcPr>
            <w:tcW w:w="1736" w:type="dxa"/>
          </w:tcPr>
          <w:p w14:paraId="17991B11" w14:textId="77777777" w:rsidR="0059684E" w:rsidRDefault="0059684E" w:rsidP="0059684E">
            <w:pPr>
              <w:rPr>
                <w:rFonts w:ascii="Calibri Light" w:hAnsi="Calibri Light" w:cs="Calibri Light"/>
                <w:b/>
                <w:bCs/>
                <w:sz w:val="28"/>
                <w:szCs w:val="28"/>
              </w:rPr>
            </w:pPr>
          </w:p>
          <w:p w14:paraId="67B0171E" w14:textId="77777777" w:rsidR="0059684E" w:rsidRPr="00E7156F"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E7156F">
              <w:rPr>
                <w:rFonts w:ascii="Calibri Light" w:hAnsi="Calibri Light" w:cs="Calibri Light"/>
                <w:sz w:val="28"/>
                <w:szCs w:val="28"/>
              </w:rPr>
              <w:t>22.29%</w:t>
            </w:r>
          </w:p>
        </w:tc>
      </w:tr>
      <w:tr w:rsidR="0059684E" w14:paraId="53AE635E" w14:textId="77777777" w:rsidTr="0059684E">
        <w:trPr>
          <w:trHeight w:val="1164"/>
        </w:trPr>
        <w:tc>
          <w:tcPr>
            <w:tcW w:w="2010" w:type="dxa"/>
          </w:tcPr>
          <w:p w14:paraId="188F16A5" w14:textId="77777777" w:rsidR="0059684E" w:rsidRDefault="0059684E" w:rsidP="0059684E">
            <w:pPr>
              <w:rPr>
                <w:rFonts w:ascii="Calibri Light" w:hAnsi="Calibri Light" w:cs="Calibri Light"/>
                <w:sz w:val="28"/>
                <w:szCs w:val="28"/>
              </w:rPr>
            </w:pPr>
          </w:p>
          <w:p w14:paraId="446463C6"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RFE</w:t>
            </w:r>
          </w:p>
        </w:tc>
        <w:tc>
          <w:tcPr>
            <w:tcW w:w="1114" w:type="dxa"/>
          </w:tcPr>
          <w:p w14:paraId="5A5486BC" w14:textId="77777777" w:rsidR="0059684E" w:rsidRDefault="0059684E" w:rsidP="0059684E">
            <w:pPr>
              <w:rPr>
                <w:rFonts w:ascii="Calibri Light" w:hAnsi="Calibri Light" w:cs="Calibri Light"/>
                <w:b/>
                <w:bCs/>
                <w:i/>
                <w:iCs/>
                <w:sz w:val="28"/>
                <w:szCs w:val="28"/>
              </w:rPr>
            </w:pPr>
            <w:r>
              <w:rPr>
                <w:rFonts w:ascii="Calibri Light" w:hAnsi="Calibri Light" w:cs="Calibri Light"/>
                <w:b/>
                <w:bCs/>
                <w:i/>
                <w:iCs/>
                <w:sz w:val="28"/>
                <w:szCs w:val="28"/>
              </w:rPr>
              <w:t xml:space="preserve">   </w:t>
            </w:r>
          </w:p>
          <w:p w14:paraId="77C1B209" w14:textId="77777777" w:rsidR="0059684E" w:rsidRPr="000061EB" w:rsidRDefault="0059684E" w:rsidP="0059684E">
            <w:pPr>
              <w:rPr>
                <w:rFonts w:ascii="Calibri Light" w:hAnsi="Calibri Light" w:cs="Calibri Light"/>
                <w:sz w:val="28"/>
                <w:szCs w:val="28"/>
              </w:rPr>
            </w:pPr>
            <w:r>
              <w:rPr>
                <w:rFonts w:ascii="Calibri Light" w:hAnsi="Calibri Light" w:cs="Calibri Light"/>
                <w:i/>
                <w:iCs/>
                <w:sz w:val="28"/>
                <w:szCs w:val="28"/>
              </w:rPr>
              <w:t xml:space="preserve">    </w:t>
            </w:r>
            <w:r w:rsidRPr="000061EB">
              <w:rPr>
                <w:rFonts w:ascii="Calibri Light" w:hAnsi="Calibri Light" w:cs="Calibri Light"/>
                <w:sz w:val="28"/>
                <w:szCs w:val="28"/>
              </w:rPr>
              <w:t>17</w:t>
            </w:r>
          </w:p>
        </w:tc>
        <w:tc>
          <w:tcPr>
            <w:tcW w:w="1475" w:type="dxa"/>
          </w:tcPr>
          <w:p w14:paraId="5CD7F802" w14:textId="77777777" w:rsidR="0059684E" w:rsidRDefault="0059684E" w:rsidP="0059684E">
            <w:pPr>
              <w:jc w:val="center"/>
              <w:rPr>
                <w:rFonts w:ascii="Calibri Light" w:hAnsi="Calibri Light" w:cs="Calibri Light"/>
                <w:sz w:val="28"/>
                <w:szCs w:val="28"/>
              </w:rPr>
            </w:pPr>
          </w:p>
          <w:p w14:paraId="64523E90" w14:textId="77777777" w:rsidR="0059684E" w:rsidRPr="000061EB" w:rsidRDefault="0059684E" w:rsidP="0059684E">
            <w:pPr>
              <w:rPr>
                <w:rFonts w:ascii="Calibri Light" w:hAnsi="Calibri Light" w:cs="Calibri Light"/>
                <w:sz w:val="28"/>
                <w:szCs w:val="28"/>
              </w:rPr>
            </w:pPr>
            <w:r>
              <w:rPr>
                <w:rFonts w:ascii="Calibri Light" w:hAnsi="Calibri Light" w:cs="Calibri Light"/>
                <w:sz w:val="28"/>
                <w:szCs w:val="28"/>
              </w:rPr>
              <w:t xml:space="preserve">    58.32%</w:t>
            </w:r>
          </w:p>
        </w:tc>
        <w:tc>
          <w:tcPr>
            <w:tcW w:w="1571" w:type="dxa"/>
          </w:tcPr>
          <w:p w14:paraId="42371259" w14:textId="77777777" w:rsidR="0059684E" w:rsidRDefault="0059684E" w:rsidP="0059684E">
            <w:pPr>
              <w:jc w:val="center"/>
              <w:rPr>
                <w:rFonts w:ascii="Calibri Light" w:hAnsi="Calibri Light" w:cs="Calibri Light"/>
                <w:sz w:val="28"/>
                <w:szCs w:val="28"/>
              </w:rPr>
            </w:pPr>
          </w:p>
          <w:p w14:paraId="55C7B9B8" w14:textId="77777777" w:rsidR="0059684E" w:rsidRPr="000061EB" w:rsidRDefault="0059684E" w:rsidP="0059684E">
            <w:pPr>
              <w:jc w:val="center"/>
              <w:rPr>
                <w:rFonts w:ascii="Calibri Light" w:hAnsi="Calibri Light" w:cs="Calibri Light"/>
                <w:sz w:val="28"/>
                <w:szCs w:val="28"/>
              </w:rPr>
            </w:pPr>
            <w:r>
              <w:rPr>
                <w:rFonts w:ascii="Calibri Light" w:hAnsi="Calibri Light" w:cs="Calibri Light"/>
                <w:sz w:val="28"/>
                <w:szCs w:val="28"/>
              </w:rPr>
              <w:t>88.8%</w:t>
            </w:r>
          </w:p>
        </w:tc>
        <w:tc>
          <w:tcPr>
            <w:tcW w:w="1477" w:type="dxa"/>
          </w:tcPr>
          <w:p w14:paraId="6A2CBC6E" w14:textId="77777777" w:rsidR="0059684E" w:rsidRDefault="0059684E" w:rsidP="0059684E">
            <w:pPr>
              <w:jc w:val="center"/>
              <w:rPr>
                <w:rFonts w:ascii="Calibri Light" w:hAnsi="Calibri Light" w:cs="Calibri Light"/>
                <w:sz w:val="28"/>
                <w:szCs w:val="28"/>
              </w:rPr>
            </w:pPr>
          </w:p>
          <w:p w14:paraId="5145BA13"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99.9</w:t>
            </w:r>
            <w:r>
              <w:rPr>
                <w:rFonts w:ascii="Calibri Light" w:hAnsi="Calibri Light" w:cs="Calibri Light"/>
                <w:sz w:val="28"/>
                <w:szCs w:val="28"/>
              </w:rPr>
              <w:t>%</w:t>
            </w:r>
          </w:p>
        </w:tc>
        <w:tc>
          <w:tcPr>
            <w:tcW w:w="1566" w:type="dxa"/>
          </w:tcPr>
          <w:p w14:paraId="7B005D3D" w14:textId="77777777" w:rsidR="0059684E" w:rsidRDefault="0059684E" w:rsidP="0059684E">
            <w:pPr>
              <w:jc w:val="center"/>
              <w:rPr>
                <w:rFonts w:ascii="Calibri Light" w:hAnsi="Calibri Light" w:cs="Calibri Light"/>
                <w:sz w:val="28"/>
                <w:szCs w:val="28"/>
              </w:rPr>
            </w:pPr>
          </w:p>
          <w:p w14:paraId="5805F468"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70.16%</w:t>
            </w:r>
          </w:p>
        </w:tc>
        <w:tc>
          <w:tcPr>
            <w:tcW w:w="1736" w:type="dxa"/>
          </w:tcPr>
          <w:p w14:paraId="777E0E5F" w14:textId="77777777" w:rsidR="0059684E" w:rsidRDefault="0059684E" w:rsidP="0059684E">
            <w:pPr>
              <w:jc w:val="center"/>
              <w:rPr>
                <w:rFonts w:ascii="Calibri Light" w:hAnsi="Calibri Light" w:cs="Calibri Light"/>
                <w:sz w:val="28"/>
                <w:szCs w:val="28"/>
              </w:rPr>
            </w:pPr>
          </w:p>
          <w:p w14:paraId="39FA557D"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20.16%</w:t>
            </w:r>
          </w:p>
        </w:tc>
      </w:tr>
      <w:tr w:rsidR="0059684E" w14:paraId="7350E7A4" w14:textId="77777777" w:rsidTr="0059684E">
        <w:trPr>
          <w:trHeight w:val="1164"/>
        </w:trPr>
        <w:tc>
          <w:tcPr>
            <w:tcW w:w="2010" w:type="dxa"/>
          </w:tcPr>
          <w:p w14:paraId="6426E783" w14:textId="77777777" w:rsidR="0059684E" w:rsidRDefault="0059684E" w:rsidP="0059684E">
            <w:pPr>
              <w:rPr>
                <w:rFonts w:ascii="Calibri Light" w:hAnsi="Calibri Light" w:cs="Calibri Light"/>
                <w:sz w:val="28"/>
                <w:szCs w:val="28"/>
              </w:rPr>
            </w:pPr>
          </w:p>
          <w:p w14:paraId="438C68AD"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PCA</w:t>
            </w:r>
          </w:p>
        </w:tc>
        <w:tc>
          <w:tcPr>
            <w:tcW w:w="1114" w:type="dxa"/>
          </w:tcPr>
          <w:p w14:paraId="7C9897C0" w14:textId="77777777" w:rsidR="0059684E" w:rsidRDefault="0059684E" w:rsidP="0059684E">
            <w:pPr>
              <w:rPr>
                <w:rFonts w:ascii="Calibri Light" w:hAnsi="Calibri Light" w:cs="Calibri Light"/>
                <w:b/>
                <w:bCs/>
                <w:i/>
                <w:iCs/>
                <w:sz w:val="28"/>
                <w:szCs w:val="28"/>
              </w:rPr>
            </w:pPr>
          </w:p>
          <w:p w14:paraId="050297F7" w14:textId="77777777" w:rsidR="0059684E" w:rsidRPr="000061EB" w:rsidRDefault="0059684E" w:rsidP="0059684E">
            <w:pPr>
              <w:rPr>
                <w:rFonts w:ascii="Calibri Light" w:hAnsi="Calibri Light" w:cs="Calibri Light"/>
                <w:sz w:val="28"/>
                <w:szCs w:val="28"/>
              </w:rPr>
            </w:pPr>
            <w:r>
              <w:rPr>
                <w:rFonts w:ascii="Calibri Light" w:hAnsi="Calibri Light" w:cs="Calibri Light"/>
                <w:sz w:val="28"/>
                <w:szCs w:val="28"/>
              </w:rPr>
              <w:t xml:space="preserve">    17</w:t>
            </w:r>
          </w:p>
        </w:tc>
        <w:tc>
          <w:tcPr>
            <w:tcW w:w="1475" w:type="dxa"/>
          </w:tcPr>
          <w:p w14:paraId="4F8C91E8" w14:textId="77777777" w:rsidR="0059684E" w:rsidRDefault="0059684E" w:rsidP="0059684E">
            <w:pPr>
              <w:jc w:val="center"/>
              <w:rPr>
                <w:rFonts w:ascii="Calibri Light" w:hAnsi="Calibri Light" w:cs="Calibri Light"/>
                <w:b/>
                <w:bCs/>
                <w:sz w:val="28"/>
                <w:szCs w:val="28"/>
              </w:rPr>
            </w:pPr>
          </w:p>
          <w:p w14:paraId="5EC64D71"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22.6%</w:t>
            </w:r>
          </w:p>
        </w:tc>
        <w:tc>
          <w:tcPr>
            <w:tcW w:w="1571" w:type="dxa"/>
          </w:tcPr>
          <w:p w14:paraId="7895D1EC" w14:textId="77777777" w:rsidR="0059684E" w:rsidRDefault="0059684E" w:rsidP="0059684E">
            <w:pPr>
              <w:jc w:val="center"/>
              <w:rPr>
                <w:rFonts w:ascii="Calibri Light" w:hAnsi="Calibri Light" w:cs="Calibri Light"/>
                <w:sz w:val="28"/>
                <w:szCs w:val="28"/>
              </w:rPr>
            </w:pPr>
          </w:p>
          <w:p w14:paraId="26A33DD3"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22.17%</w:t>
            </w:r>
          </w:p>
        </w:tc>
        <w:tc>
          <w:tcPr>
            <w:tcW w:w="1477" w:type="dxa"/>
          </w:tcPr>
          <w:p w14:paraId="5F87A17D" w14:textId="77777777" w:rsidR="0059684E" w:rsidRDefault="0059684E" w:rsidP="0059684E">
            <w:pPr>
              <w:jc w:val="center"/>
              <w:rPr>
                <w:rFonts w:ascii="Calibri Light" w:hAnsi="Calibri Light" w:cs="Calibri Light"/>
                <w:sz w:val="28"/>
                <w:szCs w:val="28"/>
              </w:rPr>
            </w:pPr>
          </w:p>
          <w:p w14:paraId="714B3071"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99.87%</w:t>
            </w:r>
          </w:p>
        </w:tc>
        <w:tc>
          <w:tcPr>
            <w:tcW w:w="1566" w:type="dxa"/>
          </w:tcPr>
          <w:p w14:paraId="6C8E5ECD" w14:textId="77777777" w:rsidR="0059684E" w:rsidRDefault="0059684E" w:rsidP="0059684E">
            <w:pPr>
              <w:jc w:val="center"/>
              <w:rPr>
                <w:rFonts w:ascii="Calibri Light" w:hAnsi="Calibri Light" w:cs="Calibri Light"/>
                <w:sz w:val="28"/>
                <w:szCs w:val="28"/>
              </w:rPr>
            </w:pPr>
          </w:p>
          <w:p w14:paraId="2CD7D323"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24.97%</w:t>
            </w:r>
          </w:p>
        </w:tc>
        <w:tc>
          <w:tcPr>
            <w:tcW w:w="1736" w:type="dxa"/>
          </w:tcPr>
          <w:p w14:paraId="6ECBB882" w14:textId="77777777" w:rsidR="0059684E" w:rsidRDefault="0059684E" w:rsidP="0059684E">
            <w:pPr>
              <w:jc w:val="center"/>
              <w:rPr>
                <w:rFonts w:ascii="Calibri Light" w:hAnsi="Calibri Light" w:cs="Calibri Light"/>
                <w:sz w:val="28"/>
                <w:szCs w:val="28"/>
              </w:rPr>
            </w:pPr>
          </w:p>
          <w:p w14:paraId="1872486B"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8.2%</w:t>
            </w:r>
          </w:p>
        </w:tc>
      </w:tr>
      <w:tr w:rsidR="0059684E" w14:paraId="39F4F4A7" w14:textId="77777777" w:rsidTr="0059684E">
        <w:trPr>
          <w:trHeight w:val="1164"/>
        </w:trPr>
        <w:tc>
          <w:tcPr>
            <w:tcW w:w="2010" w:type="dxa"/>
          </w:tcPr>
          <w:p w14:paraId="01D37651" w14:textId="0246F141" w:rsidR="0059684E" w:rsidRDefault="0059684E" w:rsidP="0059684E">
            <w:pPr>
              <w:rPr>
                <w:rFonts w:ascii="Calibri Light" w:hAnsi="Calibri Light" w:cs="Calibri Light"/>
                <w:sz w:val="28"/>
                <w:szCs w:val="28"/>
              </w:rPr>
            </w:pPr>
          </w:p>
          <w:p w14:paraId="286EBF18" w14:textId="5A240AE3" w:rsidR="0059684E" w:rsidRDefault="0059684E" w:rsidP="0059684E">
            <w:pPr>
              <w:rPr>
                <w:rFonts w:ascii="Calibri Light" w:hAnsi="Calibri Light" w:cs="Calibri Light"/>
                <w:sz w:val="28"/>
                <w:szCs w:val="28"/>
              </w:rPr>
            </w:pPr>
            <w:r>
              <w:rPr>
                <w:rFonts w:ascii="Calibri Light" w:hAnsi="Calibri Light" w:cs="Calibri Light"/>
                <w:sz w:val="28"/>
                <w:szCs w:val="28"/>
              </w:rPr>
              <w:t>By Using LDA</w:t>
            </w:r>
          </w:p>
        </w:tc>
        <w:tc>
          <w:tcPr>
            <w:tcW w:w="1114" w:type="dxa"/>
          </w:tcPr>
          <w:p w14:paraId="3BA5C201" w14:textId="77777777" w:rsidR="0059684E" w:rsidRDefault="0059684E" w:rsidP="0059684E">
            <w:pPr>
              <w:rPr>
                <w:rFonts w:ascii="Calibri Light" w:hAnsi="Calibri Light" w:cs="Calibri Light"/>
                <w:b/>
                <w:bCs/>
                <w:i/>
                <w:iCs/>
                <w:sz w:val="28"/>
                <w:szCs w:val="28"/>
              </w:rPr>
            </w:pPr>
          </w:p>
          <w:p w14:paraId="61107960" w14:textId="77777777" w:rsidR="0059684E" w:rsidRPr="000061EB"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b/>
                <w:bCs/>
                <w:sz w:val="28"/>
                <w:szCs w:val="28"/>
              </w:rPr>
              <w:t xml:space="preserve">   </w:t>
            </w:r>
            <w:r w:rsidRPr="000061EB">
              <w:rPr>
                <w:rFonts w:ascii="Calibri Light" w:hAnsi="Calibri Light" w:cs="Calibri Light"/>
                <w:sz w:val="28"/>
                <w:szCs w:val="28"/>
              </w:rPr>
              <w:t>17</w:t>
            </w:r>
          </w:p>
        </w:tc>
        <w:tc>
          <w:tcPr>
            <w:tcW w:w="1475" w:type="dxa"/>
          </w:tcPr>
          <w:p w14:paraId="500D4FFC" w14:textId="77777777" w:rsidR="0059684E" w:rsidRDefault="0059684E" w:rsidP="0059684E">
            <w:pPr>
              <w:jc w:val="center"/>
              <w:rPr>
                <w:rFonts w:ascii="Calibri Light" w:hAnsi="Calibri Light" w:cs="Calibri Light"/>
                <w:b/>
                <w:bCs/>
                <w:sz w:val="28"/>
                <w:szCs w:val="28"/>
              </w:rPr>
            </w:pPr>
          </w:p>
          <w:p w14:paraId="29C256E8"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98.08%</w:t>
            </w:r>
          </w:p>
        </w:tc>
        <w:tc>
          <w:tcPr>
            <w:tcW w:w="1571" w:type="dxa"/>
          </w:tcPr>
          <w:p w14:paraId="1F8CCC63" w14:textId="77777777" w:rsidR="0059684E" w:rsidRDefault="0059684E" w:rsidP="0059684E">
            <w:pPr>
              <w:jc w:val="center"/>
              <w:rPr>
                <w:rFonts w:ascii="Calibri Light" w:hAnsi="Calibri Light" w:cs="Calibri Light"/>
                <w:sz w:val="28"/>
                <w:szCs w:val="28"/>
              </w:rPr>
            </w:pPr>
          </w:p>
          <w:p w14:paraId="7789BE17"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79.54%</w:t>
            </w:r>
          </w:p>
        </w:tc>
        <w:tc>
          <w:tcPr>
            <w:tcW w:w="1477" w:type="dxa"/>
          </w:tcPr>
          <w:p w14:paraId="7A4E672C" w14:textId="77777777" w:rsidR="0059684E" w:rsidRDefault="0059684E" w:rsidP="0059684E">
            <w:pPr>
              <w:jc w:val="center"/>
              <w:rPr>
                <w:rFonts w:ascii="Calibri Light" w:hAnsi="Calibri Light" w:cs="Calibri Light"/>
                <w:sz w:val="28"/>
                <w:szCs w:val="28"/>
              </w:rPr>
            </w:pPr>
          </w:p>
          <w:p w14:paraId="2CD8F5B3"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99.87%</w:t>
            </w:r>
          </w:p>
        </w:tc>
        <w:tc>
          <w:tcPr>
            <w:tcW w:w="1566" w:type="dxa"/>
          </w:tcPr>
          <w:p w14:paraId="1A56B177" w14:textId="77777777" w:rsidR="0059684E" w:rsidRDefault="0059684E" w:rsidP="0059684E">
            <w:pPr>
              <w:jc w:val="center"/>
              <w:rPr>
                <w:rFonts w:ascii="Calibri Light" w:hAnsi="Calibri Light" w:cs="Calibri Light"/>
                <w:sz w:val="28"/>
                <w:szCs w:val="28"/>
              </w:rPr>
            </w:pPr>
          </w:p>
          <w:p w14:paraId="0AE2E91E"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99.02%</w:t>
            </w:r>
          </w:p>
        </w:tc>
        <w:tc>
          <w:tcPr>
            <w:tcW w:w="1736" w:type="dxa"/>
          </w:tcPr>
          <w:p w14:paraId="3E15D0EE" w14:textId="77777777" w:rsidR="0059684E" w:rsidRDefault="0059684E" w:rsidP="0059684E">
            <w:pPr>
              <w:jc w:val="center"/>
              <w:rPr>
                <w:rFonts w:ascii="Calibri Light" w:hAnsi="Calibri Light" w:cs="Calibri Light"/>
                <w:sz w:val="28"/>
                <w:szCs w:val="28"/>
              </w:rPr>
            </w:pPr>
          </w:p>
          <w:p w14:paraId="65FD1AAB"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77.79%</w:t>
            </w:r>
          </w:p>
        </w:tc>
      </w:tr>
      <w:tr w:rsidR="0059684E" w14:paraId="4465703A" w14:textId="77777777" w:rsidTr="0059684E">
        <w:trPr>
          <w:trHeight w:val="1164"/>
        </w:trPr>
        <w:tc>
          <w:tcPr>
            <w:tcW w:w="2010" w:type="dxa"/>
          </w:tcPr>
          <w:p w14:paraId="055A7F0B" w14:textId="3F890514" w:rsidR="0059684E" w:rsidRDefault="0059684E" w:rsidP="0059684E">
            <w:pPr>
              <w:rPr>
                <w:rFonts w:ascii="Calibri Light" w:hAnsi="Calibri Light" w:cs="Calibri Light"/>
                <w:sz w:val="28"/>
                <w:szCs w:val="28"/>
              </w:rPr>
            </w:pPr>
            <w:r>
              <w:rPr>
                <w:rFonts w:ascii="Calibri Light" w:hAnsi="Calibri Light" w:cs="Calibri Light"/>
                <w:sz w:val="28"/>
                <w:szCs w:val="28"/>
              </w:rPr>
              <w:t>By Using Univariate Feature Selection</w:t>
            </w:r>
          </w:p>
        </w:tc>
        <w:tc>
          <w:tcPr>
            <w:tcW w:w="1114" w:type="dxa"/>
          </w:tcPr>
          <w:p w14:paraId="7BC86A56" w14:textId="77777777" w:rsidR="0059684E" w:rsidRDefault="0059684E" w:rsidP="0059684E">
            <w:pPr>
              <w:rPr>
                <w:rFonts w:ascii="Calibri Light" w:hAnsi="Calibri Light" w:cs="Calibri Light"/>
                <w:b/>
                <w:bCs/>
                <w:i/>
                <w:iCs/>
                <w:sz w:val="28"/>
                <w:szCs w:val="28"/>
              </w:rPr>
            </w:pPr>
          </w:p>
          <w:p w14:paraId="52A45EED" w14:textId="77777777" w:rsidR="0059684E" w:rsidRPr="0059684E"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75" w:type="dxa"/>
          </w:tcPr>
          <w:p w14:paraId="06DA8357" w14:textId="77777777" w:rsidR="0059684E" w:rsidRDefault="0059684E" w:rsidP="0059684E">
            <w:pPr>
              <w:jc w:val="center"/>
              <w:rPr>
                <w:rFonts w:ascii="Calibri Light" w:hAnsi="Calibri Light" w:cs="Calibri Light"/>
                <w:b/>
                <w:bCs/>
                <w:sz w:val="28"/>
                <w:szCs w:val="28"/>
              </w:rPr>
            </w:pPr>
          </w:p>
          <w:p w14:paraId="07ED60E6" w14:textId="77777777" w:rsidR="0059684E" w:rsidRPr="0059684E" w:rsidRDefault="0059684E" w:rsidP="0059684E">
            <w:pPr>
              <w:jc w:val="center"/>
              <w:rPr>
                <w:rFonts w:ascii="Calibri Light" w:hAnsi="Calibri Light" w:cs="Calibri Light"/>
                <w:sz w:val="28"/>
                <w:szCs w:val="28"/>
              </w:rPr>
            </w:pPr>
            <w:r w:rsidRPr="0059684E">
              <w:rPr>
                <w:rFonts w:ascii="Calibri Light" w:hAnsi="Calibri Light" w:cs="Calibri Light"/>
                <w:sz w:val="28"/>
                <w:szCs w:val="28"/>
              </w:rPr>
              <w:t>79.35%</w:t>
            </w:r>
          </w:p>
        </w:tc>
        <w:tc>
          <w:tcPr>
            <w:tcW w:w="1571" w:type="dxa"/>
          </w:tcPr>
          <w:p w14:paraId="38AB0530" w14:textId="77777777" w:rsidR="0059684E" w:rsidRDefault="0059684E" w:rsidP="0059684E">
            <w:pPr>
              <w:jc w:val="center"/>
              <w:rPr>
                <w:rFonts w:ascii="Calibri Light" w:hAnsi="Calibri Light" w:cs="Calibri Light"/>
                <w:sz w:val="28"/>
                <w:szCs w:val="28"/>
              </w:rPr>
            </w:pPr>
          </w:p>
          <w:p w14:paraId="13F2CDAB"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79.19%</w:t>
            </w:r>
          </w:p>
        </w:tc>
        <w:tc>
          <w:tcPr>
            <w:tcW w:w="1477" w:type="dxa"/>
          </w:tcPr>
          <w:p w14:paraId="64C8DAAE" w14:textId="77777777" w:rsidR="0059684E" w:rsidRDefault="0059684E" w:rsidP="0059684E">
            <w:pPr>
              <w:jc w:val="center"/>
              <w:rPr>
                <w:rFonts w:ascii="Calibri Light" w:hAnsi="Calibri Light" w:cs="Calibri Light"/>
                <w:sz w:val="28"/>
                <w:szCs w:val="28"/>
              </w:rPr>
            </w:pPr>
          </w:p>
          <w:p w14:paraId="087A42F2"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99.84%</w:t>
            </w:r>
          </w:p>
        </w:tc>
        <w:tc>
          <w:tcPr>
            <w:tcW w:w="1566" w:type="dxa"/>
          </w:tcPr>
          <w:p w14:paraId="5566E972" w14:textId="77777777" w:rsidR="0059684E" w:rsidRDefault="0059684E" w:rsidP="0059684E">
            <w:pPr>
              <w:jc w:val="center"/>
              <w:rPr>
                <w:rFonts w:ascii="Calibri Light" w:hAnsi="Calibri Light" w:cs="Calibri Light"/>
                <w:sz w:val="28"/>
                <w:szCs w:val="28"/>
              </w:rPr>
            </w:pPr>
          </w:p>
          <w:p w14:paraId="6816A8B5"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88.46%</w:t>
            </w:r>
          </w:p>
        </w:tc>
        <w:tc>
          <w:tcPr>
            <w:tcW w:w="1736" w:type="dxa"/>
          </w:tcPr>
          <w:p w14:paraId="48530FFB" w14:textId="77777777" w:rsidR="0059684E" w:rsidRDefault="0059684E" w:rsidP="0059684E">
            <w:pPr>
              <w:jc w:val="center"/>
              <w:rPr>
                <w:rFonts w:ascii="Calibri Light" w:hAnsi="Calibri Light" w:cs="Calibri Light"/>
                <w:sz w:val="28"/>
                <w:szCs w:val="28"/>
              </w:rPr>
            </w:pPr>
          </w:p>
          <w:p w14:paraId="3598DD10"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18.99%</w:t>
            </w:r>
          </w:p>
        </w:tc>
      </w:tr>
      <w:tr w:rsidR="0059684E" w14:paraId="562E2D85" w14:textId="77777777" w:rsidTr="00CC0C5E">
        <w:trPr>
          <w:trHeight w:val="70"/>
        </w:trPr>
        <w:tc>
          <w:tcPr>
            <w:tcW w:w="2010" w:type="dxa"/>
          </w:tcPr>
          <w:p w14:paraId="028F2A81" w14:textId="77777777" w:rsidR="0059684E" w:rsidRDefault="0059684E" w:rsidP="0059684E">
            <w:pPr>
              <w:rPr>
                <w:rFonts w:ascii="Calibri Light" w:hAnsi="Calibri Light" w:cs="Calibri Light"/>
                <w:sz w:val="28"/>
                <w:szCs w:val="28"/>
              </w:rPr>
            </w:pPr>
          </w:p>
          <w:p w14:paraId="495E4AA3"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RFE</w:t>
            </w:r>
          </w:p>
        </w:tc>
        <w:tc>
          <w:tcPr>
            <w:tcW w:w="1114" w:type="dxa"/>
          </w:tcPr>
          <w:p w14:paraId="41623CC3" w14:textId="77777777" w:rsidR="0059684E" w:rsidRDefault="0059684E" w:rsidP="0059684E">
            <w:pPr>
              <w:rPr>
                <w:rFonts w:ascii="Calibri Light" w:hAnsi="Calibri Light" w:cs="Calibri Light"/>
                <w:b/>
                <w:bCs/>
                <w:i/>
                <w:iCs/>
                <w:sz w:val="28"/>
                <w:szCs w:val="28"/>
              </w:rPr>
            </w:pPr>
          </w:p>
          <w:p w14:paraId="70C1E4BF" w14:textId="77777777" w:rsidR="0059684E" w:rsidRPr="0059684E"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75" w:type="dxa"/>
          </w:tcPr>
          <w:p w14:paraId="59716068" w14:textId="77777777" w:rsidR="0059684E" w:rsidRDefault="0059684E" w:rsidP="0059684E">
            <w:pPr>
              <w:jc w:val="center"/>
              <w:rPr>
                <w:rFonts w:ascii="Calibri Light" w:hAnsi="Calibri Light" w:cs="Calibri Light"/>
                <w:b/>
                <w:bCs/>
                <w:sz w:val="28"/>
                <w:szCs w:val="28"/>
              </w:rPr>
            </w:pPr>
          </w:p>
          <w:p w14:paraId="6D8C5AB5" w14:textId="77777777" w:rsidR="0059684E" w:rsidRPr="0059684E" w:rsidRDefault="0059684E" w:rsidP="0059684E">
            <w:pPr>
              <w:jc w:val="center"/>
              <w:rPr>
                <w:rFonts w:ascii="Calibri Light" w:hAnsi="Calibri Light" w:cs="Calibri Light"/>
                <w:sz w:val="28"/>
                <w:szCs w:val="28"/>
              </w:rPr>
            </w:pPr>
            <w:r w:rsidRPr="0059684E">
              <w:rPr>
                <w:rFonts w:ascii="Calibri Light" w:hAnsi="Calibri Light" w:cs="Calibri Light"/>
                <w:sz w:val="28"/>
                <w:szCs w:val="28"/>
              </w:rPr>
              <w:t>27.78%</w:t>
            </w:r>
          </w:p>
        </w:tc>
        <w:tc>
          <w:tcPr>
            <w:tcW w:w="1571" w:type="dxa"/>
          </w:tcPr>
          <w:p w14:paraId="3C80C54B" w14:textId="77777777" w:rsidR="0059684E" w:rsidRDefault="0059684E" w:rsidP="0059684E">
            <w:pPr>
              <w:jc w:val="center"/>
              <w:rPr>
                <w:rFonts w:ascii="Calibri Light" w:hAnsi="Calibri Light" w:cs="Calibri Light"/>
                <w:sz w:val="28"/>
                <w:szCs w:val="28"/>
              </w:rPr>
            </w:pPr>
          </w:p>
          <w:p w14:paraId="331DABAF"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27.79%</w:t>
            </w:r>
          </w:p>
        </w:tc>
        <w:tc>
          <w:tcPr>
            <w:tcW w:w="1477" w:type="dxa"/>
          </w:tcPr>
          <w:p w14:paraId="14501F76" w14:textId="77777777" w:rsidR="0059684E" w:rsidRDefault="0059684E" w:rsidP="0059684E">
            <w:pPr>
              <w:jc w:val="center"/>
              <w:rPr>
                <w:rFonts w:ascii="Calibri Light" w:hAnsi="Calibri Light" w:cs="Calibri Light"/>
                <w:sz w:val="28"/>
                <w:szCs w:val="28"/>
              </w:rPr>
            </w:pPr>
          </w:p>
          <w:p w14:paraId="60D39EE6"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99.28%</w:t>
            </w:r>
          </w:p>
        </w:tc>
        <w:tc>
          <w:tcPr>
            <w:tcW w:w="1566" w:type="dxa"/>
          </w:tcPr>
          <w:p w14:paraId="3183BDC4" w14:textId="77777777" w:rsidR="0059684E" w:rsidRDefault="0059684E" w:rsidP="0059684E">
            <w:pPr>
              <w:jc w:val="center"/>
              <w:rPr>
                <w:rFonts w:ascii="Calibri Light" w:hAnsi="Calibri Light" w:cs="Calibri Light"/>
                <w:sz w:val="28"/>
                <w:szCs w:val="28"/>
              </w:rPr>
            </w:pPr>
          </w:p>
          <w:p w14:paraId="2613C45F"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19.74%</w:t>
            </w:r>
          </w:p>
        </w:tc>
        <w:tc>
          <w:tcPr>
            <w:tcW w:w="1736" w:type="dxa"/>
          </w:tcPr>
          <w:p w14:paraId="5F6144E1" w14:textId="77777777" w:rsidR="0059684E" w:rsidRDefault="0059684E" w:rsidP="0059684E">
            <w:pPr>
              <w:jc w:val="center"/>
              <w:rPr>
                <w:rFonts w:ascii="Calibri Light" w:hAnsi="Calibri Light" w:cs="Calibri Light"/>
                <w:sz w:val="28"/>
                <w:szCs w:val="28"/>
              </w:rPr>
            </w:pPr>
          </w:p>
          <w:p w14:paraId="319C59CF"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76.86%</w:t>
            </w:r>
          </w:p>
        </w:tc>
      </w:tr>
      <w:tr w:rsidR="0059684E" w14:paraId="206821F4" w14:textId="77777777" w:rsidTr="0059684E">
        <w:trPr>
          <w:trHeight w:val="1164"/>
        </w:trPr>
        <w:tc>
          <w:tcPr>
            <w:tcW w:w="2010" w:type="dxa"/>
          </w:tcPr>
          <w:p w14:paraId="4495208E" w14:textId="77777777" w:rsidR="0059684E" w:rsidRDefault="0059684E" w:rsidP="0059684E">
            <w:pPr>
              <w:rPr>
                <w:rFonts w:ascii="Calibri Light" w:hAnsi="Calibri Light" w:cs="Calibri Light"/>
                <w:sz w:val="28"/>
                <w:szCs w:val="28"/>
              </w:rPr>
            </w:pPr>
          </w:p>
          <w:p w14:paraId="280ECE3D"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PCA</w:t>
            </w:r>
          </w:p>
        </w:tc>
        <w:tc>
          <w:tcPr>
            <w:tcW w:w="1114" w:type="dxa"/>
          </w:tcPr>
          <w:p w14:paraId="5B0ACE27" w14:textId="77777777" w:rsidR="0059684E" w:rsidRDefault="0059684E" w:rsidP="0059684E">
            <w:pPr>
              <w:rPr>
                <w:rFonts w:ascii="Calibri Light" w:hAnsi="Calibri Light" w:cs="Calibri Light"/>
                <w:b/>
                <w:bCs/>
                <w:i/>
                <w:iCs/>
                <w:sz w:val="28"/>
                <w:szCs w:val="28"/>
              </w:rPr>
            </w:pPr>
          </w:p>
          <w:p w14:paraId="48939FC2" w14:textId="77777777" w:rsidR="0059684E" w:rsidRPr="0059684E"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75" w:type="dxa"/>
          </w:tcPr>
          <w:p w14:paraId="6264BD66" w14:textId="77777777" w:rsidR="0059684E" w:rsidRDefault="0059684E" w:rsidP="0059684E">
            <w:pPr>
              <w:jc w:val="center"/>
              <w:rPr>
                <w:rFonts w:ascii="Calibri Light" w:hAnsi="Calibri Light" w:cs="Calibri Light"/>
                <w:b/>
                <w:bCs/>
                <w:sz w:val="28"/>
                <w:szCs w:val="28"/>
              </w:rPr>
            </w:pPr>
          </w:p>
          <w:p w14:paraId="4DC2EFC9" w14:textId="77777777" w:rsidR="0059684E" w:rsidRPr="0059684E" w:rsidRDefault="0059684E" w:rsidP="0059684E">
            <w:pPr>
              <w:jc w:val="center"/>
              <w:rPr>
                <w:rFonts w:ascii="Calibri Light" w:hAnsi="Calibri Light" w:cs="Calibri Light"/>
                <w:sz w:val="28"/>
                <w:szCs w:val="28"/>
              </w:rPr>
            </w:pPr>
            <w:r w:rsidRPr="0059684E">
              <w:rPr>
                <w:rFonts w:ascii="Calibri Light" w:hAnsi="Calibri Light" w:cs="Calibri Light"/>
                <w:sz w:val="28"/>
                <w:szCs w:val="28"/>
              </w:rPr>
              <w:t>22.16%</w:t>
            </w:r>
          </w:p>
        </w:tc>
        <w:tc>
          <w:tcPr>
            <w:tcW w:w="1571" w:type="dxa"/>
          </w:tcPr>
          <w:p w14:paraId="4A75C3EA" w14:textId="77777777" w:rsidR="0059684E" w:rsidRDefault="0059684E" w:rsidP="0059684E">
            <w:pPr>
              <w:jc w:val="center"/>
              <w:rPr>
                <w:rFonts w:ascii="Calibri Light" w:hAnsi="Calibri Light" w:cs="Calibri Light"/>
                <w:sz w:val="28"/>
                <w:szCs w:val="28"/>
              </w:rPr>
            </w:pPr>
          </w:p>
          <w:p w14:paraId="22E9D64E"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22.17%</w:t>
            </w:r>
          </w:p>
        </w:tc>
        <w:tc>
          <w:tcPr>
            <w:tcW w:w="1477" w:type="dxa"/>
          </w:tcPr>
          <w:p w14:paraId="7FCF3032" w14:textId="77777777" w:rsidR="0059684E" w:rsidRDefault="0059684E" w:rsidP="0059684E">
            <w:pPr>
              <w:jc w:val="center"/>
              <w:rPr>
                <w:rFonts w:ascii="Calibri Light" w:hAnsi="Calibri Light" w:cs="Calibri Light"/>
                <w:sz w:val="28"/>
                <w:szCs w:val="28"/>
              </w:rPr>
            </w:pPr>
          </w:p>
          <w:p w14:paraId="4A78E167"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99.87%</w:t>
            </w:r>
          </w:p>
        </w:tc>
        <w:tc>
          <w:tcPr>
            <w:tcW w:w="1566" w:type="dxa"/>
          </w:tcPr>
          <w:p w14:paraId="1A6C1459" w14:textId="77777777" w:rsidR="0059684E" w:rsidRDefault="0059684E" w:rsidP="0059684E">
            <w:pPr>
              <w:jc w:val="center"/>
              <w:rPr>
                <w:rFonts w:ascii="Calibri Light" w:hAnsi="Calibri Light" w:cs="Calibri Light"/>
                <w:sz w:val="28"/>
                <w:szCs w:val="28"/>
              </w:rPr>
            </w:pPr>
          </w:p>
          <w:p w14:paraId="3F554B56"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24.98%</w:t>
            </w:r>
          </w:p>
        </w:tc>
        <w:tc>
          <w:tcPr>
            <w:tcW w:w="1736" w:type="dxa"/>
          </w:tcPr>
          <w:p w14:paraId="4637F424" w14:textId="77777777" w:rsidR="0059684E" w:rsidRDefault="0059684E" w:rsidP="0059684E">
            <w:pPr>
              <w:jc w:val="center"/>
              <w:rPr>
                <w:rFonts w:ascii="Calibri Light" w:hAnsi="Calibri Light" w:cs="Calibri Light"/>
                <w:sz w:val="28"/>
                <w:szCs w:val="28"/>
              </w:rPr>
            </w:pPr>
          </w:p>
          <w:p w14:paraId="6B9DD102"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11.02%</w:t>
            </w:r>
          </w:p>
        </w:tc>
      </w:tr>
      <w:tr w:rsidR="0059684E" w14:paraId="0D2670BA" w14:textId="77777777" w:rsidTr="0059684E">
        <w:trPr>
          <w:trHeight w:val="1164"/>
        </w:trPr>
        <w:tc>
          <w:tcPr>
            <w:tcW w:w="2010" w:type="dxa"/>
          </w:tcPr>
          <w:p w14:paraId="1C1B44F9" w14:textId="1DD3261C" w:rsidR="0059684E" w:rsidRDefault="0059684E" w:rsidP="0059684E">
            <w:pPr>
              <w:rPr>
                <w:rFonts w:ascii="Calibri Light" w:hAnsi="Calibri Light" w:cs="Calibri Light"/>
                <w:sz w:val="28"/>
                <w:szCs w:val="28"/>
              </w:rPr>
            </w:pPr>
          </w:p>
          <w:p w14:paraId="55EB5A97" w14:textId="5D31D514" w:rsidR="0059684E" w:rsidRDefault="0059684E" w:rsidP="0059684E">
            <w:pPr>
              <w:rPr>
                <w:rFonts w:ascii="Calibri Light" w:hAnsi="Calibri Light" w:cs="Calibri Light"/>
                <w:sz w:val="28"/>
                <w:szCs w:val="28"/>
              </w:rPr>
            </w:pPr>
            <w:r>
              <w:rPr>
                <w:rFonts w:ascii="Calibri Light" w:hAnsi="Calibri Light" w:cs="Calibri Light"/>
                <w:sz w:val="28"/>
                <w:szCs w:val="28"/>
              </w:rPr>
              <w:t>By Using LDA</w:t>
            </w:r>
          </w:p>
        </w:tc>
        <w:tc>
          <w:tcPr>
            <w:tcW w:w="1114" w:type="dxa"/>
          </w:tcPr>
          <w:p w14:paraId="2DF951FF" w14:textId="77777777" w:rsidR="0059684E" w:rsidRDefault="0059684E" w:rsidP="0059684E">
            <w:pPr>
              <w:rPr>
                <w:rFonts w:ascii="Calibri Light" w:hAnsi="Calibri Light" w:cs="Calibri Light"/>
                <w:b/>
                <w:bCs/>
                <w:i/>
                <w:iCs/>
                <w:sz w:val="28"/>
                <w:szCs w:val="28"/>
              </w:rPr>
            </w:pPr>
          </w:p>
          <w:p w14:paraId="40FF419A" w14:textId="678DD840" w:rsidR="0059684E" w:rsidRPr="0059684E"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75" w:type="dxa"/>
          </w:tcPr>
          <w:p w14:paraId="7A34F696" w14:textId="77777777" w:rsidR="0059684E" w:rsidRDefault="0059684E" w:rsidP="0059684E">
            <w:pPr>
              <w:jc w:val="center"/>
              <w:rPr>
                <w:rFonts w:ascii="Calibri Light" w:hAnsi="Calibri Light" w:cs="Calibri Light"/>
                <w:b/>
                <w:bCs/>
                <w:sz w:val="28"/>
                <w:szCs w:val="28"/>
              </w:rPr>
            </w:pPr>
          </w:p>
          <w:p w14:paraId="1B847642" w14:textId="0124ACAD" w:rsidR="0059684E" w:rsidRPr="0059684E" w:rsidRDefault="0059684E" w:rsidP="0059684E">
            <w:pPr>
              <w:jc w:val="center"/>
              <w:rPr>
                <w:rFonts w:ascii="Calibri Light" w:hAnsi="Calibri Light" w:cs="Calibri Light"/>
                <w:sz w:val="28"/>
                <w:szCs w:val="28"/>
              </w:rPr>
            </w:pPr>
            <w:r w:rsidRPr="0059684E">
              <w:rPr>
                <w:rFonts w:ascii="Calibri Light" w:hAnsi="Calibri Light" w:cs="Calibri Light"/>
                <w:sz w:val="28"/>
                <w:szCs w:val="28"/>
              </w:rPr>
              <w:t>97.73%</w:t>
            </w:r>
          </w:p>
        </w:tc>
        <w:tc>
          <w:tcPr>
            <w:tcW w:w="1571" w:type="dxa"/>
          </w:tcPr>
          <w:p w14:paraId="009CEE59" w14:textId="77777777" w:rsidR="0059684E" w:rsidRDefault="0059684E" w:rsidP="0059684E">
            <w:pPr>
              <w:jc w:val="center"/>
              <w:rPr>
                <w:rFonts w:ascii="Calibri Light" w:hAnsi="Calibri Light" w:cs="Calibri Light"/>
                <w:sz w:val="28"/>
                <w:szCs w:val="28"/>
              </w:rPr>
            </w:pPr>
          </w:p>
          <w:p w14:paraId="43B97620" w14:textId="3BEFF52F"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79.08%</w:t>
            </w:r>
          </w:p>
        </w:tc>
        <w:tc>
          <w:tcPr>
            <w:tcW w:w="1477" w:type="dxa"/>
          </w:tcPr>
          <w:p w14:paraId="67EBCF48" w14:textId="77777777" w:rsidR="0059684E" w:rsidRDefault="0059684E" w:rsidP="0059684E">
            <w:pPr>
              <w:jc w:val="center"/>
              <w:rPr>
                <w:rFonts w:ascii="Calibri Light" w:hAnsi="Calibri Light" w:cs="Calibri Light"/>
                <w:sz w:val="28"/>
                <w:szCs w:val="28"/>
              </w:rPr>
            </w:pPr>
          </w:p>
          <w:p w14:paraId="3CF593A6" w14:textId="72EC36FC"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99.87%</w:t>
            </w:r>
          </w:p>
        </w:tc>
        <w:tc>
          <w:tcPr>
            <w:tcW w:w="1566" w:type="dxa"/>
          </w:tcPr>
          <w:p w14:paraId="43A11FBF" w14:textId="77777777" w:rsidR="0059684E" w:rsidRDefault="0059684E" w:rsidP="0059684E">
            <w:pPr>
              <w:jc w:val="center"/>
              <w:rPr>
                <w:rFonts w:ascii="Calibri Light" w:hAnsi="Calibri Light" w:cs="Calibri Light"/>
                <w:sz w:val="28"/>
                <w:szCs w:val="28"/>
              </w:rPr>
            </w:pPr>
          </w:p>
          <w:p w14:paraId="342E21F8" w14:textId="46F21441"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98.98%</w:t>
            </w:r>
          </w:p>
        </w:tc>
        <w:tc>
          <w:tcPr>
            <w:tcW w:w="1736" w:type="dxa"/>
          </w:tcPr>
          <w:p w14:paraId="25F47E6B" w14:textId="77777777" w:rsidR="0059684E" w:rsidRDefault="0059684E" w:rsidP="0059684E">
            <w:pPr>
              <w:jc w:val="center"/>
              <w:rPr>
                <w:rFonts w:ascii="Calibri Light" w:hAnsi="Calibri Light" w:cs="Calibri Light"/>
                <w:sz w:val="28"/>
                <w:szCs w:val="28"/>
              </w:rPr>
            </w:pPr>
          </w:p>
          <w:p w14:paraId="68D9F8B0" w14:textId="2A233BD4"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74.8%</w:t>
            </w:r>
          </w:p>
        </w:tc>
      </w:tr>
    </w:tbl>
    <w:p w14:paraId="0490B7F9" w14:textId="55A41EED" w:rsidR="0059684E" w:rsidRPr="0059684E" w:rsidRDefault="00CC0C5E" w:rsidP="005B492D">
      <w:pPr>
        <w:rPr>
          <w:rFonts w:ascii="Calibri Light" w:hAnsi="Calibri Light" w:cs="Calibri Light"/>
          <w:b/>
          <w:bCs/>
          <w:sz w:val="28"/>
          <w:szCs w:val="28"/>
        </w:rPr>
      </w:pPr>
      <w:r>
        <w:rPr>
          <w:rFonts w:ascii="Calibri Light" w:hAnsi="Calibri Light" w:cs="Calibri Light"/>
          <w:b/>
          <w:bCs/>
          <w:noProof/>
          <w:sz w:val="28"/>
          <w:szCs w:val="28"/>
        </w:rPr>
        <mc:AlternateContent>
          <mc:Choice Requires="wps">
            <w:drawing>
              <wp:anchor distT="0" distB="0" distL="114300" distR="114300" simplePos="0" relativeHeight="251727872" behindDoc="0" locked="0" layoutInCell="1" allowOverlap="1" wp14:anchorId="01A872E8" wp14:editId="72E8260A">
                <wp:simplePos x="0" y="0"/>
                <wp:positionH relativeFrom="leftMargin">
                  <wp:posOffset>19050</wp:posOffset>
                </wp:positionH>
                <wp:positionV relativeFrom="paragraph">
                  <wp:posOffset>7867650</wp:posOffset>
                </wp:positionV>
                <wp:extent cx="409575" cy="752475"/>
                <wp:effectExtent l="0" t="0" r="28575" b="28575"/>
                <wp:wrapNone/>
                <wp:docPr id="119" name="Rectangle 119"/>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A4AFC6" w14:textId="739EC06E" w:rsidR="00970D61" w:rsidRPr="00CC0C5E" w:rsidRDefault="00970D61" w:rsidP="00CC0C5E">
                            <w:pPr>
                              <w:jc w:val="center"/>
                              <w:rPr>
                                <w:b/>
                                <w:bCs/>
                                <w:sz w:val="32"/>
                                <w:szCs w:val="32"/>
                                <w:lang w:val="en-IN"/>
                              </w:rPr>
                            </w:pPr>
                            <w:r>
                              <w:rPr>
                                <w:b/>
                                <w:bCs/>
                                <w:sz w:val="32"/>
                                <w:szCs w:val="32"/>
                                <w:lang w:val="en-IN"/>
                              </w:rPr>
                              <w:t>9</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872E8" id="Rectangle 119" o:spid="_x0000_s1035" style="position:absolute;margin-left:1.5pt;margin-top:619.5pt;width:32.25pt;height:59.25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" fillcolor="white [3201]" strokecolor="black [3213]" strokeweight="1pt">
                <v:textbox>
                  <w:txbxContent>
                    <w:p w14:paraId="01A4AFC6" w14:textId="739EC06E" w:rsidR="00970D61" w:rsidRPr="00CC0C5E" w:rsidRDefault="00970D61" w:rsidP="00CC0C5E">
                      <w:pPr>
                        <w:jc w:val="center"/>
                        <w:rPr>
                          <w:b/>
                          <w:bCs/>
                          <w:sz w:val="32"/>
                          <w:szCs w:val="32"/>
                          <w:lang w:val="en-IN"/>
                        </w:rPr>
                      </w:pPr>
                      <w:r>
                        <w:rPr>
                          <w:b/>
                          <w:bCs/>
                          <w:sz w:val="32"/>
                          <w:szCs w:val="32"/>
                          <w:lang w:val="en-IN"/>
                        </w:rPr>
                        <w:t>9</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25824" behindDoc="0" locked="0" layoutInCell="1" allowOverlap="1" wp14:anchorId="202F0123" wp14:editId="4F065EA7">
                <wp:simplePos x="0" y="0"/>
                <wp:positionH relativeFrom="leftMargin">
                  <wp:align>right</wp:align>
                </wp:positionH>
                <wp:positionV relativeFrom="paragraph">
                  <wp:posOffset>7134225</wp:posOffset>
                </wp:positionV>
                <wp:extent cx="409575" cy="733425"/>
                <wp:effectExtent l="0" t="0" r="28575" b="28575"/>
                <wp:wrapNone/>
                <wp:docPr id="117" name="Rectangle 117"/>
                <wp:cNvGraphicFramePr/>
                <a:graphic xmlns:a="http://schemas.openxmlformats.org/drawingml/2006/main">
                  <a:graphicData uri="http://schemas.microsoft.com/office/word/2010/wordprocessingShape">
                    <wps:wsp>
                      <wps:cNvSpPr/>
                      <wps:spPr>
                        <a:xfrm>
                          <a:off x="0" y="0"/>
                          <a:ext cx="40957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676A9" w14:textId="776BE7B3" w:rsidR="00970D61" w:rsidRPr="00CC0C5E" w:rsidRDefault="00970D61" w:rsidP="00CC0C5E">
                            <w:pPr>
                              <w:jc w:val="center"/>
                              <w:rPr>
                                <w:b/>
                                <w:bCs/>
                                <w:sz w:val="32"/>
                                <w:szCs w:val="32"/>
                                <w:lang w:val="en-IN"/>
                              </w:rPr>
                            </w:pPr>
                            <w:r>
                              <w:rPr>
                                <w:b/>
                                <w:bCs/>
                                <w:sz w:val="32"/>
                                <w:szCs w:val="32"/>
                                <w:lang w:val="en-IN"/>
                              </w:rPr>
                              <w:t>8</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0123" id="Rectangle 117" o:spid="_x0000_s1036" style="position:absolute;margin-left:-18.95pt;margin-top:561.75pt;width:32.25pt;height:57.75pt;z-index:2517258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" fillcolor="white [3201]" strokecolor="black [3213]" strokeweight="1pt">
                <v:textbox>
                  <w:txbxContent>
                    <w:p w14:paraId="505676A9" w14:textId="776BE7B3" w:rsidR="00970D61" w:rsidRPr="00CC0C5E" w:rsidRDefault="00970D61" w:rsidP="00CC0C5E">
                      <w:pPr>
                        <w:jc w:val="center"/>
                        <w:rPr>
                          <w:b/>
                          <w:bCs/>
                          <w:sz w:val="32"/>
                          <w:szCs w:val="32"/>
                          <w:lang w:val="en-IN"/>
                        </w:rPr>
                      </w:pPr>
                      <w:r>
                        <w:rPr>
                          <w:b/>
                          <w:bCs/>
                          <w:sz w:val="32"/>
                          <w:szCs w:val="32"/>
                          <w:lang w:val="en-IN"/>
                        </w:rPr>
                        <w:t>8</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23776" behindDoc="0" locked="0" layoutInCell="1" allowOverlap="1" wp14:anchorId="1ADB803A" wp14:editId="7657A988">
                <wp:simplePos x="0" y="0"/>
                <wp:positionH relativeFrom="leftMargin">
                  <wp:align>right</wp:align>
                </wp:positionH>
                <wp:positionV relativeFrom="paragraph">
                  <wp:posOffset>6448425</wp:posOffset>
                </wp:positionV>
                <wp:extent cx="409575" cy="695325"/>
                <wp:effectExtent l="0" t="0" r="28575" b="28575"/>
                <wp:wrapNone/>
                <wp:docPr id="116" name="Rectangle 116"/>
                <wp:cNvGraphicFramePr/>
                <a:graphic xmlns:a="http://schemas.openxmlformats.org/drawingml/2006/main">
                  <a:graphicData uri="http://schemas.microsoft.com/office/word/2010/wordprocessingShape">
                    <wps:wsp>
                      <wps:cNvSpPr/>
                      <wps:spPr>
                        <a:xfrm>
                          <a:off x="0" y="0"/>
                          <a:ext cx="40957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29154" w14:textId="220FB9C5" w:rsidR="00970D61" w:rsidRPr="00CC0C5E" w:rsidRDefault="00970D61" w:rsidP="00CC0C5E">
                            <w:pPr>
                              <w:jc w:val="center"/>
                              <w:rPr>
                                <w:b/>
                                <w:bCs/>
                                <w:sz w:val="32"/>
                                <w:szCs w:val="32"/>
                                <w:lang w:val="en-IN"/>
                              </w:rPr>
                            </w:pPr>
                            <w:r>
                              <w:rPr>
                                <w:b/>
                                <w:bCs/>
                                <w:sz w:val="32"/>
                                <w:szCs w:val="32"/>
                                <w:lang w:val="en-IN"/>
                              </w:rPr>
                              <w:t>7</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B803A" id="Rectangle 116" o:spid="_x0000_s1037" style="position:absolute;margin-left:-18.95pt;margin-top:507.75pt;width:32.25pt;height:54.75pt;z-index:2517237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" fillcolor="white [3201]" strokecolor="black [3213]" strokeweight="1pt">
                <v:textbox>
                  <w:txbxContent>
                    <w:p w14:paraId="4C329154" w14:textId="220FB9C5" w:rsidR="00970D61" w:rsidRPr="00CC0C5E" w:rsidRDefault="00970D61" w:rsidP="00CC0C5E">
                      <w:pPr>
                        <w:jc w:val="center"/>
                        <w:rPr>
                          <w:b/>
                          <w:bCs/>
                          <w:sz w:val="32"/>
                          <w:szCs w:val="32"/>
                          <w:lang w:val="en-IN"/>
                        </w:rPr>
                      </w:pPr>
                      <w:r>
                        <w:rPr>
                          <w:b/>
                          <w:bCs/>
                          <w:sz w:val="32"/>
                          <w:szCs w:val="32"/>
                          <w:lang w:val="en-IN"/>
                        </w:rPr>
                        <w:t>7</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21728" behindDoc="0" locked="0" layoutInCell="1" allowOverlap="1" wp14:anchorId="20FC0656" wp14:editId="27B6D341">
                <wp:simplePos x="0" y="0"/>
                <wp:positionH relativeFrom="leftMargin">
                  <wp:align>right</wp:align>
                </wp:positionH>
                <wp:positionV relativeFrom="paragraph">
                  <wp:posOffset>5429250</wp:posOffset>
                </wp:positionV>
                <wp:extent cx="409575" cy="1000125"/>
                <wp:effectExtent l="0" t="0" r="28575" b="28575"/>
                <wp:wrapNone/>
                <wp:docPr id="115" name="Rectangle 115"/>
                <wp:cNvGraphicFramePr/>
                <a:graphic xmlns:a="http://schemas.openxmlformats.org/drawingml/2006/main">
                  <a:graphicData uri="http://schemas.microsoft.com/office/word/2010/wordprocessingShape">
                    <wps:wsp>
                      <wps:cNvSpPr/>
                      <wps:spPr>
                        <a:xfrm>
                          <a:off x="0" y="0"/>
                          <a:ext cx="409575" cy="1000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2BB2AC" w14:textId="5D66CF7B" w:rsidR="00970D61" w:rsidRPr="00CC0C5E" w:rsidRDefault="00970D61" w:rsidP="00CC0C5E">
                            <w:pPr>
                              <w:jc w:val="center"/>
                              <w:rPr>
                                <w:b/>
                                <w:bCs/>
                                <w:sz w:val="32"/>
                                <w:szCs w:val="32"/>
                                <w:lang w:val="en-IN"/>
                              </w:rPr>
                            </w:pPr>
                            <w:r>
                              <w:rPr>
                                <w:b/>
                                <w:bCs/>
                                <w:sz w:val="32"/>
                                <w:szCs w:val="32"/>
                                <w:lang w:val="en-IN"/>
                              </w:rPr>
                              <w:t>6</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C0656" id="Rectangle 115" o:spid="_x0000_s1038" style="position:absolute;margin-left:-18.95pt;margin-top:427.5pt;width:32.25pt;height:78.75pt;z-index:2517217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" fillcolor="white [3201]" strokecolor="black [3213]" strokeweight="1pt">
                <v:textbox>
                  <w:txbxContent>
                    <w:p w14:paraId="4C2BB2AC" w14:textId="5D66CF7B" w:rsidR="00970D61" w:rsidRPr="00CC0C5E" w:rsidRDefault="00970D61" w:rsidP="00CC0C5E">
                      <w:pPr>
                        <w:jc w:val="center"/>
                        <w:rPr>
                          <w:b/>
                          <w:bCs/>
                          <w:sz w:val="32"/>
                          <w:szCs w:val="32"/>
                          <w:lang w:val="en-IN"/>
                        </w:rPr>
                      </w:pPr>
                      <w:r>
                        <w:rPr>
                          <w:b/>
                          <w:bCs/>
                          <w:sz w:val="32"/>
                          <w:szCs w:val="32"/>
                          <w:lang w:val="en-IN"/>
                        </w:rPr>
                        <w:t>6</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19680" behindDoc="0" locked="0" layoutInCell="1" allowOverlap="1" wp14:anchorId="493AD1C9" wp14:editId="2E505C81">
                <wp:simplePos x="0" y="0"/>
                <wp:positionH relativeFrom="leftMargin">
                  <wp:align>right</wp:align>
                </wp:positionH>
                <wp:positionV relativeFrom="paragraph">
                  <wp:posOffset>4657725</wp:posOffset>
                </wp:positionV>
                <wp:extent cx="409575" cy="752475"/>
                <wp:effectExtent l="0" t="0" r="28575" b="28575"/>
                <wp:wrapNone/>
                <wp:docPr id="114" name="Rectangle 114"/>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6F1449" w14:textId="11D8FB41" w:rsidR="00970D61" w:rsidRPr="00CC0C5E" w:rsidRDefault="00970D61" w:rsidP="00CC0C5E">
                            <w:pPr>
                              <w:jc w:val="center"/>
                              <w:rPr>
                                <w:b/>
                                <w:bCs/>
                                <w:sz w:val="32"/>
                                <w:szCs w:val="32"/>
                                <w:lang w:val="en-IN"/>
                              </w:rPr>
                            </w:pPr>
                            <w:r>
                              <w:rPr>
                                <w:b/>
                                <w:bCs/>
                                <w:sz w:val="32"/>
                                <w:szCs w:val="32"/>
                                <w:lang w:val="en-IN"/>
                              </w:rPr>
                              <w:t>5</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AD1C9" id="Rectangle 114" o:spid="_x0000_s1039" style="position:absolute;margin-left:-18.95pt;margin-top:366.75pt;width:32.25pt;height:59.25pt;z-index:2517196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" fillcolor="white [3201]" strokecolor="black [3213]" strokeweight="1pt">
                <v:textbox>
                  <w:txbxContent>
                    <w:p w14:paraId="3C6F1449" w14:textId="11D8FB41" w:rsidR="00970D61" w:rsidRPr="00CC0C5E" w:rsidRDefault="00970D61" w:rsidP="00CC0C5E">
                      <w:pPr>
                        <w:jc w:val="center"/>
                        <w:rPr>
                          <w:b/>
                          <w:bCs/>
                          <w:sz w:val="32"/>
                          <w:szCs w:val="32"/>
                          <w:lang w:val="en-IN"/>
                        </w:rPr>
                      </w:pPr>
                      <w:r>
                        <w:rPr>
                          <w:b/>
                          <w:bCs/>
                          <w:sz w:val="32"/>
                          <w:szCs w:val="32"/>
                          <w:lang w:val="en-IN"/>
                        </w:rPr>
                        <w:t>5</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17632" behindDoc="0" locked="0" layoutInCell="1" allowOverlap="1" wp14:anchorId="090255A1" wp14:editId="4BC93253">
                <wp:simplePos x="0" y="0"/>
                <wp:positionH relativeFrom="leftMargin">
                  <wp:align>right</wp:align>
                </wp:positionH>
                <wp:positionV relativeFrom="paragraph">
                  <wp:posOffset>3886200</wp:posOffset>
                </wp:positionV>
                <wp:extent cx="409575" cy="752475"/>
                <wp:effectExtent l="0" t="0" r="28575" b="28575"/>
                <wp:wrapNone/>
                <wp:docPr id="112" name="Rectangle 112"/>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9DCB94" w14:textId="0B90DAAB" w:rsidR="00970D61" w:rsidRPr="00CC0C5E" w:rsidRDefault="00970D61" w:rsidP="00CC0C5E">
                            <w:pPr>
                              <w:jc w:val="center"/>
                              <w:rPr>
                                <w:b/>
                                <w:bCs/>
                                <w:sz w:val="32"/>
                                <w:szCs w:val="32"/>
                                <w:lang w:val="en-IN"/>
                              </w:rPr>
                            </w:pPr>
                            <w:r>
                              <w:rPr>
                                <w:b/>
                                <w:bCs/>
                                <w:sz w:val="32"/>
                                <w:szCs w:val="32"/>
                                <w:lang w:val="en-IN"/>
                              </w:rPr>
                              <w:t>4</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255A1" id="Rectangle 112" o:spid="_x0000_s1040" style="position:absolute;margin-left:-18.95pt;margin-top:306pt;width:32.25pt;height:59.25pt;z-index:2517176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" fillcolor="white [3201]" strokecolor="black [3213]" strokeweight="1pt">
                <v:textbox>
                  <w:txbxContent>
                    <w:p w14:paraId="059DCB94" w14:textId="0B90DAAB" w:rsidR="00970D61" w:rsidRPr="00CC0C5E" w:rsidRDefault="00970D61" w:rsidP="00CC0C5E">
                      <w:pPr>
                        <w:jc w:val="center"/>
                        <w:rPr>
                          <w:b/>
                          <w:bCs/>
                          <w:sz w:val="32"/>
                          <w:szCs w:val="32"/>
                          <w:lang w:val="en-IN"/>
                        </w:rPr>
                      </w:pPr>
                      <w:r>
                        <w:rPr>
                          <w:b/>
                          <w:bCs/>
                          <w:sz w:val="32"/>
                          <w:szCs w:val="32"/>
                          <w:lang w:val="en-IN"/>
                        </w:rPr>
                        <w:t>4</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15584" behindDoc="0" locked="0" layoutInCell="1" allowOverlap="1" wp14:anchorId="77531FC3" wp14:editId="6B0591A6">
                <wp:simplePos x="0" y="0"/>
                <wp:positionH relativeFrom="leftMargin">
                  <wp:align>right</wp:align>
                </wp:positionH>
                <wp:positionV relativeFrom="paragraph">
                  <wp:posOffset>3143250</wp:posOffset>
                </wp:positionV>
                <wp:extent cx="409575" cy="752475"/>
                <wp:effectExtent l="0" t="0" r="28575" b="28575"/>
                <wp:wrapNone/>
                <wp:docPr id="111" name="Rectangle 111"/>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4A0D76" w14:textId="68D0CE82" w:rsidR="00970D61" w:rsidRPr="00CC0C5E" w:rsidRDefault="00970D61" w:rsidP="00CC0C5E">
                            <w:pPr>
                              <w:jc w:val="center"/>
                              <w:rPr>
                                <w:b/>
                                <w:bCs/>
                                <w:sz w:val="32"/>
                                <w:szCs w:val="32"/>
                                <w:lang w:val="en-IN"/>
                              </w:rPr>
                            </w:pPr>
                            <w:r>
                              <w:rPr>
                                <w:b/>
                                <w:bCs/>
                                <w:sz w:val="32"/>
                                <w:szCs w:val="32"/>
                                <w:lang w:val="en-IN"/>
                              </w:rPr>
                              <w:t>3</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31FC3" id="Rectangle 111" o:spid="_x0000_s1041" style="position:absolute;margin-left:-18.95pt;margin-top:247.5pt;width:32.25pt;height:59.25pt;z-index:2517155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" fillcolor="white [3201]" strokecolor="black [3213]" strokeweight="1pt">
                <v:textbox>
                  <w:txbxContent>
                    <w:p w14:paraId="2E4A0D76" w14:textId="68D0CE82" w:rsidR="00970D61" w:rsidRPr="00CC0C5E" w:rsidRDefault="00970D61" w:rsidP="00CC0C5E">
                      <w:pPr>
                        <w:jc w:val="center"/>
                        <w:rPr>
                          <w:b/>
                          <w:bCs/>
                          <w:sz w:val="32"/>
                          <w:szCs w:val="32"/>
                          <w:lang w:val="en-IN"/>
                        </w:rPr>
                      </w:pPr>
                      <w:r>
                        <w:rPr>
                          <w:b/>
                          <w:bCs/>
                          <w:sz w:val="32"/>
                          <w:szCs w:val="32"/>
                          <w:lang w:val="en-IN"/>
                        </w:rPr>
                        <w:t>3</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13536" behindDoc="0" locked="0" layoutInCell="1" allowOverlap="1" wp14:anchorId="59F992CB" wp14:editId="4C14B74C">
                <wp:simplePos x="0" y="0"/>
                <wp:positionH relativeFrom="leftMargin">
                  <wp:align>right</wp:align>
                </wp:positionH>
                <wp:positionV relativeFrom="paragraph">
                  <wp:posOffset>2114549</wp:posOffset>
                </wp:positionV>
                <wp:extent cx="409575" cy="1038225"/>
                <wp:effectExtent l="0" t="0" r="28575" b="28575"/>
                <wp:wrapNone/>
                <wp:docPr id="110" name="Rectangle 110"/>
                <wp:cNvGraphicFramePr/>
                <a:graphic xmlns:a="http://schemas.openxmlformats.org/drawingml/2006/main">
                  <a:graphicData uri="http://schemas.microsoft.com/office/word/2010/wordprocessingShape">
                    <wps:wsp>
                      <wps:cNvSpPr/>
                      <wps:spPr>
                        <a:xfrm>
                          <a:off x="0" y="0"/>
                          <a:ext cx="409575" cy="1038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55548A" w14:textId="1C8CA320" w:rsidR="00970D61" w:rsidRPr="00CC0C5E" w:rsidRDefault="00970D61" w:rsidP="00CC0C5E">
                            <w:pPr>
                              <w:jc w:val="center"/>
                              <w:rPr>
                                <w:b/>
                                <w:bCs/>
                                <w:sz w:val="32"/>
                                <w:szCs w:val="32"/>
                                <w:lang w:val="en-IN"/>
                              </w:rPr>
                            </w:pPr>
                            <w:r>
                              <w:rPr>
                                <w:b/>
                                <w:bCs/>
                                <w:sz w:val="32"/>
                                <w:szCs w:val="32"/>
                                <w:lang w:val="en-IN"/>
                              </w:rPr>
                              <w:t>2</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992CB" id="Rectangle 110" o:spid="_x0000_s1042" style="position:absolute;margin-left:-18.95pt;margin-top:166.5pt;width:32.25pt;height:81.75pt;z-index:2517135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" fillcolor="white [3201]" strokecolor="black [3213]" strokeweight="1pt">
                <v:textbox>
                  <w:txbxContent>
                    <w:p w14:paraId="4A55548A" w14:textId="1C8CA320" w:rsidR="00970D61" w:rsidRPr="00CC0C5E" w:rsidRDefault="00970D61" w:rsidP="00CC0C5E">
                      <w:pPr>
                        <w:jc w:val="center"/>
                        <w:rPr>
                          <w:b/>
                          <w:bCs/>
                          <w:sz w:val="32"/>
                          <w:szCs w:val="32"/>
                          <w:lang w:val="en-IN"/>
                        </w:rPr>
                      </w:pPr>
                      <w:r>
                        <w:rPr>
                          <w:b/>
                          <w:bCs/>
                          <w:sz w:val="32"/>
                          <w:szCs w:val="32"/>
                          <w:lang w:val="en-IN"/>
                        </w:rPr>
                        <w:t>2</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11488" behindDoc="0" locked="0" layoutInCell="1" allowOverlap="1" wp14:anchorId="3962BDD4" wp14:editId="165B2839">
                <wp:simplePos x="0" y="0"/>
                <wp:positionH relativeFrom="leftMargin">
                  <wp:align>right</wp:align>
                </wp:positionH>
                <wp:positionV relativeFrom="paragraph">
                  <wp:posOffset>1133475</wp:posOffset>
                </wp:positionV>
                <wp:extent cx="409575" cy="9715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409575" cy="971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0E4354" w14:textId="68051009" w:rsidR="00970D61" w:rsidRPr="00CC0C5E" w:rsidRDefault="00970D61" w:rsidP="00CC0C5E">
                            <w:pPr>
                              <w:jc w:val="center"/>
                              <w:rPr>
                                <w:b/>
                                <w:bCs/>
                                <w:sz w:val="32"/>
                                <w:szCs w:val="32"/>
                                <w:lang w:val="en-IN"/>
                              </w:rPr>
                            </w:pPr>
                            <w:r w:rsidRPr="00CC0C5E">
                              <w:rPr>
                                <w:b/>
                                <w:bCs/>
                                <w:sz w:val="32"/>
                                <w:szCs w:val="32"/>
                                <w:lang w:val="en-I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2BDD4" id="Rectangle 109" o:spid="_x0000_s1043" style="position:absolute;margin-left:-18.95pt;margin-top:89.25pt;width:32.25pt;height:76.5pt;z-index:2517114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" fillcolor="white [3201]" strokecolor="black [3213]" strokeweight="1pt">
                <v:textbox>
                  <w:txbxContent>
                    <w:p w14:paraId="040E4354" w14:textId="68051009" w:rsidR="00970D61" w:rsidRPr="00CC0C5E" w:rsidRDefault="00970D61" w:rsidP="00CC0C5E">
                      <w:pPr>
                        <w:jc w:val="center"/>
                        <w:rPr>
                          <w:b/>
                          <w:bCs/>
                          <w:sz w:val="32"/>
                          <w:szCs w:val="32"/>
                          <w:lang w:val="en-IN"/>
                        </w:rPr>
                      </w:pPr>
                      <w:r w:rsidRPr="00CC0C5E">
                        <w:rPr>
                          <w:b/>
                          <w:bCs/>
                          <w:sz w:val="32"/>
                          <w:szCs w:val="32"/>
                          <w:lang w:val="en-IN"/>
                        </w:rPr>
                        <w:t>1.</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09440" behindDoc="0" locked="0" layoutInCell="1" allowOverlap="1" wp14:anchorId="3E9DA310" wp14:editId="3814E741">
                <wp:simplePos x="0" y="0"/>
                <wp:positionH relativeFrom="leftMargin">
                  <wp:align>right</wp:align>
                </wp:positionH>
                <wp:positionV relativeFrom="paragraph">
                  <wp:posOffset>409575</wp:posOffset>
                </wp:positionV>
                <wp:extent cx="409575" cy="72390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409575"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AA5C12" w14:textId="6716DF69" w:rsidR="00970D61" w:rsidRPr="00CC0C5E" w:rsidRDefault="00970D61" w:rsidP="00CC0C5E">
                            <w:pPr>
                              <w:jc w:val="center"/>
                              <w:rPr>
                                <w:b/>
                                <w:bCs/>
                                <w:lang w:val="en-IN"/>
                              </w:rPr>
                            </w:pPr>
                            <w:r w:rsidRPr="00CC0C5E">
                              <w:rPr>
                                <w:b/>
                                <w:bCs/>
                                <w:lang w:val="en-IN"/>
                              </w:rPr>
                              <w:t>Sr.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DA310" id="Rectangle 108" o:spid="_x0000_s1044" style="position:absolute;margin-left:-18.95pt;margin-top:32.25pt;width:32.25pt;height:57pt;z-index:2517094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" fillcolor="white [3201]" strokecolor="black [3213]" strokeweight="1pt">
                <v:textbox>
                  <w:txbxContent>
                    <w:p w14:paraId="7BAA5C12" w14:textId="6716DF69" w:rsidR="00970D61" w:rsidRPr="00CC0C5E" w:rsidRDefault="00970D61" w:rsidP="00CC0C5E">
                      <w:pPr>
                        <w:jc w:val="center"/>
                        <w:rPr>
                          <w:b/>
                          <w:bCs/>
                          <w:lang w:val="en-IN"/>
                        </w:rPr>
                      </w:pPr>
                      <w:r w:rsidRPr="00CC0C5E">
                        <w:rPr>
                          <w:b/>
                          <w:bCs/>
                          <w:lang w:val="en-IN"/>
                        </w:rPr>
                        <w:t>Sr. No.</w:t>
                      </w:r>
                    </w:p>
                  </w:txbxContent>
                </v:textbox>
                <w10:wrap anchorx="margin"/>
              </v:rect>
            </w:pict>
          </mc:Fallback>
        </mc:AlternateContent>
      </w:r>
      <w:r>
        <w:rPr>
          <w:rFonts w:ascii="Calibri Light" w:hAnsi="Calibri Light" w:cs="Calibri Light"/>
          <w:b/>
          <w:bCs/>
          <w:sz w:val="28"/>
          <w:szCs w:val="28"/>
        </w:rPr>
        <w:t>TABLE</w:t>
      </w:r>
      <w:r w:rsidR="00794B37">
        <w:rPr>
          <w:rFonts w:ascii="Calibri Light" w:hAnsi="Calibri Light" w:cs="Calibri Light"/>
          <w:b/>
          <w:bCs/>
          <w:sz w:val="28"/>
          <w:szCs w:val="28"/>
        </w:rPr>
        <w:t xml:space="preserve"> </w:t>
      </w:r>
      <w:r>
        <w:rPr>
          <w:rFonts w:ascii="Calibri Light" w:hAnsi="Calibri Light" w:cs="Calibri Light"/>
          <w:b/>
          <w:bCs/>
          <w:sz w:val="28"/>
          <w:szCs w:val="28"/>
        </w:rPr>
        <w:t xml:space="preserve">: </w:t>
      </w:r>
      <w:r w:rsidR="0059684E">
        <w:rPr>
          <w:rFonts w:ascii="Calibri Light" w:hAnsi="Calibri Light" w:cs="Calibri Light"/>
          <w:b/>
          <w:bCs/>
          <w:sz w:val="28"/>
          <w:szCs w:val="28"/>
        </w:rPr>
        <w:t xml:space="preserve">Accuracies by using </w:t>
      </w:r>
      <w:r>
        <w:rPr>
          <w:rFonts w:ascii="Calibri Light" w:hAnsi="Calibri Light" w:cs="Calibri Light"/>
          <w:b/>
          <w:bCs/>
          <w:sz w:val="28"/>
          <w:szCs w:val="28"/>
        </w:rPr>
        <w:t>method</w:t>
      </w:r>
      <w:r w:rsidR="0059684E">
        <w:rPr>
          <w:rFonts w:ascii="Calibri Light" w:hAnsi="Calibri Light" w:cs="Calibri Light"/>
          <w:b/>
          <w:bCs/>
          <w:sz w:val="28"/>
          <w:szCs w:val="28"/>
        </w:rPr>
        <w:t xml:space="preserve"> </w:t>
      </w:r>
      <w:r w:rsidR="0059684E">
        <w:rPr>
          <w:rFonts w:ascii="Calibri Light" w:hAnsi="Calibri Light" w:cs="Calibri Light"/>
          <w:b/>
          <w:bCs/>
          <w:i/>
          <w:iCs/>
          <w:sz w:val="28"/>
          <w:szCs w:val="28"/>
        </w:rPr>
        <w:t>sklearn.metrics.</w:t>
      </w:r>
      <w:r w:rsidR="0059684E">
        <w:rPr>
          <w:rFonts w:ascii="Calibri Light" w:hAnsi="Calibri Light" w:cs="Calibri Light"/>
          <w:b/>
          <w:bCs/>
          <w:sz w:val="28"/>
          <w:szCs w:val="28"/>
        </w:rPr>
        <w:t>accuracy_score():</w:t>
      </w:r>
    </w:p>
    <w:tbl>
      <w:tblPr>
        <w:tblStyle w:val="TableGrid"/>
        <w:tblW w:w="10975" w:type="dxa"/>
        <w:tblLook w:val="04A0" w:firstRow="1" w:lastRow="0" w:firstColumn="1" w:lastColumn="0" w:noHBand="0" w:noVBand="1"/>
      </w:tblPr>
      <w:tblGrid>
        <w:gridCol w:w="2065"/>
        <w:gridCol w:w="1080"/>
        <w:gridCol w:w="1478"/>
        <w:gridCol w:w="1541"/>
        <w:gridCol w:w="1542"/>
        <w:gridCol w:w="1542"/>
        <w:gridCol w:w="1727"/>
      </w:tblGrid>
      <w:tr w:rsidR="0059684E" w14:paraId="1BB37CBF" w14:textId="77777777" w:rsidTr="00722B8C">
        <w:trPr>
          <w:trHeight w:val="1511"/>
        </w:trPr>
        <w:tc>
          <w:tcPr>
            <w:tcW w:w="2065" w:type="dxa"/>
          </w:tcPr>
          <w:p w14:paraId="0F13D5CD" w14:textId="5C1C0B62" w:rsidR="0059684E" w:rsidRDefault="00722B8C" w:rsidP="005B492D">
            <w:pPr>
              <w:rPr>
                <w:rFonts w:ascii="Calibri Light" w:hAnsi="Calibri Light" w:cs="Calibri Light"/>
                <w:sz w:val="28"/>
                <w:szCs w:val="28"/>
              </w:rPr>
            </w:pPr>
            <w:r>
              <w:rPr>
                <w:rFonts w:ascii="Calibri Light" w:hAnsi="Calibri Light" w:cs="Calibri Light"/>
                <w:sz w:val="28"/>
                <w:szCs w:val="28"/>
              </w:rPr>
              <w:lastRenderedPageBreak/>
              <w:t>By using all the selection algorithms as a stack</w:t>
            </w:r>
          </w:p>
        </w:tc>
        <w:tc>
          <w:tcPr>
            <w:tcW w:w="1080" w:type="dxa"/>
          </w:tcPr>
          <w:p w14:paraId="4616A308" w14:textId="77777777" w:rsidR="0059684E" w:rsidRDefault="0059684E" w:rsidP="005B492D">
            <w:pPr>
              <w:rPr>
                <w:rFonts w:ascii="Calibri Light" w:hAnsi="Calibri Light" w:cs="Calibri Light"/>
                <w:sz w:val="28"/>
                <w:szCs w:val="28"/>
              </w:rPr>
            </w:pPr>
          </w:p>
          <w:p w14:paraId="06FDCD40" w14:textId="73F38C53" w:rsidR="00722B8C" w:rsidRDefault="00722B8C" w:rsidP="005B492D">
            <w:pPr>
              <w:rPr>
                <w:rFonts w:ascii="Calibri Light" w:hAnsi="Calibri Light" w:cs="Calibri Light"/>
                <w:sz w:val="28"/>
                <w:szCs w:val="28"/>
              </w:rPr>
            </w:pPr>
            <w:r>
              <w:rPr>
                <w:rFonts w:ascii="Calibri Light" w:hAnsi="Calibri Light" w:cs="Calibri Light"/>
                <w:sz w:val="28"/>
                <w:szCs w:val="28"/>
              </w:rPr>
              <w:t xml:space="preserve">    11</w:t>
            </w:r>
          </w:p>
        </w:tc>
        <w:tc>
          <w:tcPr>
            <w:tcW w:w="1478" w:type="dxa"/>
          </w:tcPr>
          <w:p w14:paraId="077BBD14" w14:textId="77777777" w:rsidR="0059684E" w:rsidRDefault="0059684E" w:rsidP="005B492D">
            <w:pPr>
              <w:rPr>
                <w:rFonts w:ascii="Calibri Light" w:hAnsi="Calibri Light" w:cs="Calibri Light"/>
                <w:sz w:val="28"/>
                <w:szCs w:val="28"/>
              </w:rPr>
            </w:pPr>
          </w:p>
          <w:p w14:paraId="51B7D76E" w14:textId="31FC3E6F"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80.26%</w:t>
            </w:r>
          </w:p>
        </w:tc>
        <w:tc>
          <w:tcPr>
            <w:tcW w:w="1541" w:type="dxa"/>
          </w:tcPr>
          <w:p w14:paraId="0F040271" w14:textId="77777777" w:rsidR="0059684E" w:rsidRDefault="0059684E" w:rsidP="005B492D">
            <w:pPr>
              <w:rPr>
                <w:rFonts w:ascii="Calibri Light" w:hAnsi="Calibri Light" w:cs="Calibri Light"/>
                <w:sz w:val="28"/>
                <w:szCs w:val="28"/>
              </w:rPr>
            </w:pPr>
          </w:p>
          <w:p w14:paraId="14D0863B" w14:textId="352C32B2"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74.01%</w:t>
            </w:r>
          </w:p>
        </w:tc>
        <w:tc>
          <w:tcPr>
            <w:tcW w:w="1542" w:type="dxa"/>
          </w:tcPr>
          <w:p w14:paraId="04703CE0" w14:textId="77777777" w:rsidR="0059684E" w:rsidRDefault="0059684E" w:rsidP="005B492D">
            <w:pPr>
              <w:rPr>
                <w:rFonts w:ascii="Calibri Light" w:hAnsi="Calibri Light" w:cs="Calibri Light"/>
                <w:sz w:val="28"/>
                <w:szCs w:val="28"/>
              </w:rPr>
            </w:pPr>
          </w:p>
          <w:p w14:paraId="1EBA5529" w14:textId="25D80AB4"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99.91%</w:t>
            </w:r>
          </w:p>
        </w:tc>
        <w:tc>
          <w:tcPr>
            <w:tcW w:w="1542" w:type="dxa"/>
          </w:tcPr>
          <w:p w14:paraId="0D545072" w14:textId="77777777" w:rsidR="0059684E" w:rsidRDefault="0059684E" w:rsidP="005B492D">
            <w:pPr>
              <w:rPr>
                <w:rFonts w:ascii="Calibri Light" w:hAnsi="Calibri Light" w:cs="Calibri Light"/>
                <w:sz w:val="28"/>
                <w:szCs w:val="28"/>
              </w:rPr>
            </w:pPr>
          </w:p>
          <w:p w14:paraId="6D61C38F" w14:textId="2D747ACF"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98.5%</w:t>
            </w:r>
          </w:p>
        </w:tc>
        <w:tc>
          <w:tcPr>
            <w:tcW w:w="1727" w:type="dxa"/>
          </w:tcPr>
          <w:p w14:paraId="308D0A98" w14:textId="77777777" w:rsidR="0059684E" w:rsidRDefault="0059684E" w:rsidP="005B492D">
            <w:pPr>
              <w:rPr>
                <w:rFonts w:ascii="Calibri Light" w:hAnsi="Calibri Light" w:cs="Calibri Light"/>
                <w:sz w:val="28"/>
                <w:szCs w:val="28"/>
              </w:rPr>
            </w:pPr>
          </w:p>
          <w:p w14:paraId="5A983198" w14:textId="29BD1DAF"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59.44%</w:t>
            </w:r>
          </w:p>
        </w:tc>
      </w:tr>
      <w:tr w:rsidR="00722B8C" w14:paraId="223527DD" w14:textId="77777777" w:rsidTr="00722B8C">
        <w:trPr>
          <w:trHeight w:val="1151"/>
        </w:trPr>
        <w:tc>
          <w:tcPr>
            <w:tcW w:w="2065" w:type="dxa"/>
          </w:tcPr>
          <w:p w14:paraId="486CE7C1" w14:textId="374D60B8" w:rsidR="00722B8C" w:rsidRDefault="00722B8C" w:rsidP="005B492D">
            <w:pPr>
              <w:rPr>
                <w:rFonts w:ascii="Calibri Light" w:hAnsi="Calibri Light" w:cs="Calibri Light"/>
                <w:sz w:val="28"/>
                <w:szCs w:val="28"/>
              </w:rPr>
            </w:pPr>
            <w:r>
              <w:rPr>
                <w:rFonts w:ascii="Calibri Light" w:hAnsi="Calibri Light" w:cs="Calibri Light"/>
                <w:sz w:val="28"/>
                <w:szCs w:val="28"/>
              </w:rPr>
              <w:t>By using RFE and LDA as a stack</w:t>
            </w:r>
          </w:p>
        </w:tc>
        <w:tc>
          <w:tcPr>
            <w:tcW w:w="1080" w:type="dxa"/>
          </w:tcPr>
          <w:p w14:paraId="1B742921" w14:textId="77777777" w:rsidR="00722B8C" w:rsidRDefault="00722B8C" w:rsidP="005B492D">
            <w:pPr>
              <w:rPr>
                <w:rFonts w:ascii="Calibri Light" w:hAnsi="Calibri Light" w:cs="Calibri Light"/>
                <w:sz w:val="28"/>
                <w:szCs w:val="28"/>
              </w:rPr>
            </w:pPr>
          </w:p>
          <w:p w14:paraId="1503BC7F" w14:textId="46354472" w:rsidR="00722B8C" w:rsidRDefault="00722B8C" w:rsidP="005B492D">
            <w:pPr>
              <w:rPr>
                <w:rFonts w:ascii="Calibri Light" w:hAnsi="Calibri Light" w:cs="Calibri Light"/>
                <w:sz w:val="28"/>
                <w:szCs w:val="28"/>
              </w:rPr>
            </w:pPr>
            <w:r>
              <w:rPr>
                <w:rFonts w:ascii="Calibri Light" w:hAnsi="Calibri Light" w:cs="Calibri Light"/>
                <w:sz w:val="28"/>
                <w:szCs w:val="28"/>
              </w:rPr>
              <w:t xml:space="preserve">    11</w:t>
            </w:r>
          </w:p>
        </w:tc>
        <w:tc>
          <w:tcPr>
            <w:tcW w:w="1478" w:type="dxa"/>
          </w:tcPr>
          <w:p w14:paraId="12F00363" w14:textId="77777777" w:rsidR="00722B8C" w:rsidRDefault="00722B8C" w:rsidP="005B492D">
            <w:pPr>
              <w:rPr>
                <w:rFonts w:ascii="Calibri Light" w:hAnsi="Calibri Light" w:cs="Calibri Light"/>
                <w:sz w:val="28"/>
                <w:szCs w:val="28"/>
              </w:rPr>
            </w:pPr>
          </w:p>
          <w:p w14:paraId="4B62FE65" w14:textId="1DD584EA"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92.43%</w:t>
            </w:r>
          </w:p>
        </w:tc>
        <w:tc>
          <w:tcPr>
            <w:tcW w:w="1541" w:type="dxa"/>
          </w:tcPr>
          <w:p w14:paraId="1DD83CA7" w14:textId="77777777" w:rsidR="00722B8C" w:rsidRDefault="00722B8C" w:rsidP="005B492D">
            <w:pPr>
              <w:rPr>
                <w:rFonts w:ascii="Calibri Light" w:hAnsi="Calibri Light" w:cs="Calibri Light"/>
                <w:sz w:val="28"/>
                <w:szCs w:val="28"/>
              </w:rPr>
            </w:pPr>
          </w:p>
          <w:p w14:paraId="2FC6539E" w14:textId="6C206258"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79.26%</w:t>
            </w:r>
          </w:p>
        </w:tc>
        <w:tc>
          <w:tcPr>
            <w:tcW w:w="1542" w:type="dxa"/>
          </w:tcPr>
          <w:p w14:paraId="420AD0E8" w14:textId="77777777" w:rsidR="00722B8C" w:rsidRDefault="00722B8C" w:rsidP="005B492D">
            <w:pPr>
              <w:rPr>
                <w:rFonts w:ascii="Calibri Light" w:hAnsi="Calibri Light" w:cs="Calibri Light"/>
                <w:sz w:val="28"/>
                <w:szCs w:val="28"/>
              </w:rPr>
            </w:pPr>
          </w:p>
          <w:p w14:paraId="66828F97" w14:textId="6FA5F21D"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99.88%</w:t>
            </w:r>
          </w:p>
        </w:tc>
        <w:tc>
          <w:tcPr>
            <w:tcW w:w="1542" w:type="dxa"/>
          </w:tcPr>
          <w:p w14:paraId="3D056F38" w14:textId="77777777" w:rsidR="00722B8C" w:rsidRDefault="00722B8C" w:rsidP="005B492D">
            <w:pPr>
              <w:rPr>
                <w:rFonts w:ascii="Calibri Light" w:hAnsi="Calibri Light" w:cs="Calibri Light"/>
                <w:sz w:val="28"/>
                <w:szCs w:val="28"/>
              </w:rPr>
            </w:pPr>
          </w:p>
          <w:p w14:paraId="39CB80BA" w14:textId="4AEAEA0F"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98.95%</w:t>
            </w:r>
          </w:p>
        </w:tc>
        <w:tc>
          <w:tcPr>
            <w:tcW w:w="1727" w:type="dxa"/>
          </w:tcPr>
          <w:p w14:paraId="07AB32F6" w14:textId="77777777" w:rsidR="00722B8C" w:rsidRDefault="00722B8C" w:rsidP="005B492D">
            <w:pPr>
              <w:rPr>
                <w:rFonts w:ascii="Calibri Light" w:hAnsi="Calibri Light" w:cs="Calibri Light"/>
                <w:sz w:val="28"/>
                <w:szCs w:val="28"/>
              </w:rPr>
            </w:pPr>
          </w:p>
          <w:p w14:paraId="4F16367D" w14:textId="617C69B6"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75.49%</w:t>
            </w:r>
          </w:p>
        </w:tc>
      </w:tr>
    </w:tbl>
    <w:p w14:paraId="700C2BCE" w14:textId="2F4F46B7" w:rsidR="0059684E" w:rsidRDefault="00CC0C5E" w:rsidP="005B492D">
      <w:pPr>
        <w:rPr>
          <w:rFonts w:ascii="Calibri Light" w:hAnsi="Calibri Light" w:cs="Calibri Light"/>
          <w:sz w:val="28"/>
          <w:szCs w:val="28"/>
        </w:rPr>
      </w:pPr>
      <w:r>
        <w:rPr>
          <w:rFonts w:ascii="Calibri Light" w:hAnsi="Calibri Light" w:cs="Calibri Light"/>
          <w:b/>
          <w:bCs/>
          <w:noProof/>
          <w:sz w:val="28"/>
          <w:szCs w:val="28"/>
        </w:rPr>
        <mc:AlternateContent>
          <mc:Choice Requires="wps">
            <w:drawing>
              <wp:anchor distT="0" distB="0" distL="114300" distR="114300" simplePos="0" relativeHeight="251729920" behindDoc="0" locked="0" layoutInCell="1" allowOverlap="1" wp14:anchorId="2DAD34BF" wp14:editId="67C36741">
                <wp:simplePos x="0" y="0"/>
                <wp:positionH relativeFrom="page">
                  <wp:posOffset>19050</wp:posOffset>
                </wp:positionH>
                <wp:positionV relativeFrom="paragraph">
                  <wp:posOffset>-1709420</wp:posOffset>
                </wp:positionV>
                <wp:extent cx="409575" cy="93345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409575" cy="933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EE8D64" w14:textId="166F2621" w:rsidR="00970D61" w:rsidRPr="00CC0C5E" w:rsidRDefault="00970D61" w:rsidP="00CC0C5E">
                            <w:pPr>
                              <w:jc w:val="center"/>
                              <w:rPr>
                                <w:b/>
                                <w:bCs/>
                                <w:sz w:val="32"/>
                                <w:szCs w:val="32"/>
                                <w:lang w:val="en-IN"/>
                              </w:rPr>
                            </w:pPr>
                            <w:r>
                              <w:rPr>
                                <w:b/>
                                <w:bCs/>
                                <w:sz w:val="32"/>
                                <w:szCs w:val="32"/>
                                <w:lang w:val="en-I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D34BF" id="Rectangle 120" o:spid="_x0000_s1045" style="position:absolute;margin-left:1.5pt;margin-top:-134.6pt;width:32.25pt;height:73.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" fillcolor="white [3201]" strokecolor="black [3213]" strokeweight="1pt">
                <v:textbox>
                  <w:txbxContent>
                    <w:p w14:paraId="10EE8D64" w14:textId="166F2621" w:rsidR="00970D61" w:rsidRPr="00CC0C5E" w:rsidRDefault="00970D61" w:rsidP="00CC0C5E">
                      <w:pPr>
                        <w:jc w:val="center"/>
                        <w:rPr>
                          <w:b/>
                          <w:bCs/>
                          <w:sz w:val="32"/>
                          <w:szCs w:val="32"/>
                          <w:lang w:val="en-IN"/>
                        </w:rPr>
                      </w:pPr>
                      <w:r>
                        <w:rPr>
                          <w:b/>
                          <w:bCs/>
                          <w:sz w:val="32"/>
                          <w:szCs w:val="32"/>
                          <w:lang w:val="en-IN"/>
                        </w:rPr>
                        <w:t>10</w:t>
                      </w:r>
                    </w:p>
                  </w:txbxContent>
                </v:textbox>
                <w10:wrap anchorx="page"/>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31968" behindDoc="0" locked="0" layoutInCell="1" allowOverlap="1" wp14:anchorId="6E709FE0" wp14:editId="0F58B3A6">
                <wp:simplePos x="0" y="0"/>
                <wp:positionH relativeFrom="leftMargin">
                  <wp:align>right</wp:align>
                </wp:positionH>
                <wp:positionV relativeFrom="paragraph">
                  <wp:posOffset>-775970</wp:posOffset>
                </wp:positionV>
                <wp:extent cx="409575" cy="752475"/>
                <wp:effectExtent l="0" t="0" r="28575" b="28575"/>
                <wp:wrapNone/>
                <wp:docPr id="121" name="Rectangle 121"/>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737B85" w14:textId="61954FA8" w:rsidR="00970D61" w:rsidRPr="00CC0C5E" w:rsidRDefault="00970D61" w:rsidP="00CC0C5E">
                            <w:pPr>
                              <w:jc w:val="center"/>
                              <w:rPr>
                                <w:b/>
                                <w:bCs/>
                                <w:sz w:val="32"/>
                                <w:szCs w:val="32"/>
                                <w:lang w:val="en-IN"/>
                              </w:rPr>
                            </w:pPr>
                            <w:r>
                              <w:rPr>
                                <w:b/>
                                <w:bCs/>
                                <w:sz w:val="32"/>
                                <w:szCs w:val="32"/>
                                <w:lang w:val="en-IN"/>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09FE0" id="Rectangle 121" o:spid="_x0000_s1046" style="position:absolute;margin-left:-18.95pt;margin-top:-61.1pt;width:32.25pt;height:59.25pt;z-index:2517319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" fillcolor="white [3201]" strokecolor="black [3213]" strokeweight="1pt">
                <v:textbox>
                  <w:txbxContent>
                    <w:p w14:paraId="16737B85" w14:textId="61954FA8" w:rsidR="00970D61" w:rsidRPr="00CC0C5E" w:rsidRDefault="00970D61" w:rsidP="00CC0C5E">
                      <w:pPr>
                        <w:jc w:val="center"/>
                        <w:rPr>
                          <w:b/>
                          <w:bCs/>
                          <w:sz w:val="32"/>
                          <w:szCs w:val="32"/>
                          <w:lang w:val="en-IN"/>
                        </w:rPr>
                      </w:pPr>
                      <w:r>
                        <w:rPr>
                          <w:b/>
                          <w:bCs/>
                          <w:sz w:val="32"/>
                          <w:szCs w:val="32"/>
                          <w:lang w:val="en-IN"/>
                        </w:rPr>
                        <w:t>11</w:t>
                      </w:r>
                    </w:p>
                  </w:txbxContent>
                </v:textbox>
                <w10:wrap anchorx="margin"/>
              </v:rect>
            </w:pict>
          </mc:Fallback>
        </mc:AlternateContent>
      </w:r>
    </w:p>
    <w:p w14:paraId="426150D2" w14:textId="5BCFB9FB" w:rsidR="003E37B7" w:rsidRPr="003E37B7" w:rsidRDefault="003E37B7" w:rsidP="005B492D">
      <w:pPr>
        <w:rPr>
          <w:rFonts w:ascii="Calibri Light" w:hAnsi="Calibri Light" w:cs="Calibri Light"/>
          <w:b/>
          <w:bCs/>
          <w:sz w:val="28"/>
          <w:szCs w:val="28"/>
        </w:rPr>
      </w:pPr>
      <w:r>
        <w:rPr>
          <w:rFonts w:ascii="Calibri Light" w:hAnsi="Calibri Light" w:cs="Calibri Light"/>
          <w:b/>
          <w:bCs/>
          <w:sz w:val="28"/>
          <w:szCs w:val="28"/>
        </w:rPr>
        <w:t xml:space="preserve">[ </w:t>
      </w:r>
      <w:r w:rsidRPr="003E37B7">
        <w:rPr>
          <w:rFonts w:ascii="Calibri Light" w:hAnsi="Calibri Light" w:cs="Calibri Light"/>
          <w:b/>
          <w:bCs/>
          <w:sz w:val="28"/>
          <w:szCs w:val="28"/>
        </w:rPr>
        <w:t>Note: Every feature selection</w:t>
      </w:r>
      <w:r>
        <w:rPr>
          <w:rFonts w:ascii="Calibri Light" w:hAnsi="Calibri Light" w:cs="Calibri Light"/>
          <w:b/>
          <w:bCs/>
          <w:sz w:val="28"/>
          <w:szCs w:val="28"/>
        </w:rPr>
        <w:t xml:space="preserve"> technique</w:t>
      </w:r>
      <w:r w:rsidRPr="003E37B7">
        <w:rPr>
          <w:rFonts w:ascii="Calibri Light" w:hAnsi="Calibri Light" w:cs="Calibri Light"/>
          <w:b/>
          <w:bCs/>
          <w:sz w:val="28"/>
          <w:szCs w:val="28"/>
        </w:rPr>
        <w:t xml:space="preserve"> except correlation matrix is applied on dropped correlations dataset</w:t>
      </w:r>
      <w:r>
        <w:rPr>
          <w:rFonts w:ascii="Calibri Light" w:hAnsi="Calibri Light" w:cs="Calibri Light"/>
          <w:b/>
          <w:bCs/>
          <w:sz w:val="28"/>
          <w:szCs w:val="28"/>
        </w:rPr>
        <w:t xml:space="preserve"> </w:t>
      </w:r>
      <w:r w:rsidRPr="003E37B7">
        <w:rPr>
          <w:rFonts w:ascii="Calibri Light" w:hAnsi="Calibri Light" w:cs="Calibri Light"/>
          <w:b/>
          <w:bCs/>
          <w:sz w:val="28"/>
          <w:szCs w:val="28"/>
        </w:rPr>
        <w:t xml:space="preserve">(28 </w:t>
      </w:r>
      <w:r>
        <w:rPr>
          <w:rFonts w:ascii="Calibri Light" w:hAnsi="Calibri Light" w:cs="Calibri Light"/>
          <w:b/>
          <w:bCs/>
          <w:sz w:val="28"/>
          <w:szCs w:val="28"/>
        </w:rPr>
        <w:t>features</w:t>
      </w:r>
      <w:r w:rsidRPr="003E37B7">
        <w:rPr>
          <w:rFonts w:ascii="Calibri Light" w:hAnsi="Calibri Light" w:cs="Calibri Light"/>
          <w:b/>
          <w:bCs/>
          <w:sz w:val="28"/>
          <w:szCs w:val="28"/>
        </w:rPr>
        <w:t>).</w:t>
      </w:r>
      <w:r>
        <w:rPr>
          <w:rFonts w:ascii="Calibri Light" w:hAnsi="Calibri Light" w:cs="Calibri Light"/>
          <w:b/>
          <w:bCs/>
          <w:sz w:val="28"/>
          <w:szCs w:val="28"/>
        </w:rPr>
        <w:t xml:space="preserve"> ]</w:t>
      </w:r>
    </w:p>
    <w:p w14:paraId="7B0146A0" w14:textId="44E889BF" w:rsidR="001124CF" w:rsidRDefault="00DB512F" w:rsidP="001124CF">
      <w:pPr>
        <w:rPr>
          <w:rFonts w:ascii="Calibri Light" w:hAnsi="Calibri Light" w:cs="Calibri Light"/>
          <w:b/>
          <w:bCs/>
          <w:sz w:val="28"/>
          <w:szCs w:val="28"/>
        </w:rPr>
      </w:pPr>
      <w:r>
        <w:rPr>
          <w:rFonts w:ascii="Calibri Light" w:hAnsi="Calibri Light" w:cs="Calibri Light"/>
          <w:b/>
          <w:bCs/>
          <w:sz w:val="28"/>
          <w:szCs w:val="28"/>
        </w:rPr>
        <w:t>Graphs</w:t>
      </w:r>
      <w:r w:rsidR="00B03670">
        <w:rPr>
          <w:rFonts w:ascii="Calibri Light" w:hAnsi="Calibri Light" w:cs="Calibri Light"/>
          <w:b/>
          <w:bCs/>
          <w:sz w:val="28"/>
          <w:szCs w:val="28"/>
        </w:rPr>
        <w:t xml:space="preserve"> of accuracies returned by accuracy_score() function:</w:t>
      </w:r>
    </w:p>
    <w:p w14:paraId="0C4E58A9" w14:textId="5F514E2E" w:rsidR="00B03670" w:rsidRPr="00E7156F" w:rsidRDefault="00B03670" w:rsidP="001124CF">
      <w:pPr>
        <w:rPr>
          <w:rFonts w:ascii="Calibri Light" w:hAnsi="Calibri Light" w:cs="Calibri Light"/>
          <w:b/>
          <w:bCs/>
          <w:sz w:val="28"/>
          <w:szCs w:val="28"/>
        </w:rPr>
      </w:pPr>
      <w:r>
        <w:rPr>
          <w:rFonts w:ascii="Calibri Light" w:hAnsi="Calibri Light" w:cs="Calibri Light"/>
          <w:b/>
          <w:bCs/>
          <w:noProof/>
          <w:sz w:val="28"/>
          <w:szCs w:val="28"/>
        </w:rPr>
        <w:drawing>
          <wp:inline distT="0" distB="0" distL="0" distR="0" wp14:anchorId="54D2A6B1" wp14:editId="4417065D">
            <wp:extent cx="3413051" cy="2562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845" cy="2624264"/>
                    </a:xfrm>
                    <a:prstGeom prst="rect">
                      <a:avLst/>
                    </a:prstGeom>
                    <a:noFill/>
                    <a:ln>
                      <a:noFill/>
                    </a:ln>
                  </pic:spPr>
                </pic:pic>
              </a:graphicData>
            </a:graphic>
          </wp:inline>
        </w:drawing>
      </w:r>
      <w:r>
        <w:rPr>
          <w:rFonts w:ascii="Calibri Light" w:hAnsi="Calibri Light" w:cs="Calibri Light"/>
          <w:b/>
          <w:bCs/>
          <w:noProof/>
          <w:sz w:val="28"/>
          <w:szCs w:val="28"/>
        </w:rPr>
        <w:drawing>
          <wp:inline distT="0" distB="0" distL="0" distR="0" wp14:anchorId="07778D81" wp14:editId="2542EB24">
            <wp:extent cx="3423684" cy="2570830"/>
            <wp:effectExtent l="0" t="0" r="571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141" cy="2637252"/>
                    </a:xfrm>
                    <a:prstGeom prst="rect">
                      <a:avLst/>
                    </a:prstGeom>
                    <a:noFill/>
                    <a:ln>
                      <a:noFill/>
                    </a:ln>
                  </pic:spPr>
                </pic:pic>
              </a:graphicData>
            </a:graphic>
          </wp:inline>
        </w:drawing>
      </w:r>
    </w:p>
    <w:p w14:paraId="2E5755C6" w14:textId="7AF98A2C" w:rsidR="001124CF" w:rsidRDefault="003E37B7" w:rsidP="007A698D">
      <w:pPr>
        <w:rPr>
          <w:rFonts w:ascii="Calibri Light" w:hAnsi="Calibri Light" w:cs="Calibri Light"/>
          <w:sz w:val="28"/>
          <w:szCs w:val="28"/>
        </w:rPr>
      </w:pPr>
      <w:r w:rsidRPr="00B03670">
        <w:rPr>
          <w:rFonts w:ascii="Calibri Light" w:hAnsi="Calibri Light" w:cs="Calibri Light"/>
          <w:noProof/>
          <w:sz w:val="28"/>
          <w:szCs w:val="28"/>
        </w:rPr>
        <mc:AlternateContent>
          <mc:Choice Requires="wps">
            <w:drawing>
              <wp:anchor distT="45720" distB="45720" distL="114300" distR="114300" simplePos="0" relativeHeight="251685888" behindDoc="0" locked="0" layoutInCell="1" allowOverlap="1" wp14:anchorId="04306F21" wp14:editId="7FA4A23A">
                <wp:simplePos x="0" y="0"/>
                <wp:positionH relativeFrom="column">
                  <wp:posOffset>3819525</wp:posOffset>
                </wp:positionH>
                <wp:positionV relativeFrom="paragraph">
                  <wp:posOffset>6985</wp:posOffset>
                </wp:positionV>
                <wp:extent cx="2688590" cy="259080"/>
                <wp:effectExtent l="0" t="0" r="1651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259080"/>
                        </a:xfrm>
                        <a:prstGeom prst="rect">
                          <a:avLst/>
                        </a:prstGeom>
                        <a:solidFill>
                          <a:srgbClr val="FFFFFF"/>
                        </a:solidFill>
                        <a:ln w="9525">
                          <a:solidFill>
                            <a:srgbClr val="000000"/>
                          </a:solidFill>
                          <a:miter lim="800000"/>
                          <a:headEnd/>
                          <a:tailEnd/>
                        </a:ln>
                      </wps:spPr>
                      <wps:txbx>
                        <w:txbxContent>
                          <w:p w14:paraId="393BE2FC" w14:textId="05152F37" w:rsidR="00970D61" w:rsidRPr="003E37B7" w:rsidRDefault="00970D61" w:rsidP="003E37B7">
                            <w:pPr>
                              <w:rPr>
                                <w:sz w:val="20"/>
                                <w:szCs w:val="20"/>
                                <w:lang w:val="en-IN"/>
                              </w:rPr>
                            </w:pPr>
                            <w:r w:rsidRPr="003E37B7">
                              <w:rPr>
                                <w:b/>
                                <w:bCs/>
                                <w:sz w:val="20"/>
                                <w:szCs w:val="20"/>
                                <w:lang w:val="en-IN"/>
                              </w:rPr>
                              <w:t>Fig.</w:t>
                            </w:r>
                            <w:r>
                              <w:rPr>
                                <w:b/>
                                <w:bCs/>
                                <w:sz w:val="20"/>
                                <w:szCs w:val="20"/>
                                <w:lang w:val="en-IN"/>
                              </w:rPr>
                              <w:t>2</w:t>
                            </w:r>
                            <w:r w:rsidRPr="003E37B7">
                              <w:rPr>
                                <w:b/>
                                <w:bCs/>
                                <w:sz w:val="20"/>
                                <w:szCs w:val="20"/>
                                <w:lang w:val="en-IN"/>
                              </w:rPr>
                              <w:t xml:space="preserve"> </w:t>
                            </w:r>
                            <w:bookmarkStart w:id="12" w:name="_Hlk20652119"/>
                            <w:r>
                              <w:rPr>
                                <w:sz w:val="20"/>
                                <w:szCs w:val="20"/>
                                <w:lang w:val="en-IN"/>
                              </w:rPr>
                              <w:t>By Using UFS</w:t>
                            </w:r>
                            <w:r w:rsidRPr="003E37B7">
                              <w:rPr>
                                <w:sz w:val="20"/>
                                <w:szCs w:val="20"/>
                                <w:lang w:val="en-IN"/>
                              </w:rPr>
                              <w:t xml:space="preserve"> (</w:t>
                            </w:r>
                            <w:r>
                              <w:rPr>
                                <w:sz w:val="20"/>
                                <w:szCs w:val="20"/>
                                <w:lang w:val="en-IN"/>
                              </w:rPr>
                              <w:t>17</w:t>
                            </w:r>
                            <w:r w:rsidRPr="003E37B7">
                              <w:rPr>
                                <w:sz w:val="20"/>
                                <w:szCs w:val="20"/>
                                <w:lang w:val="en-IN"/>
                              </w:rPr>
                              <w:t xml:space="preserve"> features)</w:t>
                            </w:r>
                            <w:r w:rsidRPr="003E37B7">
                              <w:t xml:space="preserve"> </w:t>
                            </w:r>
                            <w:bookmarkEnd w:id="12"/>
                            <w:r w:rsidRPr="003E37B7">
                              <w:rPr>
                                <w:sz w:val="20"/>
                                <w:szCs w:val="20"/>
                                <w:lang w:val="en-IN"/>
                              </w:rPr>
                              <w:t>plt.bar(x,y,color=['b','m','g','y', 'maroon','cyan'])</w:t>
                            </w:r>
                          </w:p>
                          <w:p w14:paraId="497FBE47" w14:textId="77777777" w:rsidR="00970D61" w:rsidRPr="003E37B7" w:rsidRDefault="00970D61" w:rsidP="003E37B7">
                            <w:pPr>
                              <w:rPr>
                                <w:sz w:val="20"/>
                                <w:szCs w:val="20"/>
                                <w:lang w:val="en-IN"/>
                              </w:rPr>
                            </w:pPr>
                            <w:r w:rsidRPr="003E37B7">
                              <w:rPr>
                                <w:sz w:val="20"/>
                                <w:szCs w:val="20"/>
                                <w:lang w:val="en-IN"/>
                              </w:rPr>
                              <w:t>plt.xticks(x)</w:t>
                            </w:r>
                          </w:p>
                          <w:p w14:paraId="44B396BD" w14:textId="77777777" w:rsidR="00970D61" w:rsidRPr="003E37B7" w:rsidRDefault="00970D61" w:rsidP="003E37B7">
                            <w:pPr>
                              <w:rPr>
                                <w:sz w:val="20"/>
                                <w:szCs w:val="20"/>
                                <w:lang w:val="en-IN"/>
                              </w:rPr>
                            </w:pPr>
                            <w:r w:rsidRPr="003E37B7">
                              <w:rPr>
                                <w:sz w:val="20"/>
                                <w:szCs w:val="20"/>
                                <w:lang w:val="en-IN"/>
                              </w:rPr>
                              <w:t>plt.xlabel("Classifiers")</w:t>
                            </w:r>
                          </w:p>
                          <w:p w14:paraId="38AAAE8C" w14:textId="77777777" w:rsidR="00970D61" w:rsidRPr="003E37B7" w:rsidRDefault="00970D61" w:rsidP="003E37B7">
                            <w:pPr>
                              <w:rPr>
                                <w:sz w:val="20"/>
                                <w:szCs w:val="20"/>
                                <w:lang w:val="en-IN"/>
                              </w:rPr>
                            </w:pPr>
                            <w:r w:rsidRPr="003E37B7">
                              <w:rPr>
                                <w:sz w:val="20"/>
                                <w:szCs w:val="20"/>
                                <w:lang w:val="en-IN"/>
                              </w:rPr>
                              <w:t>plt.ylabel("Accuracies")</w:t>
                            </w:r>
                          </w:p>
                          <w:p w14:paraId="06F6FB31" w14:textId="77777777" w:rsidR="00970D61" w:rsidRPr="003E37B7" w:rsidRDefault="00970D61" w:rsidP="003E37B7">
                            <w:pPr>
                              <w:rPr>
                                <w:sz w:val="20"/>
                                <w:szCs w:val="20"/>
                                <w:lang w:val="en-IN"/>
                              </w:rPr>
                            </w:pPr>
                            <w:r w:rsidRPr="003E37B7">
                              <w:rPr>
                                <w:sz w:val="20"/>
                                <w:szCs w:val="20"/>
                                <w:lang w:val="en-IN"/>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06F21" id="_x0000_s1047" type="#_x0000_t202" style="position:absolute;margin-left:300.75pt;margin-top:.55pt;width:211.7pt;height:20.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">
                <v:textbox>
                  <w:txbxContent>
                    <w:p w14:paraId="393BE2FC" w14:textId="05152F37" w:rsidR="00970D61" w:rsidRPr="003E37B7" w:rsidRDefault="00970D61" w:rsidP="003E37B7">
                      <w:pPr>
                        <w:rPr>
                          <w:sz w:val="20"/>
                          <w:szCs w:val="20"/>
                          <w:lang w:val="en-IN"/>
                        </w:rPr>
                      </w:pPr>
                      <w:r w:rsidRPr="003E37B7">
                        <w:rPr>
                          <w:b/>
                          <w:bCs/>
                          <w:sz w:val="20"/>
                          <w:szCs w:val="20"/>
                          <w:lang w:val="en-IN"/>
                        </w:rPr>
                        <w:t>Fig.</w:t>
                      </w:r>
                      <w:r>
                        <w:rPr>
                          <w:b/>
                          <w:bCs/>
                          <w:sz w:val="20"/>
                          <w:szCs w:val="20"/>
                          <w:lang w:val="en-IN"/>
                        </w:rPr>
                        <w:t>2</w:t>
                      </w:r>
                      <w:r w:rsidRPr="003E37B7">
                        <w:rPr>
                          <w:b/>
                          <w:bCs/>
                          <w:sz w:val="20"/>
                          <w:szCs w:val="20"/>
                          <w:lang w:val="en-IN"/>
                        </w:rPr>
                        <w:t xml:space="preserve"> </w:t>
                      </w:r>
                      <w:bookmarkStart w:id="13" w:name="_Hlk20652119"/>
                      <w:r>
                        <w:rPr>
                          <w:sz w:val="20"/>
                          <w:szCs w:val="20"/>
                          <w:lang w:val="en-IN"/>
                        </w:rPr>
                        <w:t>By Using UFS</w:t>
                      </w:r>
                      <w:r w:rsidRPr="003E37B7">
                        <w:rPr>
                          <w:sz w:val="20"/>
                          <w:szCs w:val="20"/>
                          <w:lang w:val="en-IN"/>
                        </w:rPr>
                        <w:t xml:space="preserve"> (</w:t>
                      </w:r>
                      <w:r>
                        <w:rPr>
                          <w:sz w:val="20"/>
                          <w:szCs w:val="20"/>
                          <w:lang w:val="en-IN"/>
                        </w:rPr>
                        <w:t>17</w:t>
                      </w:r>
                      <w:r w:rsidRPr="003E37B7">
                        <w:rPr>
                          <w:sz w:val="20"/>
                          <w:szCs w:val="20"/>
                          <w:lang w:val="en-IN"/>
                        </w:rPr>
                        <w:t xml:space="preserve"> features)</w:t>
                      </w:r>
                      <w:r w:rsidRPr="003E37B7">
                        <w:t xml:space="preserve"> </w:t>
                      </w:r>
                      <w:bookmarkEnd w:id="13"/>
                      <w:r w:rsidRPr="003E37B7">
                        <w:rPr>
                          <w:sz w:val="20"/>
                          <w:szCs w:val="20"/>
                          <w:lang w:val="en-IN"/>
                        </w:rPr>
                        <w:t>plt.bar(x,y,color=['b','m','g','y', 'maroon','cyan'])</w:t>
                      </w:r>
                    </w:p>
                    <w:p w14:paraId="497FBE47" w14:textId="77777777" w:rsidR="00970D61" w:rsidRPr="003E37B7" w:rsidRDefault="00970D61" w:rsidP="003E37B7">
                      <w:pPr>
                        <w:rPr>
                          <w:sz w:val="20"/>
                          <w:szCs w:val="20"/>
                          <w:lang w:val="en-IN"/>
                        </w:rPr>
                      </w:pPr>
                      <w:r w:rsidRPr="003E37B7">
                        <w:rPr>
                          <w:sz w:val="20"/>
                          <w:szCs w:val="20"/>
                          <w:lang w:val="en-IN"/>
                        </w:rPr>
                        <w:t>plt.xticks(x)</w:t>
                      </w:r>
                    </w:p>
                    <w:p w14:paraId="44B396BD" w14:textId="77777777" w:rsidR="00970D61" w:rsidRPr="003E37B7" w:rsidRDefault="00970D61" w:rsidP="003E37B7">
                      <w:pPr>
                        <w:rPr>
                          <w:sz w:val="20"/>
                          <w:szCs w:val="20"/>
                          <w:lang w:val="en-IN"/>
                        </w:rPr>
                      </w:pPr>
                      <w:r w:rsidRPr="003E37B7">
                        <w:rPr>
                          <w:sz w:val="20"/>
                          <w:szCs w:val="20"/>
                          <w:lang w:val="en-IN"/>
                        </w:rPr>
                        <w:t>plt.xlabel("Classifiers")</w:t>
                      </w:r>
                    </w:p>
                    <w:p w14:paraId="38AAAE8C" w14:textId="77777777" w:rsidR="00970D61" w:rsidRPr="003E37B7" w:rsidRDefault="00970D61" w:rsidP="003E37B7">
                      <w:pPr>
                        <w:rPr>
                          <w:sz w:val="20"/>
                          <w:szCs w:val="20"/>
                          <w:lang w:val="en-IN"/>
                        </w:rPr>
                      </w:pPr>
                      <w:r w:rsidRPr="003E37B7">
                        <w:rPr>
                          <w:sz w:val="20"/>
                          <w:szCs w:val="20"/>
                          <w:lang w:val="en-IN"/>
                        </w:rPr>
                        <w:t>plt.ylabel("Accuracies")</w:t>
                      </w:r>
                    </w:p>
                    <w:p w14:paraId="06F6FB31" w14:textId="77777777" w:rsidR="00970D61" w:rsidRPr="003E37B7" w:rsidRDefault="00970D61" w:rsidP="003E37B7">
                      <w:pPr>
                        <w:rPr>
                          <w:sz w:val="20"/>
                          <w:szCs w:val="20"/>
                          <w:lang w:val="en-IN"/>
                        </w:rPr>
                      </w:pPr>
                      <w:r w:rsidRPr="003E37B7">
                        <w:rPr>
                          <w:sz w:val="20"/>
                          <w:szCs w:val="20"/>
                          <w:lang w:val="en-IN"/>
                        </w:rPr>
                        <w:t>plt.show()</w:t>
                      </w:r>
                    </w:p>
                  </w:txbxContent>
                </v:textbox>
                <w10:wrap type="square"/>
              </v:shape>
            </w:pict>
          </mc:Fallback>
        </mc:AlternateContent>
      </w:r>
      <w:r w:rsidRPr="00B03670">
        <w:rPr>
          <w:rFonts w:ascii="Calibri Light" w:hAnsi="Calibri Light" w:cs="Calibri Light"/>
          <w:noProof/>
          <w:sz w:val="28"/>
          <w:szCs w:val="28"/>
        </w:rPr>
        <mc:AlternateContent>
          <mc:Choice Requires="wps">
            <w:drawing>
              <wp:anchor distT="45720" distB="45720" distL="114300" distR="114300" simplePos="0" relativeHeight="251683840" behindDoc="0" locked="0" layoutInCell="1" allowOverlap="1" wp14:anchorId="4515AF0F" wp14:editId="035B04FD">
                <wp:simplePos x="0" y="0"/>
                <wp:positionH relativeFrom="column">
                  <wp:posOffset>415925</wp:posOffset>
                </wp:positionH>
                <wp:positionV relativeFrom="paragraph">
                  <wp:posOffset>5080</wp:posOffset>
                </wp:positionV>
                <wp:extent cx="2688590" cy="259080"/>
                <wp:effectExtent l="0" t="0" r="1651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259080"/>
                        </a:xfrm>
                        <a:prstGeom prst="rect">
                          <a:avLst/>
                        </a:prstGeom>
                        <a:solidFill>
                          <a:srgbClr val="FFFFFF"/>
                        </a:solidFill>
                        <a:ln w="9525">
                          <a:solidFill>
                            <a:srgbClr val="000000"/>
                          </a:solidFill>
                          <a:miter lim="800000"/>
                          <a:headEnd/>
                          <a:tailEnd/>
                        </a:ln>
                      </wps:spPr>
                      <wps:txbx>
                        <w:txbxContent>
                          <w:p w14:paraId="10562622" w14:textId="41B62D87" w:rsidR="00970D61" w:rsidRPr="003E37B7" w:rsidRDefault="00970D61" w:rsidP="003E37B7">
                            <w:pPr>
                              <w:rPr>
                                <w:sz w:val="20"/>
                                <w:szCs w:val="20"/>
                                <w:lang w:val="en-IN"/>
                              </w:rPr>
                            </w:pPr>
                            <w:r w:rsidRPr="003E37B7">
                              <w:rPr>
                                <w:b/>
                                <w:bCs/>
                                <w:sz w:val="20"/>
                                <w:szCs w:val="20"/>
                                <w:lang w:val="en-IN"/>
                              </w:rPr>
                              <w:t xml:space="preserve">Fig.1 </w:t>
                            </w:r>
                            <w:r w:rsidRPr="003E37B7">
                              <w:rPr>
                                <w:sz w:val="20"/>
                                <w:szCs w:val="20"/>
                                <w:lang w:val="en-IN"/>
                              </w:rPr>
                              <w:t>After Dropping Correlations (28 features)</w:t>
                            </w:r>
                            <w:r w:rsidRPr="003E37B7">
                              <w:t xml:space="preserve"> </w:t>
                            </w:r>
                            <w:r w:rsidRPr="003E37B7">
                              <w:rPr>
                                <w:sz w:val="20"/>
                                <w:szCs w:val="20"/>
                                <w:lang w:val="en-IN"/>
                              </w:rPr>
                              <w:t>plt.bar(x,y,color=['b','m','g','y', 'maroon','cyan'])</w:t>
                            </w:r>
                          </w:p>
                          <w:p w14:paraId="5401A969" w14:textId="77777777" w:rsidR="00970D61" w:rsidRPr="003E37B7" w:rsidRDefault="00970D61" w:rsidP="003E37B7">
                            <w:pPr>
                              <w:rPr>
                                <w:sz w:val="20"/>
                                <w:szCs w:val="20"/>
                                <w:lang w:val="en-IN"/>
                              </w:rPr>
                            </w:pPr>
                            <w:r w:rsidRPr="003E37B7">
                              <w:rPr>
                                <w:sz w:val="20"/>
                                <w:szCs w:val="20"/>
                                <w:lang w:val="en-IN"/>
                              </w:rPr>
                              <w:t>plt.xticks(x)</w:t>
                            </w:r>
                          </w:p>
                          <w:p w14:paraId="5ECD10C9" w14:textId="77777777" w:rsidR="00970D61" w:rsidRPr="003E37B7" w:rsidRDefault="00970D61" w:rsidP="003E37B7">
                            <w:pPr>
                              <w:rPr>
                                <w:sz w:val="20"/>
                                <w:szCs w:val="20"/>
                                <w:lang w:val="en-IN"/>
                              </w:rPr>
                            </w:pPr>
                            <w:r w:rsidRPr="003E37B7">
                              <w:rPr>
                                <w:sz w:val="20"/>
                                <w:szCs w:val="20"/>
                                <w:lang w:val="en-IN"/>
                              </w:rPr>
                              <w:t>plt.xlabel("Classifiers")</w:t>
                            </w:r>
                          </w:p>
                          <w:p w14:paraId="7C09E195" w14:textId="77777777" w:rsidR="00970D61" w:rsidRPr="003E37B7" w:rsidRDefault="00970D61" w:rsidP="003E37B7">
                            <w:pPr>
                              <w:rPr>
                                <w:sz w:val="20"/>
                                <w:szCs w:val="20"/>
                                <w:lang w:val="en-IN"/>
                              </w:rPr>
                            </w:pPr>
                            <w:r w:rsidRPr="003E37B7">
                              <w:rPr>
                                <w:sz w:val="20"/>
                                <w:szCs w:val="20"/>
                                <w:lang w:val="en-IN"/>
                              </w:rPr>
                              <w:t>plt.ylabel("Accuracies")</w:t>
                            </w:r>
                          </w:p>
                          <w:p w14:paraId="49D8A66F" w14:textId="222006EB" w:rsidR="00970D61" w:rsidRPr="003E37B7" w:rsidRDefault="00970D61" w:rsidP="003E37B7">
                            <w:pPr>
                              <w:rPr>
                                <w:sz w:val="20"/>
                                <w:szCs w:val="20"/>
                                <w:lang w:val="en-IN"/>
                              </w:rPr>
                            </w:pPr>
                            <w:r w:rsidRPr="003E37B7">
                              <w:rPr>
                                <w:sz w:val="20"/>
                                <w:szCs w:val="20"/>
                                <w:lang w:val="en-IN"/>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5AF0F" id="_x0000_s1048" type="#_x0000_t202" style="position:absolute;margin-left:32.75pt;margin-top:.4pt;width:211.7pt;height:20.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">
                <v:textbox>
                  <w:txbxContent>
                    <w:p w14:paraId="10562622" w14:textId="41B62D87" w:rsidR="00970D61" w:rsidRPr="003E37B7" w:rsidRDefault="00970D61" w:rsidP="003E37B7">
                      <w:pPr>
                        <w:rPr>
                          <w:sz w:val="20"/>
                          <w:szCs w:val="20"/>
                          <w:lang w:val="en-IN"/>
                        </w:rPr>
                      </w:pPr>
                      <w:r w:rsidRPr="003E37B7">
                        <w:rPr>
                          <w:b/>
                          <w:bCs/>
                          <w:sz w:val="20"/>
                          <w:szCs w:val="20"/>
                          <w:lang w:val="en-IN"/>
                        </w:rPr>
                        <w:t xml:space="preserve">Fig.1 </w:t>
                      </w:r>
                      <w:r w:rsidRPr="003E37B7">
                        <w:rPr>
                          <w:sz w:val="20"/>
                          <w:szCs w:val="20"/>
                          <w:lang w:val="en-IN"/>
                        </w:rPr>
                        <w:t>After Dropping Correlations (28 features)</w:t>
                      </w:r>
                      <w:r w:rsidRPr="003E37B7">
                        <w:t xml:space="preserve"> </w:t>
                      </w:r>
                      <w:r w:rsidRPr="003E37B7">
                        <w:rPr>
                          <w:sz w:val="20"/>
                          <w:szCs w:val="20"/>
                          <w:lang w:val="en-IN"/>
                        </w:rPr>
                        <w:t>plt.bar(x,y,color=['b','m','g','y', 'maroon','cyan'])</w:t>
                      </w:r>
                    </w:p>
                    <w:p w14:paraId="5401A969" w14:textId="77777777" w:rsidR="00970D61" w:rsidRPr="003E37B7" w:rsidRDefault="00970D61" w:rsidP="003E37B7">
                      <w:pPr>
                        <w:rPr>
                          <w:sz w:val="20"/>
                          <w:szCs w:val="20"/>
                          <w:lang w:val="en-IN"/>
                        </w:rPr>
                      </w:pPr>
                      <w:r w:rsidRPr="003E37B7">
                        <w:rPr>
                          <w:sz w:val="20"/>
                          <w:szCs w:val="20"/>
                          <w:lang w:val="en-IN"/>
                        </w:rPr>
                        <w:t>plt.xticks(x)</w:t>
                      </w:r>
                    </w:p>
                    <w:p w14:paraId="5ECD10C9" w14:textId="77777777" w:rsidR="00970D61" w:rsidRPr="003E37B7" w:rsidRDefault="00970D61" w:rsidP="003E37B7">
                      <w:pPr>
                        <w:rPr>
                          <w:sz w:val="20"/>
                          <w:szCs w:val="20"/>
                          <w:lang w:val="en-IN"/>
                        </w:rPr>
                      </w:pPr>
                      <w:r w:rsidRPr="003E37B7">
                        <w:rPr>
                          <w:sz w:val="20"/>
                          <w:szCs w:val="20"/>
                          <w:lang w:val="en-IN"/>
                        </w:rPr>
                        <w:t>plt.xlabel("Classifiers")</w:t>
                      </w:r>
                    </w:p>
                    <w:p w14:paraId="7C09E195" w14:textId="77777777" w:rsidR="00970D61" w:rsidRPr="003E37B7" w:rsidRDefault="00970D61" w:rsidP="003E37B7">
                      <w:pPr>
                        <w:rPr>
                          <w:sz w:val="20"/>
                          <w:szCs w:val="20"/>
                          <w:lang w:val="en-IN"/>
                        </w:rPr>
                      </w:pPr>
                      <w:r w:rsidRPr="003E37B7">
                        <w:rPr>
                          <w:sz w:val="20"/>
                          <w:szCs w:val="20"/>
                          <w:lang w:val="en-IN"/>
                        </w:rPr>
                        <w:t>plt.ylabel("Accuracies")</w:t>
                      </w:r>
                    </w:p>
                    <w:p w14:paraId="49D8A66F" w14:textId="222006EB" w:rsidR="00970D61" w:rsidRPr="003E37B7" w:rsidRDefault="00970D61" w:rsidP="003E37B7">
                      <w:pPr>
                        <w:rPr>
                          <w:sz w:val="20"/>
                          <w:szCs w:val="20"/>
                          <w:lang w:val="en-IN"/>
                        </w:rPr>
                      </w:pPr>
                      <w:r w:rsidRPr="003E37B7">
                        <w:rPr>
                          <w:sz w:val="20"/>
                          <w:szCs w:val="20"/>
                          <w:lang w:val="en-IN"/>
                        </w:rPr>
                        <w:t>plt.show()</w:t>
                      </w:r>
                    </w:p>
                  </w:txbxContent>
                </v:textbox>
                <w10:wrap type="square"/>
              </v:shape>
            </w:pict>
          </mc:Fallback>
        </mc:AlternateContent>
      </w:r>
    </w:p>
    <w:p w14:paraId="0E23C278" w14:textId="76099AD3" w:rsidR="001124CF" w:rsidRDefault="001124CF" w:rsidP="001124CF">
      <w:pPr>
        <w:rPr>
          <w:rFonts w:ascii="Calibri Light" w:hAnsi="Calibri Light" w:cs="Calibri Light"/>
          <w:sz w:val="28"/>
          <w:szCs w:val="28"/>
        </w:rPr>
      </w:pPr>
    </w:p>
    <w:p w14:paraId="4303579F" w14:textId="4613A98C" w:rsidR="001124CF" w:rsidRDefault="007A698D"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693056" behindDoc="0" locked="0" layoutInCell="1" allowOverlap="1" wp14:anchorId="21B4D642" wp14:editId="5E8BBB6D">
                <wp:simplePos x="0" y="0"/>
                <wp:positionH relativeFrom="column">
                  <wp:posOffset>3781424</wp:posOffset>
                </wp:positionH>
                <wp:positionV relativeFrom="paragraph">
                  <wp:posOffset>2583180</wp:posOffset>
                </wp:positionV>
                <wp:extent cx="2390775" cy="2667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39077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BC3DE" w14:textId="61ACA861" w:rsidR="00970D61" w:rsidRPr="007A698D" w:rsidRDefault="00970D61" w:rsidP="007A698D">
                            <w:pPr>
                              <w:rPr>
                                <w:lang w:val="en-IN"/>
                              </w:rPr>
                            </w:pPr>
                            <w:r>
                              <w:rPr>
                                <w:color w:val="000000" w:themeColor="text1"/>
                                <w:lang w:val="en-IN"/>
                              </w:rPr>
                              <w:t xml:space="preserve">Fig.4  </w:t>
                            </w:r>
                            <w:r w:rsidRPr="007A698D">
                              <w:rPr>
                                <w:color w:val="000000" w:themeColor="text1"/>
                                <w:lang w:val="en-IN"/>
                              </w:rPr>
                              <w:t>By Using</w:t>
                            </w:r>
                            <w:r>
                              <w:rPr>
                                <w:color w:val="000000" w:themeColor="text1"/>
                                <w:lang w:val="en-IN"/>
                              </w:rPr>
                              <w:t xml:space="preserve"> PCA</w:t>
                            </w:r>
                            <w:r w:rsidRPr="007A698D">
                              <w:rPr>
                                <w:color w:val="000000" w:themeColor="text1"/>
                                <w:lang w:val="en-IN"/>
                              </w:rPr>
                              <w:t xml:space="preserve"> (17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4D642" id="Rectangle 24" o:spid="_x0000_s1049" style="position:absolute;margin-left:297.75pt;margin-top:203.4pt;width:188.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" filled="f" strokecolor="black [3213]" strokeweight="1pt">
                <v:textbox>
                  <w:txbxContent>
                    <w:p w14:paraId="0D3BC3DE" w14:textId="61ACA861" w:rsidR="00970D61" w:rsidRPr="007A698D" w:rsidRDefault="00970D61" w:rsidP="007A698D">
                      <w:pPr>
                        <w:rPr>
                          <w:lang w:val="en-IN"/>
                        </w:rPr>
                      </w:pPr>
                      <w:r>
                        <w:rPr>
                          <w:color w:val="000000" w:themeColor="text1"/>
                          <w:lang w:val="en-IN"/>
                        </w:rPr>
                        <w:t xml:space="preserve">Fig.4  </w:t>
                      </w:r>
                      <w:r w:rsidRPr="007A698D">
                        <w:rPr>
                          <w:color w:val="000000" w:themeColor="text1"/>
                          <w:lang w:val="en-IN"/>
                        </w:rPr>
                        <w:t>By Using</w:t>
                      </w:r>
                      <w:r>
                        <w:rPr>
                          <w:color w:val="000000" w:themeColor="text1"/>
                          <w:lang w:val="en-IN"/>
                        </w:rPr>
                        <w:t xml:space="preserve"> PCA</w:t>
                      </w:r>
                      <w:r w:rsidRPr="007A698D">
                        <w:rPr>
                          <w:color w:val="000000" w:themeColor="text1"/>
                          <w:lang w:val="en-IN"/>
                        </w:rPr>
                        <w:t xml:space="preserve"> (17 features)</w:t>
                      </w:r>
                    </w:p>
                  </w:txbxContent>
                </v:textbox>
              </v:rect>
            </w:pict>
          </mc:Fallback>
        </mc:AlternateContent>
      </w:r>
      <w:r>
        <w:rPr>
          <w:rFonts w:ascii="Calibri Light" w:hAnsi="Calibri Light" w:cs="Calibri Light"/>
          <w:noProof/>
          <w:sz w:val="28"/>
          <w:szCs w:val="28"/>
        </w:rPr>
        <mc:AlternateContent>
          <mc:Choice Requires="wps">
            <w:drawing>
              <wp:anchor distT="0" distB="0" distL="114300" distR="114300" simplePos="0" relativeHeight="251691008" behindDoc="0" locked="0" layoutInCell="1" allowOverlap="1" wp14:anchorId="7625E2A0" wp14:editId="2098B9D0">
                <wp:simplePos x="0" y="0"/>
                <wp:positionH relativeFrom="column">
                  <wp:posOffset>381000</wp:posOffset>
                </wp:positionH>
                <wp:positionV relativeFrom="paragraph">
                  <wp:posOffset>2602231</wp:posOffset>
                </wp:positionV>
                <wp:extent cx="2714625" cy="2667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35ECD" w14:textId="0D1DD480" w:rsidR="00970D61" w:rsidRPr="007A698D" w:rsidRDefault="00970D61" w:rsidP="007A698D">
                            <w:pPr>
                              <w:rPr>
                                <w:lang w:val="en-IN"/>
                              </w:rPr>
                            </w:pPr>
                            <w:r>
                              <w:rPr>
                                <w:color w:val="000000" w:themeColor="text1"/>
                                <w:lang w:val="en-IN"/>
                              </w:rPr>
                              <w:t xml:space="preserve">Fig.3  </w:t>
                            </w:r>
                            <w:r w:rsidRPr="007A698D">
                              <w:rPr>
                                <w:color w:val="000000" w:themeColor="text1"/>
                                <w:lang w:val="en-IN"/>
                              </w:rPr>
                              <w:t>By Using</w:t>
                            </w:r>
                            <w:r>
                              <w:rPr>
                                <w:color w:val="000000" w:themeColor="text1"/>
                                <w:lang w:val="en-IN"/>
                              </w:rPr>
                              <w:t xml:space="preserve"> RFE</w:t>
                            </w:r>
                            <w:r w:rsidRPr="007A698D">
                              <w:rPr>
                                <w:color w:val="000000" w:themeColor="text1"/>
                                <w:lang w:val="en-IN"/>
                              </w:rPr>
                              <w:t xml:space="preserve"> (17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5E2A0" id="Rectangle 22" o:spid="_x0000_s1050" style="position:absolute;margin-left:30pt;margin-top:204.9pt;width:213.75pt;height: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" filled="f" strokecolor="black [3213]" strokeweight="1pt">
                <v:textbox>
                  <w:txbxContent>
                    <w:p w14:paraId="51435ECD" w14:textId="0D1DD480" w:rsidR="00970D61" w:rsidRPr="007A698D" w:rsidRDefault="00970D61" w:rsidP="007A698D">
                      <w:pPr>
                        <w:rPr>
                          <w:lang w:val="en-IN"/>
                        </w:rPr>
                      </w:pPr>
                      <w:r>
                        <w:rPr>
                          <w:color w:val="000000" w:themeColor="text1"/>
                          <w:lang w:val="en-IN"/>
                        </w:rPr>
                        <w:t xml:space="preserve">Fig.3  </w:t>
                      </w:r>
                      <w:r w:rsidRPr="007A698D">
                        <w:rPr>
                          <w:color w:val="000000" w:themeColor="text1"/>
                          <w:lang w:val="en-IN"/>
                        </w:rPr>
                        <w:t>By Using</w:t>
                      </w:r>
                      <w:r>
                        <w:rPr>
                          <w:color w:val="000000" w:themeColor="text1"/>
                          <w:lang w:val="en-IN"/>
                        </w:rPr>
                        <w:t xml:space="preserve"> RFE</w:t>
                      </w:r>
                      <w:r w:rsidRPr="007A698D">
                        <w:rPr>
                          <w:color w:val="000000" w:themeColor="text1"/>
                          <w:lang w:val="en-IN"/>
                        </w:rPr>
                        <w:t xml:space="preserve"> (17 features)</w:t>
                      </w:r>
                    </w:p>
                  </w:txbxContent>
                </v:textbox>
              </v:rect>
            </w:pict>
          </mc:Fallback>
        </mc:AlternateContent>
      </w:r>
      <w:r>
        <w:rPr>
          <w:rFonts w:ascii="Calibri Light" w:hAnsi="Calibri Light" w:cs="Calibri Light"/>
          <w:noProof/>
          <w:sz w:val="28"/>
          <w:szCs w:val="28"/>
        </w:rPr>
        <w:drawing>
          <wp:inline distT="0" distB="0" distL="0" distR="0" wp14:anchorId="02C8D46F" wp14:editId="1990CB84">
            <wp:extent cx="3407410" cy="2533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7410" cy="2533650"/>
                    </a:xfrm>
                    <a:prstGeom prst="rect">
                      <a:avLst/>
                    </a:prstGeom>
                    <a:noFill/>
                    <a:ln>
                      <a:noFill/>
                    </a:ln>
                  </pic:spPr>
                </pic:pic>
              </a:graphicData>
            </a:graphic>
          </wp:inline>
        </w:drawing>
      </w:r>
      <w:r>
        <w:rPr>
          <w:rFonts w:ascii="Calibri Light" w:hAnsi="Calibri Light" w:cs="Calibri Light"/>
          <w:noProof/>
          <w:sz w:val="28"/>
          <w:szCs w:val="28"/>
        </w:rPr>
        <w:drawing>
          <wp:inline distT="0" distB="0" distL="0" distR="0" wp14:anchorId="4E3E271F" wp14:editId="4192F519">
            <wp:extent cx="3119097" cy="252412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364" cy="2531624"/>
                    </a:xfrm>
                    <a:prstGeom prst="rect">
                      <a:avLst/>
                    </a:prstGeom>
                    <a:noFill/>
                    <a:ln>
                      <a:noFill/>
                    </a:ln>
                  </pic:spPr>
                </pic:pic>
              </a:graphicData>
            </a:graphic>
          </wp:inline>
        </w:drawing>
      </w:r>
    </w:p>
    <w:p w14:paraId="692CB487" w14:textId="01D661F0" w:rsidR="001124CF" w:rsidRDefault="00FF3491"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697152" behindDoc="0" locked="0" layoutInCell="1" allowOverlap="1" wp14:anchorId="7A28F596" wp14:editId="7845F1C2">
                <wp:simplePos x="0" y="0"/>
                <wp:positionH relativeFrom="column">
                  <wp:posOffset>3819525</wp:posOffset>
                </wp:positionH>
                <wp:positionV relativeFrom="paragraph">
                  <wp:posOffset>2581275</wp:posOffset>
                </wp:positionV>
                <wp:extent cx="2647950" cy="2667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6479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64ABB4" w14:textId="19E58BB2" w:rsidR="00970D61" w:rsidRPr="007A698D" w:rsidRDefault="00970D61" w:rsidP="007A698D">
                            <w:pPr>
                              <w:rPr>
                                <w:lang w:val="en-IN"/>
                              </w:rPr>
                            </w:pPr>
                            <w:r>
                              <w:rPr>
                                <w:color w:val="000000" w:themeColor="text1"/>
                                <w:lang w:val="en-IN"/>
                              </w:rPr>
                              <w:t xml:space="preserve">Fig.6  </w:t>
                            </w:r>
                            <w:r w:rsidRPr="007A698D">
                              <w:rPr>
                                <w:color w:val="000000" w:themeColor="text1"/>
                                <w:lang w:val="en-IN"/>
                              </w:rPr>
                              <w:t>By Using</w:t>
                            </w:r>
                            <w:r>
                              <w:rPr>
                                <w:color w:val="000000" w:themeColor="text1"/>
                                <w:lang w:val="en-IN"/>
                              </w:rPr>
                              <w:t xml:space="preserve"> UFS</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8F596" id="Rectangle 29" o:spid="_x0000_s1051" style="position:absolute;margin-left:300.75pt;margin-top:203.25pt;width:208.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" filled="f" strokecolor="black [3213]" strokeweight="1pt">
                <v:textbox>
                  <w:txbxContent>
                    <w:p w14:paraId="4464ABB4" w14:textId="19E58BB2" w:rsidR="00970D61" w:rsidRPr="007A698D" w:rsidRDefault="00970D61" w:rsidP="007A698D">
                      <w:pPr>
                        <w:rPr>
                          <w:lang w:val="en-IN"/>
                        </w:rPr>
                      </w:pPr>
                      <w:r>
                        <w:rPr>
                          <w:color w:val="000000" w:themeColor="text1"/>
                          <w:lang w:val="en-IN"/>
                        </w:rPr>
                        <w:t xml:space="preserve">Fig.6  </w:t>
                      </w:r>
                      <w:r w:rsidRPr="007A698D">
                        <w:rPr>
                          <w:color w:val="000000" w:themeColor="text1"/>
                          <w:lang w:val="en-IN"/>
                        </w:rPr>
                        <w:t>By Using</w:t>
                      </w:r>
                      <w:r>
                        <w:rPr>
                          <w:color w:val="000000" w:themeColor="text1"/>
                          <w:lang w:val="en-IN"/>
                        </w:rPr>
                        <w:t xml:space="preserve"> UFS</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v:textbox>
              </v:rect>
            </w:pict>
          </mc:Fallback>
        </mc:AlternateContent>
      </w:r>
      <w:r>
        <w:rPr>
          <w:rFonts w:ascii="Calibri Light" w:hAnsi="Calibri Light" w:cs="Calibri Light"/>
          <w:noProof/>
          <w:sz w:val="28"/>
          <w:szCs w:val="28"/>
        </w:rPr>
        <mc:AlternateContent>
          <mc:Choice Requires="wps">
            <w:drawing>
              <wp:anchor distT="0" distB="0" distL="114300" distR="114300" simplePos="0" relativeHeight="251695104" behindDoc="0" locked="0" layoutInCell="1" allowOverlap="1" wp14:anchorId="73B86CA8" wp14:editId="6EA9BB44">
                <wp:simplePos x="0" y="0"/>
                <wp:positionH relativeFrom="column">
                  <wp:posOffset>409575</wp:posOffset>
                </wp:positionH>
                <wp:positionV relativeFrom="paragraph">
                  <wp:posOffset>2581275</wp:posOffset>
                </wp:positionV>
                <wp:extent cx="2657475" cy="2667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65747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AD790" w14:textId="080A1063" w:rsidR="00970D61" w:rsidRPr="007A698D" w:rsidRDefault="00970D61" w:rsidP="007A698D">
                            <w:pPr>
                              <w:rPr>
                                <w:lang w:val="en-IN"/>
                              </w:rPr>
                            </w:pPr>
                            <w:r>
                              <w:rPr>
                                <w:color w:val="000000" w:themeColor="text1"/>
                                <w:lang w:val="en-IN"/>
                              </w:rPr>
                              <w:t xml:space="preserve">Fig.5  </w:t>
                            </w:r>
                            <w:r w:rsidRPr="007A698D">
                              <w:rPr>
                                <w:color w:val="000000" w:themeColor="text1"/>
                                <w:lang w:val="en-IN"/>
                              </w:rPr>
                              <w:t>By Using</w:t>
                            </w:r>
                            <w:r>
                              <w:rPr>
                                <w:color w:val="000000" w:themeColor="text1"/>
                                <w:lang w:val="en-IN"/>
                              </w:rPr>
                              <w:t xml:space="preserve"> LDA</w:t>
                            </w:r>
                            <w:r w:rsidRPr="007A698D">
                              <w:rPr>
                                <w:color w:val="000000" w:themeColor="text1"/>
                                <w:lang w:val="en-IN"/>
                              </w:rPr>
                              <w:t xml:space="preserve"> (17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86CA8" id="Rectangle 27" o:spid="_x0000_s1052" style="position:absolute;margin-left:32.25pt;margin-top:203.25pt;width:209.2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" filled="f" strokecolor="black [3213]" strokeweight="1pt">
                <v:textbox>
                  <w:txbxContent>
                    <w:p w14:paraId="0C7AD790" w14:textId="080A1063" w:rsidR="00970D61" w:rsidRPr="007A698D" w:rsidRDefault="00970D61" w:rsidP="007A698D">
                      <w:pPr>
                        <w:rPr>
                          <w:lang w:val="en-IN"/>
                        </w:rPr>
                      </w:pPr>
                      <w:r>
                        <w:rPr>
                          <w:color w:val="000000" w:themeColor="text1"/>
                          <w:lang w:val="en-IN"/>
                        </w:rPr>
                        <w:t xml:space="preserve">Fig.5  </w:t>
                      </w:r>
                      <w:r w:rsidRPr="007A698D">
                        <w:rPr>
                          <w:color w:val="000000" w:themeColor="text1"/>
                          <w:lang w:val="en-IN"/>
                        </w:rPr>
                        <w:t>By Using</w:t>
                      </w:r>
                      <w:r>
                        <w:rPr>
                          <w:color w:val="000000" w:themeColor="text1"/>
                          <w:lang w:val="en-IN"/>
                        </w:rPr>
                        <w:t xml:space="preserve"> LDA</w:t>
                      </w:r>
                      <w:r w:rsidRPr="007A698D">
                        <w:rPr>
                          <w:color w:val="000000" w:themeColor="text1"/>
                          <w:lang w:val="en-IN"/>
                        </w:rPr>
                        <w:t xml:space="preserve"> (17 features)</w:t>
                      </w:r>
                    </w:p>
                  </w:txbxContent>
                </v:textbox>
              </v:rect>
            </w:pict>
          </mc:Fallback>
        </mc:AlternateContent>
      </w:r>
      <w:r w:rsidR="007A698D">
        <w:rPr>
          <w:rFonts w:ascii="Calibri Light" w:hAnsi="Calibri Light" w:cs="Calibri Light"/>
          <w:noProof/>
          <w:sz w:val="28"/>
          <w:szCs w:val="28"/>
        </w:rPr>
        <w:drawing>
          <wp:inline distT="0" distB="0" distL="0" distR="0" wp14:anchorId="12494C00" wp14:editId="12FA3F3B">
            <wp:extent cx="3409950" cy="25602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5899" cy="2579722"/>
                    </a:xfrm>
                    <a:prstGeom prst="rect">
                      <a:avLst/>
                    </a:prstGeom>
                    <a:noFill/>
                    <a:ln>
                      <a:noFill/>
                    </a:ln>
                  </pic:spPr>
                </pic:pic>
              </a:graphicData>
            </a:graphic>
          </wp:inline>
        </w:drawing>
      </w:r>
      <w:r w:rsidR="007A698D">
        <w:rPr>
          <w:rFonts w:ascii="Calibri Light" w:hAnsi="Calibri Light" w:cs="Calibri Light"/>
          <w:noProof/>
          <w:sz w:val="28"/>
          <w:szCs w:val="28"/>
        </w:rPr>
        <w:drawing>
          <wp:inline distT="0" distB="0" distL="0" distR="0" wp14:anchorId="1983203F" wp14:editId="6E57765B">
            <wp:extent cx="3409950" cy="25602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580" cy="2583987"/>
                    </a:xfrm>
                    <a:prstGeom prst="rect">
                      <a:avLst/>
                    </a:prstGeom>
                    <a:noFill/>
                    <a:ln>
                      <a:noFill/>
                    </a:ln>
                  </pic:spPr>
                </pic:pic>
              </a:graphicData>
            </a:graphic>
          </wp:inline>
        </w:drawing>
      </w:r>
    </w:p>
    <w:p w14:paraId="4102BDF2" w14:textId="334D2879" w:rsidR="001124CF" w:rsidRDefault="001124CF" w:rsidP="001124CF">
      <w:pPr>
        <w:rPr>
          <w:rFonts w:ascii="Calibri Light" w:hAnsi="Calibri Light" w:cs="Calibri Light"/>
          <w:sz w:val="28"/>
          <w:szCs w:val="28"/>
        </w:rPr>
      </w:pPr>
    </w:p>
    <w:p w14:paraId="5901B72A" w14:textId="3231437A" w:rsidR="001124CF" w:rsidRDefault="00FF3491"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01248" behindDoc="0" locked="0" layoutInCell="1" allowOverlap="1" wp14:anchorId="50020EB7" wp14:editId="5FCC7F7F">
                <wp:simplePos x="0" y="0"/>
                <wp:positionH relativeFrom="column">
                  <wp:posOffset>3800475</wp:posOffset>
                </wp:positionH>
                <wp:positionV relativeFrom="paragraph">
                  <wp:posOffset>2588895</wp:posOffset>
                </wp:positionV>
                <wp:extent cx="2657475" cy="26670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265747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F9C7" w14:textId="12F56172" w:rsidR="00970D61" w:rsidRPr="007A698D" w:rsidRDefault="00970D61" w:rsidP="00FF3491">
                            <w:pPr>
                              <w:rPr>
                                <w:lang w:val="en-IN"/>
                              </w:rPr>
                            </w:pPr>
                            <w:r>
                              <w:rPr>
                                <w:color w:val="000000" w:themeColor="text1"/>
                                <w:lang w:val="en-IN"/>
                              </w:rPr>
                              <w:t xml:space="preserve">Fig.8  </w:t>
                            </w:r>
                            <w:r w:rsidRPr="007A698D">
                              <w:rPr>
                                <w:color w:val="000000" w:themeColor="text1"/>
                                <w:lang w:val="en-IN"/>
                              </w:rPr>
                              <w:t>By Using</w:t>
                            </w:r>
                            <w:r>
                              <w:rPr>
                                <w:color w:val="000000" w:themeColor="text1"/>
                                <w:lang w:val="en-IN"/>
                              </w:rPr>
                              <w:t xml:space="preserve"> PCA</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20EB7" id="Rectangle 97" o:spid="_x0000_s1053" style="position:absolute;margin-left:299.25pt;margin-top:203.85pt;width:209.2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" filled="f" strokecolor="black [3213]" strokeweight="1pt">
                <v:textbox>
                  <w:txbxContent>
                    <w:p w14:paraId="3A82F9C7" w14:textId="12F56172" w:rsidR="00970D61" w:rsidRPr="007A698D" w:rsidRDefault="00970D61" w:rsidP="00FF3491">
                      <w:pPr>
                        <w:rPr>
                          <w:lang w:val="en-IN"/>
                        </w:rPr>
                      </w:pPr>
                      <w:r>
                        <w:rPr>
                          <w:color w:val="000000" w:themeColor="text1"/>
                          <w:lang w:val="en-IN"/>
                        </w:rPr>
                        <w:t xml:space="preserve">Fig.8  </w:t>
                      </w:r>
                      <w:r w:rsidRPr="007A698D">
                        <w:rPr>
                          <w:color w:val="000000" w:themeColor="text1"/>
                          <w:lang w:val="en-IN"/>
                        </w:rPr>
                        <w:t>By Using</w:t>
                      </w:r>
                      <w:r>
                        <w:rPr>
                          <w:color w:val="000000" w:themeColor="text1"/>
                          <w:lang w:val="en-IN"/>
                        </w:rPr>
                        <w:t xml:space="preserve"> PCA</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v:textbox>
              </v:rect>
            </w:pict>
          </mc:Fallback>
        </mc:AlternateContent>
      </w:r>
      <w:r>
        <w:rPr>
          <w:rFonts w:ascii="Calibri Light" w:hAnsi="Calibri Light" w:cs="Calibri Light"/>
          <w:noProof/>
          <w:sz w:val="28"/>
          <w:szCs w:val="28"/>
        </w:rPr>
        <mc:AlternateContent>
          <mc:Choice Requires="wps">
            <w:drawing>
              <wp:anchor distT="0" distB="0" distL="114300" distR="114300" simplePos="0" relativeHeight="251699200" behindDoc="0" locked="0" layoutInCell="1" allowOverlap="1" wp14:anchorId="0E95E5A8" wp14:editId="4DDD9CFF">
                <wp:simplePos x="0" y="0"/>
                <wp:positionH relativeFrom="column">
                  <wp:posOffset>361950</wp:posOffset>
                </wp:positionH>
                <wp:positionV relativeFrom="paragraph">
                  <wp:posOffset>2590800</wp:posOffset>
                </wp:positionV>
                <wp:extent cx="2657475" cy="2667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65747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54ADC" w14:textId="4B360AA8" w:rsidR="00970D61" w:rsidRPr="007A698D" w:rsidRDefault="00970D61" w:rsidP="00FF3491">
                            <w:pPr>
                              <w:rPr>
                                <w:lang w:val="en-IN"/>
                              </w:rPr>
                            </w:pPr>
                            <w:r>
                              <w:rPr>
                                <w:color w:val="000000" w:themeColor="text1"/>
                                <w:lang w:val="en-IN"/>
                              </w:rPr>
                              <w:t xml:space="preserve">Fig.7  </w:t>
                            </w:r>
                            <w:r w:rsidRPr="007A698D">
                              <w:rPr>
                                <w:color w:val="000000" w:themeColor="text1"/>
                                <w:lang w:val="en-IN"/>
                              </w:rPr>
                              <w:t>By Using</w:t>
                            </w:r>
                            <w:r>
                              <w:rPr>
                                <w:color w:val="000000" w:themeColor="text1"/>
                                <w:lang w:val="en-IN"/>
                              </w:rPr>
                              <w:t xml:space="preserve"> RFE</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5E5A8" id="Rectangle 31" o:spid="_x0000_s1054" style="position:absolute;margin-left:28.5pt;margin-top:204pt;width:209.2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" filled="f" strokecolor="black [3213]" strokeweight="1pt">
                <v:textbox>
                  <w:txbxContent>
                    <w:p w14:paraId="43F54ADC" w14:textId="4B360AA8" w:rsidR="00970D61" w:rsidRPr="007A698D" w:rsidRDefault="00970D61" w:rsidP="00FF3491">
                      <w:pPr>
                        <w:rPr>
                          <w:lang w:val="en-IN"/>
                        </w:rPr>
                      </w:pPr>
                      <w:r>
                        <w:rPr>
                          <w:color w:val="000000" w:themeColor="text1"/>
                          <w:lang w:val="en-IN"/>
                        </w:rPr>
                        <w:t xml:space="preserve">Fig.7  </w:t>
                      </w:r>
                      <w:r w:rsidRPr="007A698D">
                        <w:rPr>
                          <w:color w:val="000000" w:themeColor="text1"/>
                          <w:lang w:val="en-IN"/>
                        </w:rPr>
                        <w:t>By Using</w:t>
                      </w:r>
                      <w:r>
                        <w:rPr>
                          <w:color w:val="000000" w:themeColor="text1"/>
                          <w:lang w:val="en-IN"/>
                        </w:rPr>
                        <w:t xml:space="preserve"> RFE</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v:textbox>
              </v:rect>
            </w:pict>
          </mc:Fallback>
        </mc:AlternateContent>
      </w:r>
      <w:r>
        <w:rPr>
          <w:rFonts w:ascii="Calibri Light" w:hAnsi="Calibri Light" w:cs="Calibri Light"/>
          <w:noProof/>
          <w:sz w:val="28"/>
          <w:szCs w:val="28"/>
        </w:rPr>
        <w:drawing>
          <wp:inline distT="0" distB="0" distL="0" distR="0" wp14:anchorId="2D09595C" wp14:editId="4EF3CDC9">
            <wp:extent cx="3390900" cy="254593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6415" cy="2557585"/>
                    </a:xfrm>
                    <a:prstGeom prst="rect">
                      <a:avLst/>
                    </a:prstGeom>
                    <a:noFill/>
                    <a:ln>
                      <a:noFill/>
                    </a:ln>
                  </pic:spPr>
                </pic:pic>
              </a:graphicData>
            </a:graphic>
          </wp:inline>
        </w:drawing>
      </w:r>
      <w:r>
        <w:rPr>
          <w:rFonts w:ascii="Calibri Light" w:hAnsi="Calibri Light" w:cs="Calibri Light"/>
          <w:noProof/>
          <w:sz w:val="28"/>
          <w:szCs w:val="28"/>
        </w:rPr>
        <w:drawing>
          <wp:inline distT="0" distB="0" distL="0" distR="0" wp14:anchorId="6E24B853" wp14:editId="05AE0A25">
            <wp:extent cx="3429000" cy="2574541"/>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5006" cy="2594067"/>
                    </a:xfrm>
                    <a:prstGeom prst="rect">
                      <a:avLst/>
                    </a:prstGeom>
                    <a:noFill/>
                    <a:ln>
                      <a:noFill/>
                    </a:ln>
                  </pic:spPr>
                </pic:pic>
              </a:graphicData>
            </a:graphic>
          </wp:inline>
        </w:drawing>
      </w:r>
    </w:p>
    <w:p w14:paraId="7A805386" w14:textId="577B2ACA" w:rsidR="001124CF" w:rsidRDefault="001124CF" w:rsidP="001124CF">
      <w:pPr>
        <w:rPr>
          <w:rFonts w:ascii="Calibri Light" w:hAnsi="Calibri Light" w:cs="Calibri Light"/>
          <w:sz w:val="28"/>
          <w:szCs w:val="28"/>
        </w:rPr>
      </w:pPr>
    </w:p>
    <w:p w14:paraId="1DD32EEA" w14:textId="5B7BFDC8" w:rsidR="00FF3491" w:rsidRDefault="00FF3491"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705344" behindDoc="0" locked="0" layoutInCell="1" allowOverlap="1" wp14:anchorId="14DB7B3D" wp14:editId="061F54EE">
                <wp:simplePos x="0" y="0"/>
                <wp:positionH relativeFrom="column">
                  <wp:posOffset>3819525</wp:posOffset>
                </wp:positionH>
                <wp:positionV relativeFrom="paragraph">
                  <wp:posOffset>2595880</wp:posOffset>
                </wp:positionV>
                <wp:extent cx="2657475" cy="457200"/>
                <wp:effectExtent l="0" t="0" r="28575" b="19050"/>
                <wp:wrapNone/>
                <wp:docPr id="101" name="Rectangle 101"/>
                <wp:cNvGraphicFramePr/>
                <a:graphic xmlns:a="http://schemas.openxmlformats.org/drawingml/2006/main">
                  <a:graphicData uri="http://schemas.microsoft.com/office/word/2010/wordprocessingShape">
                    <wps:wsp>
                      <wps:cNvSpPr/>
                      <wps:spPr>
                        <a:xfrm>
                          <a:off x="0" y="0"/>
                          <a:ext cx="265747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6719B" w14:textId="70BD1AE2" w:rsidR="00970D61" w:rsidRPr="007A698D" w:rsidRDefault="00970D61" w:rsidP="00FF3491">
                            <w:pPr>
                              <w:rPr>
                                <w:lang w:val="en-IN"/>
                              </w:rPr>
                            </w:pPr>
                            <w:r>
                              <w:rPr>
                                <w:color w:val="000000" w:themeColor="text1"/>
                                <w:lang w:val="en-IN"/>
                              </w:rPr>
                              <w:t xml:space="preserve">Fig.10  </w:t>
                            </w:r>
                            <w:r w:rsidRPr="007A698D">
                              <w:rPr>
                                <w:color w:val="000000" w:themeColor="text1"/>
                                <w:lang w:val="en-IN"/>
                              </w:rPr>
                              <w:t>By Using</w:t>
                            </w:r>
                            <w:r>
                              <w:rPr>
                                <w:color w:val="000000" w:themeColor="text1"/>
                                <w:lang w:val="en-IN"/>
                              </w:rPr>
                              <w:t xml:space="preserve"> all algorithms as a stack</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B7B3D" id="Rectangle 101" o:spid="_x0000_s1055" style="position:absolute;margin-left:300.75pt;margin-top:204.4pt;width:209.2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" filled="f" strokecolor="black [3213]" strokeweight="1pt">
                <v:textbox>
                  <w:txbxContent>
                    <w:p w14:paraId="7BE6719B" w14:textId="70BD1AE2" w:rsidR="00970D61" w:rsidRPr="007A698D" w:rsidRDefault="00970D61" w:rsidP="00FF3491">
                      <w:pPr>
                        <w:rPr>
                          <w:lang w:val="en-IN"/>
                        </w:rPr>
                      </w:pPr>
                      <w:r>
                        <w:rPr>
                          <w:color w:val="000000" w:themeColor="text1"/>
                          <w:lang w:val="en-IN"/>
                        </w:rPr>
                        <w:t xml:space="preserve">Fig.10  </w:t>
                      </w:r>
                      <w:r w:rsidRPr="007A698D">
                        <w:rPr>
                          <w:color w:val="000000" w:themeColor="text1"/>
                          <w:lang w:val="en-IN"/>
                        </w:rPr>
                        <w:t>By Using</w:t>
                      </w:r>
                      <w:r>
                        <w:rPr>
                          <w:color w:val="000000" w:themeColor="text1"/>
                          <w:lang w:val="en-IN"/>
                        </w:rPr>
                        <w:t xml:space="preserve"> all algorithms as a stack</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v:textbox>
              </v:rect>
            </w:pict>
          </mc:Fallback>
        </mc:AlternateContent>
      </w:r>
      <w:r>
        <w:rPr>
          <w:rFonts w:ascii="Calibri Light" w:hAnsi="Calibri Light" w:cs="Calibri Light"/>
          <w:noProof/>
          <w:sz w:val="28"/>
          <w:szCs w:val="28"/>
        </w:rPr>
        <mc:AlternateContent>
          <mc:Choice Requires="wps">
            <w:drawing>
              <wp:anchor distT="0" distB="0" distL="114300" distR="114300" simplePos="0" relativeHeight="251703296" behindDoc="0" locked="0" layoutInCell="1" allowOverlap="1" wp14:anchorId="5EE6448C" wp14:editId="40BE9AC9">
                <wp:simplePos x="0" y="0"/>
                <wp:positionH relativeFrom="column">
                  <wp:posOffset>419100</wp:posOffset>
                </wp:positionH>
                <wp:positionV relativeFrom="paragraph">
                  <wp:posOffset>2614930</wp:posOffset>
                </wp:positionV>
                <wp:extent cx="2657475" cy="26670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265747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CA9E2" w14:textId="1D0458C5" w:rsidR="00970D61" w:rsidRPr="007A698D" w:rsidRDefault="00970D61" w:rsidP="00FF3491">
                            <w:pPr>
                              <w:rPr>
                                <w:lang w:val="en-IN"/>
                              </w:rPr>
                            </w:pPr>
                            <w:r>
                              <w:rPr>
                                <w:color w:val="000000" w:themeColor="text1"/>
                                <w:lang w:val="en-IN"/>
                              </w:rPr>
                              <w:t xml:space="preserve">Fig.9  </w:t>
                            </w:r>
                            <w:r w:rsidRPr="007A698D">
                              <w:rPr>
                                <w:color w:val="000000" w:themeColor="text1"/>
                                <w:lang w:val="en-IN"/>
                              </w:rPr>
                              <w:t>By Using</w:t>
                            </w:r>
                            <w:r>
                              <w:rPr>
                                <w:color w:val="000000" w:themeColor="text1"/>
                                <w:lang w:val="en-IN"/>
                              </w:rPr>
                              <w:t xml:space="preserve"> LDA</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6448C" id="Rectangle 99" o:spid="_x0000_s1056" style="position:absolute;margin-left:33pt;margin-top:205.9pt;width:209.2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" filled="f" strokecolor="black [3213]" strokeweight="1pt">
                <v:textbox>
                  <w:txbxContent>
                    <w:p w14:paraId="48ACA9E2" w14:textId="1D0458C5" w:rsidR="00970D61" w:rsidRPr="007A698D" w:rsidRDefault="00970D61" w:rsidP="00FF3491">
                      <w:pPr>
                        <w:rPr>
                          <w:lang w:val="en-IN"/>
                        </w:rPr>
                      </w:pPr>
                      <w:r>
                        <w:rPr>
                          <w:color w:val="000000" w:themeColor="text1"/>
                          <w:lang w:val="en-IN"/>
                        </w:rPr>
                        <w:t xml:space="preserve">Fig.9  </w:t>
                      </w:r>
                      <w:r w:rsidRPr="007A698D">
                        <w:rPr>
                          <w:color w:val="000000" w:themeColor="text1"/>
                          <w:lang w:val="en-IN"/>
                        </w:rPr>
                        <w:t>By Using</w:t>
                      </w:r>
                      <w:r>
                        <w:rPr>
                          <w:color w:val="000000" w:themeColor="text1"/>
                          <w:lang w:val="en-IN"/>
                        </w:rPr>
                        <w:t xml:space="preserve"> LDA</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v:textbox>
              </v:rect>
            </w:pict>
          </mc:Fallback>
        </mc:AlternateContent>
      </w:r>
      <w:r>
        <w:rPr>
          <w:rFonts w:ascii="Calibri Light" w:hAnsi="Calibri Light" w:cs="Calibri Light"/>
          <w:noProof/>
          <w:sz w:val="28"/>
          <w:szCs w:val="28"/>
        </w:rPr>
        <w:drawing>
          <wp:inline distT="0" distB="0" distL="0" distR="0" wp14:anchorId="1DD3959A" wp14:editId="0F039570">
            <wp:extent cx="3412595" cy="25622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2440" cy="2592141"/>
                    </a:xfrm>
                    <a:prstGeom prst="rect">
                      <a:avLst/>
                    </a:prstGeom>
                    <a:noFill/>
                    <a:ln>
                      <a:noFill/>
                    </a:ln>
                  </pic:spPr>
                </pic:pic>
              </a:graphicData>
            </a:graphic>
          </wp:inline>
        </w:drawing>
      </w:r>
      <w:r>
        <w:rPr>
          <w:rFonts w:ascii="Calibri Light" w:hAnsi="Calibri Light" w:cs="Calibri Light"/>
          <w:noProof/>
          <w:sz w:val="28"/>
          <w:szCs w:val="28"/>
        </w:rPr>
        <w:drawing>
          <wp:inline distT="0" distB="0" distL="0" distR="0" wp14:anchorId="1651F1C8" wp14:editId="0C6D8D69">
            <wp:extent cx="3409950" cy="2560239"/>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4339" cy="2578551"/>
                    </a:xfrm>
                    <a:prstGeom prst="rect">
                      <a:avLst/>
                    </a:prstGeom>
                    <a:noFill/>
                    <a:ln>
                      <a:noFill/>
                    </a:ln>
                  </pic:spPr>
                </pic:pic>
              </a:graphicData>
            </a:graphic>
          </wp:inline>
        </w:drawing>
      </w:r>
    </w:p>
    <w:p w14:paraId="1CB50A8A" w14:textId="364F0BCE" w:rsidR="00FF3491" w:rsidRDefault="00FF3491"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07392" behindDoc="0" locked="0" layoutInCell="1" allowOverlap="1" wp14:anchorId="792FCFFA" wp14:editId="5D639211">
                <wp:simplePos x="0" y="0"/>
                <wp:positionH relativeFrom="column">
                  <wp:posOffset>390525</wp:posOffset>
                </wp:positionH>
                <wp:positionV relativeFrom="paragraph">
                  <wp:posOffset>2600325</wp:posOffset>
                </wp:positionV>
                <wp:extent cx="2657475" cy="438150"/>
                <wp:effectExtent l="0" t="0" r="28575" b="19050"/>
                <wp:wrapNone/>
                <wp:docPr id="103" name="Rectangle 103"/>
                <wp:cNvGraphicFramePr/>
                <a:graphic xmlns:a="http://schemas.openxmlformats.org/drawingml/2006/main">
                  <a:graphicData uri="http://schemas.microsoft.com/office/word/2010/wordprocessingShape">
                    <wps:wsp>
                      <wps:cNvSpPr/>
                      <wps:spPr>
                        <a:xfrm>
                          <a:off x="0" y="0"/>
                          <a:ext cx="265747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11569" w14:textId="7453B5F1" w:rsidR="00970D61" w:rsidRPr="007A698D" w:rsidRDefault="00970D61" w:rsidP="00FF3491">
                            <w:pPr>
                              <w:rPr>
                                <w:lang w:val="en-IN"/>
                              </w:rPr>
                            </w:pPr>
                            <w:r>
                              <w:rPr>
                                <w:color w:val="000000" w:themeColor="text1"/>
                                <w:lang w:val="en-IN"/>
                              </w:rPr>
                              <w:t xml:space="preserve">Fig.11  </w:t>
                            </w:r>
                            <w:r w:rsidRPr="007A698D">
                              <w:rPr>
                                <w:color w:val="000000" w:themeColor="text1"/>
                                <w:lang w:val="en-IN"/>
                              </w:rPr>
                              <w:t>By Using</w:t>
                            </w:r>
                            <w:r>
                              <w:rPr>
                                <w:color w:val="000000" w:themeColor="text1"/>
                                <w:lang w:val="en-IN"/>
                              </w:rPr>
                              <w:t xml:space="preserve"> RFE and LDA as stack</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FCFFA" id="Rectangle 103" o:spid="_x0000_s1057" style="position:absolute;margin-left:30.75pt;margin-top:204.75pt;width:209.2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" filled="f" strokecolor="black [3213]" strokeweight="1pt">
                <v:textbox>
                  <w:txbxContent>
                    <w:p w14:paraId="76511569" w14:textId="7453B5F1" w:rsidR="00970D61" w:rsidRPr="007A698D" w:rsidRDefault="00970D61" w:rsidP="00FF3491">
                      <w:pPr>
                        <w:rPr>
                          <w:lang w:val="en-IN"/>
                        </w:rPr>
                      </w:pPr>
                      <w:r>
                        <w:rPr>
                          <w:color w:val="000000" w:themeColor="text1"/>
                          <w:lang w:val="en-IN"/>
                        </w:rPr>
                        <w:t xml:space="preserve">Fig.11  </w:t>
                      </w:r>
                      <w:r w:rsidRPr="007A698D">
                        <w:rPr>
                          <w:color w:val="000000" w:themeColor="text1"/>
                          <w:lang w:val="en-IN"/>
                        </w:rPr>
                        <w:t>By Using</w:t>
                      </w:r>
                      <w:r>
                        <w:rPr>
                          <w:color w:val="000000" w:themeColor="text1"/>
                          <w:lang w:val="en-IN"/>
                        </w:rPr>
                        <w:t xml:space="preserve"> RFE and LDA as stack</w:t>
                      </w:r>
                      <w:r w:rsidRPr="007A698D">
                        <w:rPr>
                          <w:color w:val="000000" w:themeColor="text1"/>
                          <w:lang w:val="en-IN"/>
                        </w:rPr>
                        <w:t xml:space="preserve"> (1</w:t>
                      </w:r>
                      <w:r>
                        <w:rPr>
                          <w:color w:val="000000" w:themeColor="text1"/>
                          <w:lang w:val="en-IN"/>
                        </w:rPr>
                        <w:t>1</w:t>
                      </w:r>
                      <w:r w:rsidRPr="007A698D">
                        <w:rPr>
                          <w:color w:val="000000" w:themeColor="text1"/>
                          <w:lang w:val="en-IN"/>
                        </w:rPr>
                        <w:t xml:space="preserve"> features)</w:t>
                      </w:r>
                    </w:p>
                  </w:txbxContent>
                </v:textbox>
              </v:rect>
            </w:pict>
          </mc:Fallback>
        </mc:AlternateContent>
      </w:r>
      <w:r>
        <w:rPr>
          <w:rFonts w:ascii="Calibri Light" w:hAnsi="Calibri Light" w:cs="Calibri Light"/>
          <w:noProof/>
          <w:sz w:val="28"/>
          <w:szCs w:val="28"/>
        </w:rPr>
        <w:drawing>
          <wp:inline distT="0" distB="0" distL="0" distR="0" wp14:anchorId="1D7973F8" wp14:editId="016DCBF0">
            <wp:extent cx="3429000" cy="2574542"/>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4835" cy="2586431"/>
                    </a:xfrm>
                    <a:prstGeom prst="rect">
                      <a:avLst/>
                    </a:prstGeom>
                    <a:noFill/>
                    <a:ln>
                      <a:noFill/>
                    </a:ln>
                  </pic:spPr>
                </pic:pic>
              </a:graphicData>
            </a:graphic>
          </wp:inline>
        </w:drawing>
      </w:r>
    </w:p>
    <w:p w14:paraId="12AFEF2B" w14:textId="5C5015A6" w:rsidR="00FF3491" w:rsidRDefault="00FF3491" w:rsidP="001124CF">
      <w:pPr>
        <w:rPr>
          <w:rFonts w:ascii="Calibri Light" w:hAnsi="Calibri Light" w:cs="Calibri Light"/>
          <w:sz w:val="28"/>
          <w:szCs w:val="28"/>
        </w:rPr>
      </w:pPr>
    </w:p>
    <w:p w14:paraId="28131486" w14:textId="0C96444C" w:rsidR="00FF3491" w:rsidRDefault="00FF3491" w:rsidP="001124CF">
      <w:pPr>
        <w:rPr>
          <w:rFonts w:ascii="Calibri Light" w:hAnsi="Calibri Light" w:cs="Calibri Light"/>
          <w:sz w:val="28"/>
          <w:szCs w:val="28"/>
        </w:rPr>
      </w:pPr>
    </w:p>
    <w:p w14:paraId="707B818F" w14:textId="77777777" w:rsidR="00794B37" w:rsidRDefault="00794B37" w:rsidP="001124CF">
      <w:pPr>
        <w:rPr>
          <w:rFonts w:ascii="Calibri Light" w:hAnsi="Calibri Light" w:cs="Calibri Light"/>
          <w:b/>
          <w:bCs/>
          <w:sz w:val="28"/>
          <w:szCs w:val="28"/>
        </w:rPr>
      </w:pPr>
    </w:p>
    <w:p w14:paraId="50CE30A4" w14:textId="55B3DEE9" w:rsidR="00FF3491" w:rsidRDefault="002D3E7D" w:rsidP="001124CF">
      <w:pPr>
        <w:rPr>
          <w:rFonts w:ascii="Calibri Light" w:hAnsi="Calibri Light" w:cs="Calibri Light"/>
          <w:b/>
          <w:bCs/>
          <w:sz w:val="28"/>
          <w:szCs w:val="28"/>
        </w:rPr>
      </w:pPr>
      <w:r w:rsidRPr="002D3E7D">
        <w:rPr>
          <w:rFonts w:ascii="Calibri Light" w:hAnsi="Calibri Light" w:cs="Calibri Light"/>
          <w:b/>
          <w:bCs/>
          <w:sz w:val="28"/>
          <w:szCs w:val="28"/>
        </w:rPr>
        <w:t>Visualization of increase or decrease in the accuracies of a classifier by using different feature selection techniques</w:t>
      </w:r>
      <w:r>
        <w:rPr>
          <w:rFonts w:ascii="Calibri Light" w:hAnsi="Calibri Light" w:cs="Calibri Light"/>
          <w:sz w:val="28"/>
          <w:szCs w:val="28"/>
        </w:rPr>
        <w:t xml:space="preserve"> </w:t>
      </w:r>
      <w:r>
        <w:rPr>
          <w:rFonts w:ascii="Calibri Light" w:hAnsi="Calibri Light" w:cs="Calibri Light"/>
          <w:b/>
          <w:bCs/>
          <w:sz w:val="28"/>
          <w:szCs w:val="28"/>
        </w:rPr>
        <w:t>–</w:t>
      </w:r>
    </w:p>
    <w:p w14:paraId="57954CDA" w14:textId="45D7E332" w:rsidR="002D3E7D" w:rsidRDefault="00794B37"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732992" behindDoc="0" locked="0" layoutInCell="1" allowOverlap="1" wp14:anchorId="7FD16E36" wp14:editId="02D78BE9">
                <wp:simplePos x="0" y="0"/>
                <wp:positionH relativeFrom="column">
                  <wp:posOffset>4839195</wp:posOffset>
                </wp:positionH>
                <wp:positionV relativeFrom="paragraph">
                  <wp:posOffset>366939</wp:posOffset>
                </wp:positionV>
                <wp:extent cx="2137558" cy="3360717"/>
                <wp:effectExtent l="0" t="0" r="15240" b="11430"/>
                <wp:wrapNone/>
                <wp:docPr id="123" name="Rectangle: Rounded Corners 123"/>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D8D2E7" w14:textId="687F7E0B" w:rsidR="00970D61" w:rsidRPr="00291D93" w:rsidRDefault="00970D61" w:rsidP="00794B37">
                            <w:pPr>
                              <w:jc w:val="center"/>
                              <w:rPr>
                                <w:b/>
                                <w:bCs/>
                                <w:lang w:val="en-IN"/>
                              </w:rPr>
                            </w:pPr>
                            <w:r>
                              <w:rPr>
                                <w:b/>
                                <w:bCs/>
                                <w:lang w:val="en-IN"/>
                              </w:rPr>
                              <w:t>SVM</w:t>
                            </w:r>
                          </w:p>
                          <w:p w14:paraId="6D1FF897" w14:textId="45DB4C8E" w:rsidR="00970D61" w:rsidRPr="00291D93" w:rsidRDefault="00970D61" w:rsidP="00291D93">
                            <w:pPr>
                              <w:pStyle w:val="ListParagraph"/>
                              <w:numPr>
                                <w:ilvl w:val="0"/>
                                <w:numId w:val="16"/>
                              </w:numPr>
                              <w:rPr>
                                <w:lang w:val="en-IN"/>
                              </w:rPr>
                            </w:pPr>
                            <w:r w:rsidRPr="00291D93">
                              <w:rPr>
                                <w:lang w:val="en-IN"/>
                              </w:rPr>
                              <w:t>After Deleting Correlation</w:t>
                            </w:r>
                            <w:r>
                              <w:rPr>
                                <w:lang w:val="en-IN"/>
                              </w:rPr>
                              <w:t xml:space="preserve"> (28 Features)</w:t>
                            </w:r>
                          </w:p>
                          <w:p w14:paraId="09DDDDA5" w14:textId="7C7BF039" w:rsidR="00970D61" w:rsidRPr="00291D93" w:rsidRDefault="00970D61" w:rsidP="00291D93">
                            <w:pPr>
                              <w:pStyle w:val="ListParagraph"/>
                              <w:numPr>
                                <w:ilvl w:val="0"/>
                                <w:numId w:val="16"/>
                              </w:numPr>
                              <w:rPr>
                                <w:lang w:val="en-IN"/>
                              </w:rPr>
                            </w:pPr>
                            <w:r w:rsidRPr="00291D93">
                              <w:rPr>
                                <w:lang w:val="en-IN"/>
                              </w:rPr>
                              <w:t>UFS (17 Features)</w:t>
                            </w:r>
                          </w:p>
                          <w:p w14:paraId="7AFE7793" w14:textId="70ED3A9A" w:rsidR="00970D61" w:rsidRPr="00291D93" w:rsidRDefault="00970D61" w:rsidP="00291D93">
                            <w:pPr>
                              <w:pStyle w:val="ListParagraph"/>
                              <w:numPr>
                                <w:ilvl w:val="0"/>
                                <w:numId w:val="16"/>
                              </w:numPr>
                              <w:rPr>
                                <w:lang w:val="en-IN"/>
                              </w:rPr>
                            </w:pPr>
                            <w:r w:rsidRPr="00291D93">
                              <w:rPr>
                                <w:lang w:val="en-IN"/>
                              </w:rPr>
                              <w:t>RFE (17 Features)</w:t>
                            </w:r>
                          </w:p>
                          <w:p w14:paraId="7E300989" w14:textId="61972709" w:rsidR="00970D61" w:rsidRPr="00291D93" w:rsidRDefault="00970D61" w:rsidP="00291D93">
                            <w:pPr>
                              <w:pStyle w:val="ListParagraph"/>
                              <w:numPr>
                                <w:ilvl w:val="0"/>
                                <w:numId w:val="16"/>
                              </w:numPr>
                              <w:rPr>
                                <w:lang w:val="en-IN"/>
                              </w:rPr>
                            </w:pPr>
                            <w:r w:rsidRPr="00291D93">
                              <w:rPr>
                                <w:lang w:val="en-IN"/>
                              </w:rPr>
                              <w:t>PCA (17Features)</w:t>
                            </w:r>
                          </w:p>
                          <w:p w14:paraId="1EC44D23" w14:textId="5F631A61" w:rsidR="00970D61" w:rsidRPr="00291D93" w:rsidRDefault="00970D61" w:rsidP="00291D93">
                            <w:pPr>
                              <w:pStyle w:val="ListParagraph"/>
                              <w:numPr>
                                <w:ilvl w:val="0"/>
                                <w:numId w:val="16"/>
                              </w:numPr>
                              <w:rPr>
                                <w:lang w:val="en-IN"/>
                              </w:rPr>
                            </w:pPr>
                            <w:r w:rsidRPr="00291D93">
                              <w:rPr>
                                <w:lang w:val="en-IN"/>
                              </w:rPr>
                              <w:t>LDA (17Features)</w:t>
                            </w:r>
                          </w:p>
                          <w:p w14:paraId="77F7EACE" w14:textId="77777777" w:rsidR="00970D61" w:rsidRPr="00291D93" w:rsidRDefault="00970D61" w:rsidP="00291D93">
                            <w:pPr>
                              <w:pStyle w:val="ListParagraph"/>
                              <w:numPr>
                                <w:ilvl w:val="0"/>
                                <w:numId w:val="16"/>
                              </w:numPr>
                              <w:rPr>
                                <w:lang w:val="en-IN"/>
                              </w:rPr>
                            </w:pPr>
                            <w:r w:rsidRPr="00291D93">
                              <w:rPr>
                                <w:lang w:val="en-IN"/>
                              </w:rPr>
                              <w:t>UFS (11 Features)</w:t>
                            </w:r>
                          </w:p>
                          <w:p w14:paraId="186ADFDF" w14:textId="6AE0CC2D" w:rsidR="00970D61" w:rsidRPr="00291D93" w:rsidRDefault="00970D61" w:rsidP="00291D93">
                            <w:pPr>
                              <w:pStyle w:val="ListParagraph"/>
                              <w:numPr>
                                <w:ilvl w:val="0"/>
                                <w:numId w:val="16"/>
                              </w:numPr>
                              <w:rPr>
                                <w:lang w:val="en-IN"/>
                              </w:rPr>
                            </w:pPr>
                            <w:r>
                              <w:rPr>
                                <w:lang w:val="en-IN"/>
                              </w:rPr>
                              <w:t>RFE</w:t>
                            </w:r>
                            <w:r w:rsidRPr="00291D93">
                              <w:rPr>
                                <w:lang w:val="en-IN"/>
                              </w:rPr>
                              <w:t xml:space="preserve"> (11 Features)</w:t>
                            </w:r>
                          </w:p>
                          <w:p w14:paraId="54591431" w14:textId="3884A6FB" w:rsidR="00970D61" w:rsidRPr="00291D93" w:rsidRDefault="00970D61" w:rsidP="00291D93">
                            <w:pPr>
                              <w:pStyle w:val="ListParagraph"/>
                              <w:numPr>
                                <w:ilvl w:val="0"/>
                                <w:numId w:val="16"/>
                              </w:numPr>
                              <w:rPr>
                                <w:lang w:val="en-IN"/>
                              </w:rPr>
                            </w:pPr>
                            <w:r>
                              <w:rPr>
                                <w:lang w:val="en-IN"/>
                              </w:rPr>
                              <w:t>PCA</w:t>
                            </w:r>
                            <w:r w:rsidRPr="00291D93">
                              <w:rPr>
                                <w:lang w:val="en-IN"/>
                              </w:rPr>
                              <w:t xml:space="preserve"> (11 Features)</w:t>
                            </w:r>
                          </w:p>
                          <w:p w14:paraId="6D93A19D" w14:textId="3A7A4110" w:rsidR="00970D61" w:rsidRPr="00291D93" w:rsidRDefault="00970D61" w:rsidP="00291D93">
                            <w:pPr>
                              <w:pStyle w:val="ListParagraph"/>
                              <w:numPr>
                                <w:ilvl w:val="0"/>
                                <w:numId w:val="16"/>
                              </w:numPr>
                              <w:rPr>
                                <w:lang w:val="en-IN"/>
                              </w:rPr>
                            </w:pPr>
                            <w:r>
                              <w:rPr>
                                <w:lang w:val="en-IN"/>
                              </w:rPr>
                              <w:t>LDA</w:t>
                            </w:r>
                            <w:r w:rsidRPr="00291D93">
                              <w:rPr>
                                <w:lang w:val="en-IN"/>
                              </w:rPr>
                              <w:t xml:space="preserve"> (11 Features)</w:t>
                            </w:r>
                          </w:p>
                          <w:p w14:paraId="12DC970E" w14:textId="49F90D31" w:rsidR="00970D61" w:rsidRPr="00291D93" w:rsidRDefault="00970D61" w:rsidP="00291D93">
                            <w:pPr>
                              <w:pStyle w:val="ListParagraph"/>
                              <w:numPr>
                                <w:ilvl w:val="0"/>
                                <w:numId w:val="16"/>
                              </w:numPr>
                              <w:rPr>
                                <w:lang w:val="en-IN"/>
                              </w:rPr>
                            </w:pPr>
                            <w:r>
                              <w:rPr>
                                <w:lang w:val="en-IN"/>
                              </w:rPr>
                              <w:t>All as stack</w:t>
                            </w:r>
                            <w:r w:rsidRPr="00291D93">
                              <w:rPr>
                                <w:lang w:val="en-IN"/>
                              </w:rPr>
                              <w:t xml:space="preserve"> (11 Features)</w:t>
                            </w:r>
                          </w:p>
                          <w:p w14:paraId="39E19956" w14:textId="5DDEC292" w:rsidR="00970D61" w:rsidRPr="00291D93" w:rsidRDefault="00970D61" w:rsidP="00291D93">
                            <w:pPr>
                              <w:pStyle w:val="ListParagraph"/>
                              <w:numPr>
                                <w:ilvl w:val="0"/>
                                <w:numId w:val="16"/>
                              </w:numPr>
                              <w:rPr>
                                <w:lang w:val="en-IN"/>
                              </w:rPr>
                            </w:pPr>
                            <w:r>
                              <w:rPr>
                                <w:lang w:val="en-IN"/>
                              </w:rPr>
                              <w:t>RFE and LDA as stack (11 Features)</w:t>
                            </w:r>
                          </w:p>
                          <w:p w14:paraId="7040A4C8" w14:textId="77777777" w:rsidR="00970D61" w:rsidRPr="00291D93" w:rsidRDefault="00970D61" w:rsidP="00291D93">
                            <w:pPr>
                              <w:rPr>
                                <w:lang w:val="en-IN"/>
                              </w:rPr>
                            </w:pPr>
                          </w:p>
                          <w:p w14:paraId="566FBF50" w14:textId="77777777" w:rsidR="00970D61" w:rsidRPr="00291D93" w:rsidRDefault="00970D61" w:rsidP="00291D93">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D16E36" id="Rectangle: Rounded Corners 123" o:spid="_x0000_s1058" style="position:absolute;margin-left:381.05pt;margin-top:28.9pt;width:168.3pt;height:26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" fillcolor="white [3201]" strokecolor="#70ad47 [3209]" strokeweight="1pt">
                <v:stroke joinstyle="miter"/>
                <v:textbox>
                  <w:txbxContent>
                    <w:p w14:paraId="22D8D2E7" w14:textId="687F7E0B" w:rsidR="00970D61" w:rsidRPr="00291D93" w:rsidRDefault="00970D61" w:rsidP="00794B37">
                      <w:pPr>
                        <w:jc w:val="center"/>
                        <w:rPr>
                          <w:b/>
                          <w:bCs/>
                          <w:lang w:val="en-IN"/>
                        </w:rPr>
                      </w:pPr>
                      <w:r>
                        <w:rPr>
                          <w:b/>
                          <w:bCs/>
                          <w:lang w:val="en-IN"/>
                        </w:rPr>
                        <w:t>SVM</w:t>
                      </w:r>
                    </w:p>
                    <w:p w14:paraId="6D1FF897" w14:textId="45DB4C8E" w:rsidR="00970D61" w:rsidRPr="00291D93" w:rsidRDefault="00970D61" w:rsidP="00291D93">
                      <w:pPr>
                        <w:pStyle w:val="ListParagraph"/>
                        <w:numPr>
                          <w:ilvl w:val="0"/>
                          <w:numId w:val="16"/>
                        </w:numPr>
                        <w:rPr>
                          <w:lang w:val="en-IN"/>
                        </w:rPr>
                      </w:pPr>
                      <w:r w:rsidRPr="00291D93">
                        <w:rPr>
                          <w:lang w:val="en-IN"/>
                        </w:rPr>
                        <w:t>After Deleting Correlation</w:t>
                      </w:r>
                      <w:r>
                        <w:rPr>
                          <w:lang w:val="en-IN"/>
                        </w:rPr>
                        <w:t xml:space="preserve"> (28 Features)</w:t>
                      </w:r>
                    </w:p>
                    <w:p w14:paraId="09DDDDA5" w14:textId="7C7BF039" w:rsidR="00970D61" w:rsidRPr="00291D93" w:rsidRDefault="00970D61" w:rsidP="00291D93">
                      <w:pPr>
                        <w:pStyle w:val="ListParagraph"/>
                        <w:numPr>
                          <w:ilvl w:val="0"/>
                          <w:numId w:val="16"/>
                        </w:numPr>
                        <w:rPr>
                          <w:lang w:val="en-IN"/>
                        </w:rPr>
                      </w:pPr>
                      <w:r w:rsidRPr="00291D93">
                        <w:rPr>
                          <w:lang w:val="en-IN"/>
                        </w:rPr>
                        <w:t>UFS (17 Features)</w:t>
                      </w:r>
                    </w:p>
                    <w:p w14:paraId="7AFE7793" w14:textId="70ED3A9A" w:rsidR="00970D61" w:rsidRPr="00291D93" w:rsidRDefault="00970D61" w:rsidP="00291D93">
                      <w:pPr>
                        <w:pStyle w:val="ListParagraph"/>
                        <w:numPr>
                          <w:ilvl w:val="0"/>
                          <w:numId w:val="16"/>
                        </w:numPr>
                        <w:rPr>
                          <w:lang w:val="en-IN"/>
                        </w:rPr>
                      </w:pPr>
                      <w:r w:rsidRPr="00291D93">
                        <w:rPr>
                          <w:lang w:val="en-IN"/>
                        </w:rPr>
                        <w:t>RFE (17 Features)</w:t>
                      </w:r>
                    </w:p>
                    <w:p w14:paraId="7E300989" w14:textId="61972709" w:rsidR="00970D61" w:rsidRPr="00291D93" w:rsidRDefault="00970D61" w:rsidP="00291D93">
                      <w:pPr>
                        <w:pStyle w:val="ListParagraph"/>
                        <w:numPr>
                          <w:ilvl w:val="0"/>
                          <w:numId w:val="16"/>
                        </w:numPr>
                        <w:rPr>
                          <w:lang w:val="en-IN"/>
                        </w:rPr>
                      </w:pPr>
                      <w:r w:rsidRPr="00291D93">
                        <w:rPr>
                          <w:lang w:val="en-IN"/>
                        </w:rPr>
                        <w:t>PCA (17Features)</w:t>
                      </w:r>
                    </w:p>
                    <w:p w14:paraId="1EC44D23" w14:textId="5F631A61" w:rsidR="00970D61" w:rsidRPr="00291D93" w:rsidRDefault="00970D61" w:rsidP="00291D93">
                      <w:pPr>
                        <w:pStyle w:val="ListParagraph"/>
                        <w:numPr>
                          <w:ilvl w:val="0"/>
                          <w:numId w:val="16"/>
                        </w:numPr>
                        <w:rPr>
                          <w:lang w:val="en-IN"/>
                        </w:rPr>
                      </w:pPr>
                      <w:r w:rsidRPr="00291D93">
                        <w:rPr>
                          <w:lang w:val="en-IN"/>
                        </w:rPr>
                        <w:t>LDA (17Features)</w:t>
                      </w:r>
                    </w:p>
                    <w:p w14:paraId="77F7EACE" w14:textId="77777777" w:rsidR="00970D61" w:rsidRPr="00291D93" w:rsidRDefault="00970D61" w:rsidP="00291D93">
                      <w:pPr>
                        <w:pStyle w:val="ListParagraph"/>
                        <w:numPr>
                          <w:ilvl w:val="0"/>
                          <w:numId w:val="16"/>
                        </w:numPr>
                        <w:rPr>
                          <w:lang w:val="en-IN"/>
                        </w:rPr>
                      </w:pPr>
                      <w:r w:rsidRPr="00291D93">
                        <w:rPr>
                          <w:lang w:val="en-IN"/>
                        </w:rPr>
                        <w:t>UFS (11 Features)</w:t>
                      </w:r>
                    </w:p>
                    <w:p w14:paraId="186ADFDF" w14:textId="6AE0CC2D" w:rsidR="00970D61" w:rsidRPr="00291D93" w:rsidRDefault="00970D61" w:rsidP="00291D93">
                      <w:pPr>
                        <w:pStyle w:val="ListParagraph"/>
                        <w:numPr>
                          <w:ilvl w:val="0"/>
                          <w:numId w:val="16"/>
                        </w:numPr>
                        <w:rPr>
                          <w:lang w:val="en-IN"/>
                        </w:rPr>
                      </w:pPr>
                      <w:r>
                        <w:rPr>
                          <w:lang w:val="en-IN"/>
                        </w:rPr>
                        <w:t>RFE</w:t>
                      </w:r>
                      <w:r w:rsidRPr="00291D93">
                        <w:rPr>
                          <w:lang w:val="en-IN"/>
                        </w:rPr>
                        <w:t xml:space="preserve"> (11 Features)</w:t>
                      </w:r>
                    </w:p>
                    <w:p w14:paraId="54591431" w14:textId="3884A6FB" w:rsidR="00970D61" w:rsidRPr="00291D93" w:rsidRDefault="00970D61" w:rsidP="00291D93">
                      <w:pPr>
                        <w:pStyle w:val="ListParagraph"/>
                        <w:numPr>
                          <w:ilvl w:val="0"/>
                          <w:numId w:val="16"/>
                        </w:numPr>
                        <w:rPr>
                          <w:lang w:val="en-IN"/>
                        </w:rPr>
                      </w:pPr>
                      <w:r>
                        <w:rPr>
                          <w:lang w:val="en-IN"/>
                        </w:rPr>
                        <w:t>PCA</w:t>
                      </w:r>
                      <w:r w:rsidRPr="00291D93">
                        <w:rPr>
                          <w:lang w:val="en-IN"/>
                        </w:rPr>
                        <w:t xml:space="preserve"> (11 Features)</w:t>
                      </w:r>
                    </w:p>
                    <w:p w14:paraId="6D93A19D" w14:textId="3A7A4110" w:rsidR="00970D61" w:rsidRPr="00291D93" w:rsidRDefault="00970D61" w:rsidP="00291D93">
                      <w:pPr>
                        <w:pStyle w:val="ListParagraph"/>
                        <w:numPr>
                          <w:ilvl w:val="0"/>
                          <w:numId w:val="16"/>
                        </w:numPr>
                        <w:rPr>
                          <w:lang w:val="en-IN"/>
                        </w:rPr>
                      </w:pPr>
                      <w:r>
                        <w:rPr>
                          <w:lang w:val="en-IN"/>
                        </w:rPr>
                        <w:t>LDA</w:t>
                      </w:r>
                      <w:r w:rsidRPr="00291D93">
                        <w:rPr>
                          <w:lang w:val="en-IN"/>
                        </w:rPr>
                        <w:t xml:space="preserve"> (11 Features)</w:t>
                      </w:r>
                    </w:p>
                    <w:p w14:paraId="12DC970E" w14:textId="49F90D31" w:rsidR="00970D61" w:rsidRPr="00291D93" w:rsidRDefault="00970D61" w:rsidP="00291D93">
                      <w:pPr>
                        <w:pStyle w:val="ListParagraph"/>
                        <w:numPr>
                          <w:ilvl w:val="0"/>
                          <w:numId w:val="16"/>
                        </w:numPr>
                        <w:rPr>
                          <w:lang w:val="en-IN"/>
                        </w:rPr>
                      </w:pPr>
                      <w:r>
                        <w:rPr>
                          <w:lang w:val="en-IN"/>
                        </w:rPr>
                        <w:t>All as stack</w:t>
                      </w:r>
                      <w:r w:rsidRPr="00291D93">
                        <w:rPr>
                          <w:lang w:val="en-IN"/>
                        </w:rPr>
                        <w:t xml:space="preserve"> (11 Features)</w:t>
                      </w:r>
                    </w:p>
                    <w:p w14:paraId="39E19956" w14:textId="5DDEC292" w:rsidR="00970D61" w:rsidRPr="00291D93" w:rsidRDefault="00970D61" w:rsidP="00291D93">
                      <w:pPr>
                        <w:pStyle w:val="ListParagraph"/>
                        <w:numPr>
                          <w:ilvl w:val="0"/>
                          <w:numId w:val="16"/>
                        </w:numPr>
                        <w:rPr>
                          <w:lang w:val="en-IN"/>
                        </w:rPr>
                      </w:pPr>
                      <w:r>
                        <w:rPr>
                          <w:lang w:val="en-IN"/>
                        </w:rPr>
                        <w:t>RFE and LDA as stack (11 Features)</w:t>
                      </w:r>
                    </w:p>
                    <w:p w14:paraId="7040A4C8" w14:textId="77777777" w:rsidR="00970D61" w:rsidRPr="00291D93" w:rsidRDefault="00970D61" w:rsidP="00291D93">
                      <w:pPr>
                        <w:rPr>
                          <w:lang w:val="en-IN"/>
                        </w:rPr>
                      </w:pPr>
                    </w:p>
                    <w:p w14:paraId="566FBF50" w14:textId="77777777" w:rsidR="00970D61" w:rsidRPr="00291D93" w:rsidRDefault="00970D61" w:rsidP="00291D93">
                      <w:pPr>
                        <w:ind w:left="360"/>
                        <w:rPr>
                          <w:lang w:val="en-IN"/>
                        </w:rPr>
                      </w:pPr>
                    </w:p>
                  </w:txbxContent>
                </v:textbox>
              </v:roundrect>
            </w:pict>
          </mc:Fallback>
        </mc:AlternateContent>
      </w:r>
      <w:r>
        <w:rPr>
          <w:rFonts w:ascii="Calibri Light" w:hAnsi="Calibri Light" w:cs="Calibri Light"/>
          <w:noProof/>
          <w:sz w:val="28"/>
          <w:szCs w:val="28"/>
        </w:rPr>
        <w:drawing>
          <wp:inline distT="0" distB="0" distL="0" distR="0" wp14:anchorId="20F6B628" wp14:editId="635BD980">
            <wp:extent cx="4724528" cy="3547242"/>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0379" cy="3589176"/>
                    </a:xfrm>
                    <a:prstGeom prst="rect">
                      <a:avLst/>
                    </a:prstGeom>
                    <a:noFill/>
                    <a:ln>
                      <a:noFill/>
                    </a:ln>
                  </pic:spPr>
                </pic:pic>
              </a:graphicData>
            </a:graphic>
          </wp:inline>
        </w:drawing>
      </w:r>
    </w:p>
    <w:p w14:paraId="7FC73418" w14:textId="304A3B9D" w:rsidR="00FF3491" w:rsidRDefault="00FF3491" w:rsidP="001124CF">
      <w:pPr>
        <w:rPr>
          <w:rFonts w:ascii="Calibri Light" w:hAnsi="Calibri Light" w:cs="Calibri Light"/>
          <w:sz w:val="28"/>
          <w:szCs w:val="28"/>
        </w:rPr>
      </w:pPr>
    </w:p>
    <w:p w14:paraId="16120CD0" w14:textId="67ECC011" w:rsidR="00FF3491" w:rsidRDefault="00FF3491" w:rsidP="001124CF">
      <w:pPr>
        <w:rPr>
          <w:rFonts w:ascii="Calibri Light" w:hAnsi="Calibri Light" w:cs="Calibri Light"/>
          <w:sz w:val="28"/>
          <w:szCs w:val="28"/>
        </w:rPr>
      </w:pPr>
    </w:p>
    <w:p w14:paraId="1B5E7AEF" w14:textId="3038DA38" w:rsidR="00FF3491" w:rsidRDefault="00FF3491" w:rsidP="001124CF">
      <w:pPr>
        <w:rPr>
          <w:rFonts w:ascii="Calibri Light" w:hAnsi="Calibri Light" w:cs="Calibri Light"/>
          <w:sz w:val="28"/>
          <w:szCs w:val="28"/>
        </w:rPr>
      </w:pPr>
    </w:p>
    <w:p w14:paraId="723CBD64" w14:textId="7EE84DB7" w:rsidR="00FF3491" w:rsidRDefault="00291D93"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39136" behindDoc="0" locked="0" layoutInCell="1" allowOverlap="1" wp14:anchorId="30FA6456" wp14:editId="21A43A96">
                <wp:simplePos x="0" y="0"/>
                <wp:positionH relativeFrom="margin">
                  <wp:align>right</wp:align>
                </wp:positionH>
                <wp:positionV relativeFrom="paragraph">
                  <wp:posOffset>266651</wp:posOffset>
                </wp:positionV>
                <wp:extent cx="2137558" cy="3360717"/>
                <wp:effectExtent l="0" t="0" r="15240" b="11430"/>
                <wp:wrapNone/>
                <wp:docPr id="194" name="Rectangle: Rounded Corners 194"/>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420BDF" w14:textId="6809F797" w:rsidR="00970D61" w:rsidRPr="00291D93" w:rsidRDefault="00970D61" w:rsidP="00291D93">
                            <w:pPr>
                              <w:jc w:val="center"/>
                              <w:rPr>
                                <w:b/>
                                <w:bCs/>
                                <w:lang w:val="en-IN"/>
                              </w:rPr>
                            </w:pPr>
                            <w:r>
                              <w:rPr>
                                <w:b/>
                                <w:bCs/>
                                <w:lang w:val="en-IN"/>
                              </w:rPr>
                              <w:t>PERCEPTRON</w:t>
                            </w:r>
                          </w:p>
                          <w:p w14:paraId="07CE3F35" w14:textId="4409D77C" w:rsidR="00970D61" w:rsidRPr="00CA2792" w:rsidRDefault="00970D61" w:rsidP="00CA2792">
                            <w:pPr>
                              <w:pStyle w:val="ListParagraph"/>
                              <w:numPr>
                                <w:ilvl w:val="0"/>
                                <w:numId w:val="17"/>
                              </w:numPr>
                              <w:rPr>
                                <w:lang w:val="en-IN"/>
                              </w:rPr>
                            </w:pPr>
                            <w:r w:rsidRPr="00CA2792">
                              <w:rPr>
                                <w:lang w:val="en-IN"/>
                              </w:rPr>
                              <w:t>After Deleting Correlation (28 Features)</w:t>
                            </w:r>
                          </w:p>
                          <w:p w14:paraId="0E5B9BE4" w14:textId="241E95D6" w:rsidR="00970D61" w:rsidRPr="00CA2792" w:rsidRDefault="00970D61" w:rsidP="00CA2792">
                            <w:pPr>
                              <w:pStyle w:val="ListParagraph"/>
                              <w:numPr>
                                <w:ilvl w:val="0"/>
                                <w:numId w:val="17"/>
                              </w:numPr>
                              <w:rPr>
                                <w:lang w:val="en-IN"/>
                              </w:rPr>
                            </w:pPr>
                            <w:r w:rsidRPr="00CA2792">
                              <w:rPr>
                                <w:lang w:val="en-IN"/>
                              </w:rPr>
                              <w:t>UFS (17 Features)</w:t>
                            </w:r>
                          </w:p>
                          <w:p w14:paraId="6B781FD0" w14:textId="77777777" w:rsidR="00970D61" w:rsidRPr="00291D93" w:rsidRDefault="00970D61" w:rsidP="00CA2792">
                            <w:pPr>
                              <w:pStyle w:val="ListParagraph"/>
                              <w:numPr>
                                <w:ilvl w:val="0"/>
                                <w:numId w:val="17"/>
                              </w:numPr>
                              <w:rPr>
                                <w:lang w:val="en-IN"/>
                              </w:rPr>
                            </w:pPr>
                            <w:r w:rsidRPr="00291D93">
                              <w:rPr>
                                <w:lang w:val="en-IN"/>
                              </w:rPr>
                              <w:t>RFE (17 Features)</w:t>
                            </w:r>
                          </w:p>
                          <w:p w14:paraId="7A697249" w14:textId="77777777" w:rsidR="00970D61" w:rsidRPr="00291D93" w:rsidRDefault="00970D61" w:rsidP="00CA2792">
                            <w:pPr>
                              <w:pStyle w:val="ListParagraph"/>
                              <w:numPr>
                                <w:ilvl w:val="0"/>
                                <w:numId w:val="17"/>
                              </w:numPr>
                              <w:rPr>
                                <w:lang w:val="en-IN"/>
                              </w:rPr>
                            </w:pPr>
                            <w:r w:rsidRPr="00291D93">
                              <w:rPr>
                                <w:lang w:val="en-IN"/>
                              </w:rPr>
                              <w:t>PCA (17Features)</w:t>
                            </w:r>
                          </w:p>
                          <w:p w14:paraId="3A5240F2" w14:textId="77777777" w:rsidR="00970D61" w:rsidRPr="00291D93" w:rsidRDefault="00970D61" w:rsidP="00CA2792">
                            <w:pPr>
                              <w:pStyle w:val="ListParagraph"/>
                              <w:numPr>
                                <w:ilvl w:val="0"/>
                                <w:numId w:val="17"/>
                              </w:numPr>
                              <w:rPr>
                                <w:lang w:val="en-IN"/>
                              </w:rPr>
                            </w:pPr>
                            <w:r w:rsidRPr="00291D93">
                              <w:rPr>
                                <w:lang w:val="en-IN"/>
                              </w:rPr>
                              <w:t>LDA (17Features)</w:t>
                            </w:r>
                          </w:p>
                          <w:p w14:paraId="00926972" w14:textId="77777777" w:rsidR="00970D61" w:rsidRPr="00291D93" w:rsidRDefault="00970D61" w:rsidP="00CA2792">
                            <w:pPr>
                              <w:pStyle w:val="ListParagraph"/>
                              <w:numPr>
                                <w:ilvl w:val="0"/>
                                <w:numId w:val="17"/>
                              </w:numPr>
                              <w:rPr>
                                <w:lang w:val="en-IN"/>
                              </w:rPr>
                            </w:pPr>
                            <w:r w:rsidRPr="00291D93">
                              <w:rPr>
                                <w:lang w:val="en-IN"/>
                              </w:rPr>
                              <w:t>UFS (11 Features)</w:t>
                            </w:r>
                          </w:p>
                          <w:p w14:paraId="0BE3F29D" w14:textId="77777777" w:rsidR="00970D61" w:rsidRPr="00291D93" w:rsidRDefault="00970D61" w:rsidP="00CA2792">
                            <w:pPr>
                              <w:pStyle w:val="ListParagraph"/>
                              <w:numPr>
                                <w:ilvl w:val="0"/>
                                <w:numId w:val="17"/>
                              </w:numPr>
                              <w:rPr>
                                <w:lang w:val="en-IN"/>
                              </w:rPr>
                            </w:pPr>
                            <w:r>
                              <w:rPr>
                                <w:lang w:val="en-IN"/>
                              </w:rPr>
                              <w:t>RFE</w:t>
                            </w:r>
                            <w:r w:rsidRPr="00291D93">
                              <w:rPr>
                                <w:lang w:val="en-IN"/>
                              </w:rPr>
                              <w:t xml:space="preserve"> (11 Features)</w:t>
                            </w:r>
                          </w:p>
                          <w:p w14:paraId="42DF2D5B" w14:textId="77777777" w:rsidR="00970D61" w:rsidRPr="00291D93" w:rsidRDefault="00970D61" w:rsidP="00CA2792">
                            <w:pPr>
                              <w:pStyle w:val="ListParagraph"/>
                              <w:numPr>
                                <w:ilvl w:val="0"/>
                                <w:numId w:val="17"/>
                              </w:numPr>
                              <w:rPr>
                                <w:lang w:val="en-IN"/>
                              </w:rPr>
                            </w:pPr>
                            <w:r>
                              <w:rPr>
                                <w:lang w:val="en-IN"/>
                              </w:rPr>
                              <w:t>PCA</w:t>
                            </w:r>
                            <w:r w:rsidRPr="00291D93">
                              <w:rPr>
                                <w:lang w:val="en-IN"/>
                              </w:rPr>
                              <w:t xml:space="preserve"> (11 Features)</w:t>
                            </w:r>
                          </w:p>
                          <w:p w14:paraId="06DBC382" w14:textId="77777777" w:rsidR="00970D61" w:rsidRPr="00291D93" w:rsidRDefault="00970D61" w:rsidP="00CA2792">
                            <w:pPr>
                              <w:pStyle w:val="ListParagraph"/>
                              <w:numPr>
                                <w:ilvl w:val="0"/>
                                <w:numId w:val="17"/>
                              </w:numPr>
                              <w:rPr>
                                <w:lang w:val="en-IN"/>
                              </w:rPr>
                            </w:pPr>
                            <w:r>
                              <w:rPr>
                                <w:lang w:val="en-IN"/>
                              </w:rPr>
                              <w:t>LDA</w:t>
                            </w:r>
                            <w:r w:rsidRPr="00291D93">
                              <w:rPr>
                                <w:lang w:val="en-IN"/>
                              </w:rPr>
                              <w:t xml:space="preserve"> (11 Features)</w:t>
                            </w:r>
                          </w:p>
                          <w:p w14:paraId="37E7F9F0" w14:textId="77777777" w:rsidR="00970D61" w:rsidRPr="00291D93" w:rsidRDefault="00970D61" w:rsidP="00CA2792">
                            <w:pPr>
                              <w:pStyle w:val="ListParagraph"/>
                              <w:numPr>
                                <w:ilvl w:val="0"/>
                                <w:numId w:val="17"/>
                              </w:numPr>
                              <w:rPr>
                                <w:lang w:val="en-IN"/>
                              </w:rPr>
                            </w:pPr>
                            <w:r>
                              <w:rPr>
                                <w:lang w:val="en-IN"/>
                              </w:rPr>
                              <w:t>All as stack</w:t>
                            </w:r>
                            <w:r w:rsidRPr="00291D93">
                              <w:rPr>
                                <w:lang w:val="en-IN"/>
                              </w:rPr>
                              <w:t xml:space="preserve"> (11 Features)</w:t>
                            </w:r>
                          </w:p>
                          <w:p w14:paraId="596C505E" w14:textId="77777777" w:rsidR="00970D61" w:rsidRPr="00291D93" w:rsidRDefault="00970D61" w:rsidP="00CA2792">
                            <w:pPr>
                              <w:pStyle w:val="ListParagraph"/>
                              <w:numPr>
                                <w:ilvl w:val="0"/>
                                <w:numId w:val="17"/>
                              </w:numPr>
                              <w:rPr>
                                <w:lang w:val="en-IN"/>
                              </w:rPr>
                            </w:pPr>
                            <w:r>
                              <w:rPr>
                                <w:lang w:val="en-IN"/>
                              </w:rPr>
                              <w:t>RFE and LDA as stack (11 Features)</w:t>
                            </w:r>
                          </w:p>
                          <w:p w14:paraId="2B53FA5F" w14:textId="77777777" w:rsidR="00970D61" w:rsidRPr="00291D93" w:rsidRDefault="00970D61" w:rsidP="00291D93">
                            <w:pPr>
                              <w:rPr>
                                <w:lang w:val="en-IN"/>
                              </w:rPr>
                            </w:pPr>
                          </w:p>
                          <w:p w14:paraId="4FB8C848" w14:textId="77777777" w:rsidR="00970D61" w:rsidRPr="00291D93" w:rsidRDefault="00970D61" w:rsidP="00291D93">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FA6456" id="Rectangle: Rounded Corners 194" o:spid="_x0000_s1059" style="position:absolute;margin-left:117.1pt;margin-top:21pt;width:168.3pt;height:264.6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" fillcolor="white [3201]" strokecolor="#70ad47 [3209]" strokeweight="1pt">
                <v:stroke joinstyle="miter"/>
                <v:textbox>
                  <w:txbxContent>
                    <w:p w14:paraId="33420BDF" w14:textId="6809F797" w:rsidR="00970D61" w:rsidRPr="00291D93" w:rsidRDefault="00970D61" w:rsidP="00291D93">
                      <w:pPr>
                        <w:jc w:val="center"/>
                        <w:rPr>
                          <w:b/>
                          <w:bCs/>
                          <w:lang w:val="en-IN"/>
                        </w:rPr>
                      </w:pPr>
                      <w:r>
                        <w:rPr>
                          <w:b/>
                          <w:bCs/>
                          <w:lang w:val="en-IN"/>
                        </w:rPr>
                        <w:t>PERCEPTRON</w:t>
                      </w:r>
                    </w:p>
                    <w:p w14:paraId="07CE3F35" w14:textId="4409D77C" w:rsidR="00970D61" w:rsidRPr="00CA2792" w:rsidRDefault="00970D61" w:rsidP="00CA2792">
                      <w:pPr>
                        <w:pStyle w:val="ListParagraph"/>
                        <w:numPr>
                          <w:ilvl w:val="0"/>
                          <w:numId w:val="17"/>
                        </w:numPr>
                        <w:rPr>
                          <w:lang w:val="en-IN"/>
                        </w:rPr>
                      </w:pPr>
                      <w:r w:rsidRPr="00CA2792">
                        <w:rPr>
                          <w:lang w:val="en-IN"/>
                        </w:rPr>
                        <w:t>After Deleting Correlation (28 Features)</w:t>
                      </w:r>
                    </w:p>
                    <w:p w14:paraId="0E5B9BE4" w14:textId="241E95D6" w:rsidR="00970D61" w:rsidRPr="00CA2792" w:rsidRDefault="00970D61" w:rsidP="00CA2792">
                      <w:pPr>
                        <w:pStyle w:val="ListParagraph"/>
                        <w:numPr>
                          <w:ilvl w:val="0"/>
                          <w:numId w:val="17"/>
                        </w:numPr>
                        <w:rPr>
                          <w:lang w:val="en-IN"/>
                        </w:rPr>
                      </w:pPr>
                      <w:r w:rsidRPr="00CA2792">
                        <w:rPr>
                          <w:lang w:val="en-IN"/>
                        </w:rPr>
                        <w:t>UFS (17 Features)</w:t>
                      </w:r>
                    </w:p>
                    <w:p w14:paraId="6B781FD0" w14:textId="77777777" w:rsidR="00970D61" w:rsidRPr="00291D93" w:rsidRDefault="00970D61" w:rsidP="00CA2792">
                      <w:pPr>
                        <w:pStyle w:val="ListParagraph"/>
                        <w:numPr>
                          <w:ilvl w:val="0"/>
                          <w:numId w:val="17"/>
                        </w:numPr>
                        <w:rPr>
                          <w:lang w:val="en-IN"/>
                        </w:rPr>
                      </w:pPr>
                      <w:r w:rsidRPr="00291D93">
                        <w:rPr>
                          <w:lang w:val="en-IN"/>
                        </w:rPr>
                        <w:t>RFE (17 Features)</w:t>
                      </w:r>
                    </w:p>
                    <w:p w14:paraId="7A697249" w14:textId="77777777" w:rsidR="00970D61" w:rsidRPr="00291D93" w:rsidRDefault="00970D61" w:rsidP="00CA2792">
                      <w:pPr>
                        <w:pStyle w:val="ListParagraph"/>
                        <w:numPr>
                          <w:ilvl w:val="0"/>
                          <w:numId w:val="17"/>
                        </w:numPr>
                        <w:rPr>
                          <w:lang w:val="en-IN"/>
                        </w:rPr>
                      </w:pPr>
                      <w:r w:rsidRPr="00291D93">
                        <w:rPr>
                          <w:lang w:val="en-IN"/>
                        </w:rPr>
                        <w:t>PCA (17Features)</w:t>
                      </w:r>
                    </w:p>
                    <w:p w14:paraId="3A5240F2" w14:textId="77777777" w:rsidR="00970D61" w:rsidRPr="00291D93" w:rsidRDefault="00970D61" w:rsidP="00CA2792">
                      <w:pPr>
                        <w:pStyle w:val="ListParagraph"/>
                        <w:numPr>
                          <w:ilvl w:val="0"/>
                          <w:numId w:val="17"/>
                        </w:numPr>
                        <w:rPr>
                          <w:lang w:val="en-IN"/>
                        </w:rPr>
                      </w:pPr>
                      <w:r w:rsidRPr="00291D93">
                        <w:rPr>
                          <w:lang w:val="en-IN"/>
                        </w:rPr>
                        <w:t>LDA (17Features)</w:t>
                      </w:r>
                    </w:p>
                    <w:p w14:paraId="00926972" w14:textId="77777777" w:rsidR="00970D61" w:rsidRPr="00291D93" w:rsidRDefault="00970D61" w:rsidP="00CA2792">
                      <w:pPr>
                        <w:pStyle w:val="ListParagraph"/>
                        <w:numPr>
                          <w:ilvl w:val="0"/>
                          <w:numId w:val="17"/>
                        </w:numPr>
                        <w:rPr>
                          <w:lang w:val="en-IN"/>
                        </w:rPr>
                      </w:pPr>
                      <w:r w:rsidRPr="00291D93">
                        <w:rPr>
                          <w:lang w:val="en-IN"/>
                        </w:rPr>
                        <w:t>UFS (11 Features)</w:t>
                      </w:r>
                    </w:p>
                    <w:p w14:paraId="0BE3F29D" w14:textId="77777777" w:rsidR="00970D61" w:rsidRPr="00291D93" w:rsidRDefault="00970D61" w:rsidP="00CA2792">
                      <w:pPr>
                        <w:pStyle w:val="ListParagraph"/>
                        <w:numPr>
                          <w:ilvl w:val="0"/>
                          <w:numId w:val="17"/>
                        </w:numPr>
                        <w:rPr>
                          <w:lang w:val="en-IN"/>
                        </w:rPr>
                      </w:pPr>
                      <w:r>
                        <w:rPr>
                          <w:lang w:val="en-IN"/>
                        </w:rPr>
                        <w:t>RFE</w:t>
                      </w:r>
                      <w:r w:rsidRPr="00291D93">
                        <w:rPr>
                          <w:lang w:val="en-IN"/>
                        </w:rPr>
                        <w:t xml:space="preserve"> (11 Features)</w:t>
                      </w:r>
                    </w:p>
                    <w:p w14:paraId="42DF2D5B" w14:textId="77777777" w:rsidR="00970D61" w:rsidRPr="00291D93" w:rsidRDefault="00970D61" w:rsidP="00CA2792">
                      <w:pPr>
                        <w:pStyle w:val="ListParagraph"/>
                        <w:numPr>
                          <w:ilvl w:val="0"/>
                          <w:numId w:val="17"/>
                        </w:numPr>
                        <w:rPr>
                          <w:lang w:val="en-IN"/>
                        </w:rPr>
                      </w:pPr>
                      <w:r>
                        <w:rPr>
                          <w:lang w:val="en-IN"/>
                        </w:rPr>
                        <w:t>PCA</w:t>
                      </w:r>
                      <w:r w:rsidRPr="00291D93">
                        <w:rPr>
                          <w:lang w:val="en-IN"/>
                        </w:rPr>
                        <w:t xml:space="preserve"> (11 Features)</w:t>
                      </w:r>
                    </w:p>
                    <w:p w14:paraId="06DBC382" w14:textId="77777777" w:rsidR="00970D61" w:rsidRPr="00291D93" w:rsidRDefault="00970D61" w:rsidP="00CA2792">
                      <w:pPr>
                        <w:pStyle w:val="ListParagraph"/>
                        <w:numPr>
                          <w:ilvl w:val="0"/>
                          <w:numId w:val="17"/>
                        </w:numPr>
                        <w:rPr>
                          <w:lang w:val="en-IN"/>
                        </w:rPr>
                      </w:pPr>
                      <w:r>
                        <w:rPr>
                          <w:lang w:val="en-IN"/>
                        </w:rPr>
                        <w:t>LDA</w:t>
                      </w:r>
                      <w:r w:rsidRPr="00291D93">
                        <w:rPr>
                          <w:lang w:val="en-IN"/>
                        </w:rPr>
                        <w:t xml:space="preserve"> (11 Features)</w:t>
                      </w:r>
                    </w:p>
                    <w:p w14:paraId="37E7F9F0" w14:textId="77777777" w:rsidR="00970D61" w:rsidRPr="00291D93" w:rsidRDefault="00970D61" w:rsidP="00CA2792">
                      <w:pPr>
                        <w:pStyle w:val="ListParagraph"/>
                        <w:numPr>
                          <w:ilvl w:val="0"/>
                          <w:numId w:val="17"/>
                        </w:numPr>
                        <w:rPr>
                          <w:lang w:val="en-IN"/>
                        </w:rPr>
                      </w:pPr>
                      <w:r>
                        <w:rPr>
                          <w:lang w:val="en-IN"/>
                        </w:rPr>
                        <w:t>All as stack</w:t>
                      </w:r>
                      <w:r w:rsidRPr="00291D93">
                        <w:rPr>
                          <w:lang w:val="en-IN"/>
                        </w:rPr>
                        <w:t xml:space="preserve"> (11 Features)</w:t>
                      </w:r>
                    </w:p>
                    <w:p w14:paraId="596C505E" w14:textId="77777777" w:rsidR="00970D61" w:rsidRPr="00291D93" w:rsidRDefault="00970D61" w:rsidP="00CA2792">
                      <w:pPr>
                        <w:pStyle w:val="ListParagraph"/>
                        <w:numPr>
                          <w:ilvl w:val="0"/>
                          <w:numId w:val="17"/>
                        </w:numPr>
                        <w:rPr>
                          <w:lang w:val="en-IN"/>
                        </w:rPr>
                      </w:pPr>
                      <w:r>
                        <w:rPr>
                          <w:lang w:val="en-IN"/>
                        </w:rPr>
                        <w:t>RFE and LDA as stack (11 Features)</w:t>
                      </w:r>
                    </w:p>
                    <w:p w14:paraId="2B53FA5F" w14:textId="77777777" w:rsidR="00970D61" w:rsidRPr="00291D93" w:rsidRDefault="00970D61" w:rsidP="00291D93">
                      <w:pPr>
                        <w:rPr>
                          <w:lang w:val="en-IN"/>
                        </w:rPr>
                      </w:pPr>
                    </w:p>
                    <w:p w14:paraId="4FB8C848" w14:textId="77777777" w:rsidR="00970D61" w:rsidRPr="00291D93" w:rsidRDefault="00970D61" w:rsidP="00291D93">
                      <w:pPr>
                        <w:ind w:left="360"/>
                        <w:rPr>
                          <w:lang w:val="en-IN"/>
                        </w:rPr>
                      </w:pPr>
                    </w:p>
                  </w:txbxContent>
                </v:textbox>
                <w10:wrap anchorx="margin"/>
              </v:roundrect>
            </w:pict>
          </mc:Fallback>
        </mc:AlternateContent>
      </w:r>
      <w:r w:rsidR="00794B37">
        <w:rPr>
          <w:rFonts w:ascii="Calibri Light" w:hAnsi="Calibri Light" w:cs="Calibri Light"/>
          <w:noProof/>
          <w:sz w:val="28"/>
          <w:szCs w:val="28"/>
        </w:rPr>
        <w:drawing>
          <wp:inline distT="0" distB="0" distL="0" distR="0" wp14:anchorId="034EBF95" wp14:editId="1CD50589">
            <wp:extent cx="4785756" cy="3591393"/>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261" cy="3624040"/>
                    </a:xfrm>
                    <a:prstGeom prst="rect">
                      <a:avLst/>
                    </a:prstGeom>
                    <a:noFill/>
                    <a:ln>
                      <a:noFill/>
                    </a:ln>
                  </pic:spPr>
                </pic:pic>
              </a:graphicData>
            </a:graphic>
          </wp:inline>
        </w:drawing>
      </w:r>
    </w:p>
    <w:p w14:paraId="28857D3A" w14:textId="69BC0BB9" w:rsidR="00FF3491" w:rsidRDefault="00291D93"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741184" behindDoc="0" locked="0" layoutInCell="1" allowOverlap="1" wp14:anchorId="6E1AA96C" wp14:editId="05639DF0">
                <wp:simplePos x="0" y="0"/>
                <wp:positionH relativeFrom="margin">
                  <wp:align>right</wp:align>
                </wp:positionH>
                <wp:positionV relativeFrom="paragraph">
                  <wp:posOffset>276307</wp:posOffset>
                </wp:positionV>
                <wp:extent cx="2137558" cy="3360717"/>
                <wp:effectExtent l="0" t="0" r="15240" b="11430"/>
                <wp:wrapNone/>
                <wp:docPr id="195" name="Rectangle: Rounded Corners 195"/>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50C605" w14:textId="04A540B9" w:rsidR="00970D61" w:rsidRPr="00291D93" w:rsidRDefault="00970D61" w:rsidP="00291D93">
                            <w:pPr>
                              <w:jc w:val="center"/>
                              <w:rPr>
                                <w:b/>
                                <w:bCs/>
                                <w:lang w:val="en-IN"/>
                              </w:rPr>
                            </w:pPr>
                            <w:r>
                              <w:rPr>
                                <w:b/>
                                <w:bCs/>
                                <w:lang w:val="en-IN"/>
                              </w:rPr>
                              <w:t>KNN</w:t>
                            </w:r>
                          </w:p>
                          <w:p w14:paraId="4DC9AEC4" w14:textId="465D3062" w:rsidR="00970D61" w:rsidRPr="00CA2792" w:rsidRDefault="00970D61" w:rsidP="00CA2792">
                            <w:pPr>
                              <w:pStyle w:val="ListParagraph"/>
                              <w:numPr>
                                <w:ilvl w:val="0"/>
                                <w:numId w:val="18"/>
                              </w:numPr>
                              <w:rPr>
                                <w:lang w:val="en-IN"/>
                              </w:rPr>
                            </w:pPr>
                            <w:r w:rsidRPr="00CA2792">
                              <w:rPr>
                                <w:lang w:val="en-IN"/>
                              </w:rPr>
                              <w:t>After Deleting Correlation (28 Features)</w:t>
                            </w:r>
                          </w:p>
                          <w:p w14:paraId="4D428645" w14:textId="76BB26ED" w:rsidR="00970D61" w:rsidRPr="00CA2792" w:rsidRDefault="00970D61" w:rsidP="00CA2792">
                            <w:pPr>
                              <w:pStyle w:val="ListParagraph"/>
                              <w:numPr>
                                <w:ilvl w:val="0"/>
                                <w:numId w:val="18"/>
                              </w:numPr>
                              <w:rPr>
                                <w:lang w:val="en-IN"/>
                              </w:rPr>
                            </w:pPr>
                            <w:r w:rsidRPr="00CA2792">
                              <w:rPr>
                                <w:lang w:val="en-IN"/>
                              </w:rPr>
                              <w:t>UFS (17 Features)</w:t>
                            </w:r>
                          </w:p>
                          <w:p w14:paraId="0C25E295" w14:textId="77777777" w:rsidR="00970D61" w:rsidRPr="00291D93" w:rsidRDefault="00970D61" w:rsidP="00CA2792">
                            <w:pPr>
                              <w:pStyle w:val="ListParagraph"/>
                              <w:numPr>
                                <w:ilvl w:val="0"/>
                                <w:numId w:val="18"/>
                              </w:numPr>
                              <w:rPr>
                                <w:lang w:val="en-IN"/>
                              </w:rPr>
                            </w:pPr>
                            <w:r w:rsidRPr="00291D93">
                              <w:rPr>
                                <w:lang w:val="en-IN"/>
                              </w:rPr>
                              <w:t>RFE (17 Features)</w:t>
                            </w:r>
                          </w:p>
                          <w:p w14:paraId="2472159E" w14:textId="77777777" w:rsidR="00970D61" w:rsidRPr="00291D93" w:rsidRDefault="00970D61" w:rsidP="00CA2792">
                            <w:pPr>
                              <w:pStyle w:val="ListParagraph"/>
                              <w:numPr>
                                <w:ilvl w:val="0"/>
                                <w:numId w:val="18"/>
                              </w:numPr>
                              <w:rPr>
                                <w:lang w:val="en-IN"/>
                              </w:rPr>
                            </w:pPr>
                            <w:r w:rsidRPr="00291D93">
                              <w:rPr>
                                <w:lang w:val="en-IN"/>
                              </w:rPr>
                              <w:t>PCA (17Features)</w:t>
                            </w:r>
                          </w:p>
                          <w:p w14:paraId="47B41DAC" w14:textId="77777777" w:rsidR="00970D61" w:rsidRPr="00291D93" w:rsidRDefault="00970D61" w:rsidP="00CA2792">
                            <w:pPr>
                              <w:pStyle w:val="ListParagraph"/>
                              <w:numPr>
                                <w:ilvl w:val="0"/>
                                <w:numId w:val="18"/>
                              </w:numPr>
                              <w:rPr>
                                <w:lang w:val="en-IN"/>
                              </w:rPr>
                            </w:pPr>
                            <w:r w:rsidRPr="00291D93">
                              <w:rPr>
                                <w:lang w:val="en-IN"/>
                              </w:rPr>
                              <w:t>LDA (17Features)</w:t>
                            </w:r>
                          </w:p>
                          <w:p w14:paraId="63E33011" w14:textId="77777777" w:rsidR="00970D61" w:rsidRPr="00291D93" w:rsidRDefault="00970D61" w:rsidP="00CA2792">
                            <w:pPr>
                              <w:pStyle w:val="ListParagraph"/>
                              <w:numPr>
                                <w:ilvl w:val="0"/>
                                <w:numId w:val="18"/>
                              </w:numPr>
                              <w:rPr>
                                <w:lang w:val="en-IN"/>
                              </w:rPr>
                            </w:pPr>
                            <w:r w:rsidRPr="00291D93">
                              <w:rPr>
                                <w:lang w:val="en-IN"/>
                              </w:rPr>
                              <w:t>UFS (11 Features)</w:t>
                            </w:r>
                          </w:p>
                          <w:p w14:paraId="1DB7DB30" w14:textId="77777777" w:rsidR="00970D61" w:rsidRPr="00291D93" w:rsidRDefault="00970D61" w:rsidP="00CA2792">
                            <w:pPr>
                              <w:pStyle w:val="ListParagraph"/>
                              <w:numPr>
                                <w:ilvl w:val="0"/>
                                <w:numId w:val="18"/>
                              </w:numPr>
                              <w:rPr>
                                <w:lang w:val="en-IN"/>
                              </w:rPr>
                            </w:pPr>
                            <w:r>
                              <w:rPr>
                                <w:lang w:val="en-IN"/>
                              </w:rPr>
                              <w:t>RFE</w:t>
                            </w:r>
                            <w:r w:rsidRPr="00291D93">
                              <w:rPr>
                                <w:lang w:val="en-IN"/>
                              </w:rPr>
                              <w:t xml:space="preserve"> (11 Features)</w:t>
                            </w:r>
                          </w:p>
                          <w:p w14:paraId="31608034" w14:textId="77777777" w:rsidR="00970D61" w:rsidRPr="00291D93" w:rsidRDefault="00970D61" w:rsidP="00CA2792">
                            <w:pPr>
                              <w:pStyle w:val="ListParagraph"/>
                              <w:numPr>
                                <w:ilvl w:val="0"/>
                                <w:numId w:val="18"/>
                              </w:numPr>
                              <w:rPr>
                                <w:lang w:val="en-IN"/>
                              </w:rPr>
                            </w:pPr>
                            <w:r>
                              <w:rPr>
                                <w:lang w:val="en-IN"/>
                              </w:rPr>
                              <w:t>PCA</w:t>
                            </w:r>
                            <w:r w:rsidRPr="00291D93">
                              <w:rPr>
                                <w:lang w:val="en-IN"/>
                              </w:rPr>
                              <w:t xml:space="preserve"> (11 Features)</w:t>
                            </w:r>
                          </w:p>
                          <w:p w14:paraId="5E231478" w14:textId="77777777" w:rsidR="00970D61" w:rsidRPr="00291D93" w:rsidRDefault="00970D61" w:rsidP="00CA2792">
                            <w:pPr>
                              <w:pStyle w:val="ListParagraph"/>
                              <w:numPr>
                                <w:ilvl w:val="0"/>
                                <w:numId w:val="18"/>
                              </w:numPr>
                              <w:rPr>
                                <w:lang w:val="en-IN"/>
                              </w:rPr>
                            </w:pPr>
                            <w:r>
                              <w:rPr>
                                <w:lang w:val="en-IN"/>
                              </w:rPr>
                              <w:t>LDA</w:t>
                            </w:r>
                            <w:r w:rsidRPr="00291D93">
                              <w:rPr>
                                <w:lang w:val="en-IN"/>
                              </w:rPr>
                              <w:t xml:space="preserve"> (11 Features)</w:t>
                            </w:r>
                          </w:p>
                          <w:p w14:paraId="02D527AC" w14:textId="77777777" w:rsidR="00970D61" w:rsidRPr="00291D93" w:rsidRDefault="00970D61" w:rsidP="00CA2792">
                            <w:pPr>
                              <w:pStyle w:val="ListParagraph"/>
                              <w:numPr>
                                <w:ilvl w:val="0"/>
                                <w:numId w:val="18"/>
                              </w:numPr>
                              <w:rPr>
                                <w:lang w:val="en-IN"/>
                              </w:rPr>
                            </w:pPr>
                            <w:r>
                              <w:rPr>
                                <w:lang w:val="en-IN"/>
                              </w:rPr>
                              <w:t>All as stack</w:t>
                            </w:r>
                            <w:r w:rsidRPr="00291D93">
                              <w:rPr>
                                <w:lang w:val="en-IN"/>
                              </w:rPr>
                              <w:t xml:space="preserve"> (11 Features)</w:t>
                            </w:r>
                          </w:p>
                          <w:p w14:paraId="465FB06D" w14:textId="77777777" w:rsidR="00970D61" w:rsidRPr="00291D93" w:rsidRDefault="00970D61" w:rsidP="00CA2792">
                            <w:pPr>
                              <w:pStyle w:val="ListParagraph"/>
                              <w:numPr>
                                <w:ilvl w:val="0"/>
                                <w:numId w:val="18"/>
                              </w:numPr>
                              <w:rPr>
                                <w:lang w:val="en-IN"/>
                              </w:rPr>
                            </w:pPr>
                            <w:r>
                              <w:rPr>
                                <w:lang w:val="en-IN"/>
                              </w:rPr>
                              <w:t>RFE and LDA as stack (11 Features)</w:t>
                            </w:r>
                          </w:p>
                          <w:p w14:paraId="60000F41" w14:textId="77777777" w:rsidR="00970D61" w:rsidRPr="00291D93" w:rsidRDefault="00970D61" w:rsidP="00291D93">
                            <w:pPr>
                              <w:rPr>
                                <w:lang w:val="en-IN"/>
                              </w:rPr>
                            </w:pPr>
                          </w:p>
                          <w:p w14:paraId="7D56104B" w14:textId="77777777" w:rsidR="00970D61" w:rsidRPr="00291D93" w:rsidRDefault="00970D61" w:rsidP="00291D93">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AA96C" id="Rectangle: Rounded Corners 195" o:spid="_x0000_s1060" style="position:absolute;margin-left:117.1pt;margin-top:21.75pt;width:168.3pt;height:264.6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" fillcolor="white [3201]" strokecolor="#70ad47 [3209]" strokeweight="1pt">
                <v:stroke joinstyle="miter"/>
                <v:textbox>
                  <w:txbxContent>
                    <w:p w14:paraId="7850C605" w14:textId="04A540B9" w:rsidR="00970D61" w:rsidRPr="00291D93" w:rsidRDefault="00970D61" w:rsidP="00291D93">
                      <w:pPr>
                        <w:jc w:val="center"/>
                        <w:rPr>
                          <w:b/>
                          <w:bCs/>
                          <w:lang w:val="en-IN"/>
                        </w:rPr>
                      </w:pPr>
                      <w:r>
                        <w:rPr>
                          <w:b/>
                          <w:bCs/>
                          <w:lang w:val="en-IN"/>
                        </w:rPr>
                        <w:t>KNN</w:t>
                      </w:r>
                    </w:p>
                    <w:p w14:paraId="4DC9AEC4" w14:textId="465D3062" w:rsidR="00970D61" w:rsidRPr="00CA2792" w:rsidRDefault="00970D61" w:rsidP="00CA2792">
                      <w:pPr>
                        <w:pStyle w:val="ListParagraph"/>
                        <w:numPr>
                          <w:ilvl w:val="0"/>
                          <w:numId w:val="18"/>
                        </w:numPr>
                        <w:rPr>
                          <w:lang w:val="en-IN"/>
                        </w:rPr>
                      </w:pPr>
                      <w:r w:rsidRPr="00CA2792">
                        <w:rPr>
                          <w:lang w:val="en-IN"/>
                        </w:rPr>
                        <w:t>After Deleting Correlation (28 Features)</w:t>
                      </w:r>
                    </w:p>
                    <w:p w14:paraId="4D428645" w14:textId="76BB26ED" w:rsidR="00970D61" w:rsidRPr="00CA2792" w:rsidRDefault="00970D61" w:rsidP="00CA2792">
                      <w:pPr>
                        <w:pStyle w:val="ListParagraph"/>
                        <w:numPr>
                          <w:ilvl w:val="0"/>
                          <w:numId w:val="18"/>
                        </w:numPr>
                        <w:rPr>
                          <w:lang w:val="en-IN"/>
                        </w:rPr>
                      </w:pPr>
                      <w:r w:rsidRPr="00CA2792">
                        <w:rPr>
                          <w:lang w:val="en-IN"/>
                        </w:rPr>
                        <w:t>UFS (17 Features)</w:t>
                      </w:r>
                    </w:p>
                    <w:p w14:paraId="0C25E295" w14:textId="77777777" w:rsidR="00970D61" w:rsidRPr="00291D93" w:rsidRDefault="00970D61" w:rsidP="00CA2792">
                      <w:pPr>
                        <w:pStyle w:val="ListParagraph"/>
                        <w:numPr>
                          <w:ilvl w:val="0"/>
                          <w:numId w:val="18"/>
                        </w:numPr>
                        <w:rPr>
                          <w:lang w:val="en-IN"/>
                        </w:rPr>
                      </w:pPr>
                      <w:r w:rsidRPr="00291D93">
                        <w:rPr>
                          <w:lang w:val="en-IN"/>
                        </w:rPr>
                        <w:t>RFE (17 Features)</w:t>
                      </w:r>
                    </w:p>
                    <w:p w14:paraId="2472159E" w14:textId="77777777" w:rsidR="00970D61" w:rsidRPr="00291D93" w:rsidRDefault="00970D61" w:rsidP="00CA2792">
                      <w:pPr>
                        <w:pStyle w:val="ListParagraph"/>
                        <w:numPr>
                          <w:ilvl w:val="0"/>
                          <w:numId w:val="18"/>
                        </w:numPr>
                        <w:rPr>
                          <w:lang w:val="en-IN"/>
                        </w:rPr>
                      </w:pPr>
                      <w:r w:rsidRPr="00291D93">
                        <w:rPr>
                          <w:lang w:val="en-IN"/>
                        </w:rPr>
                        <w:t>PCA (17Features)</w:t>
                      </w:r>
                    </w:p>
                    <w:p w14:paraId="47B41DAC" w14:textId="77777777" w:rsidR="00970D61" w:rsidRPr="00291D93" w:rsidRDefault="00970D61" w:rsidP="00CA2792">
                      <w:pPr>
                        <w:pStyle w:val="ListParagraph"/>
                        <w:numPr>
                          <w:ilvl w:val="0"/>
                          <w:numId w:val="18"/>
                        </w:numPr>
                        <w:rPr>
                          <w:lang w:val="en-IN"/>
                        </w:rPr>
                      </w:pPr>
                      <w:r w:rsidRPr="00291D93">
                        <w:rPr>
                          <w:lang w:val="en-IN"/>
                        </w:rPr>
                        <w:t>LDA (17Features)</w:t>
                      </w:r>
                    </w:p>
                    <w:p w14:paraId="63E33011" w14:textId="77777777" w:rsidR="00970D61" w:rsidRPr="00291D93" w:rsidRDefault="00970D61" w:rsidP="00CA2792">
                      <w:pPr>
                        <w:pStyle w:val="ListParagraph"/>
                        <w:numPr>
                          <w:ilvl w:val="0"/>
                          <w:numId w:val="18"/>
                        </w:numPr>
                        <w:rPr>
                          <w:lang w:val="en-IN"/>
                        </w:rPr>
                      </w:pPr>
                      <w:r w:rsidRPr="00291D93">
                        <w:rPr>
                          <w:lang w:val="en-IN"/>
                        </w:rPr>
                        <w:t>UFS (11 Features)</w:t>
                      </w:r>
                    </w:p>
                    <w:p w14:paraId="1DB7DB30" w14:textId="77777777" w:rsidR="00970D61" w:rsidRPr="00291D93" w:rsidRDefault="00970D61" w:rsidP="00CA2792">
                      <w:pPr>
                        <w:pStyle w:val="ListParagraph"/>
                        <w:numPr>
                          <w:ilvl w:val="0"/>
                          <w:numId w:val="18"/>
                        </w:numPr>
                        <w:rPr>
                          <w:lang w:val="en-IN"/>
                        </w:rPr>
                      </w:pPr>
                      <w:r>
                        <w:rPr>
                          <w:lang w:val="en-IN"/>
                        </w:rPr>
                        <w:t>RFE</w:t>
                      </w:r>
                      <w:r w:rsidRPr="00291D93">
                        <w:rPr>
                          <w:lang w:val="en-IN"/>
                        </w:rPr>
                        <w:t xml:space="preserve"> (11 Features)</w:t>
                      </w:r>
                    </w:p>
                    <w:p w14:paraId="31608034" w14:textId="77777777" w:rsidR="00970D61" w:rsidRPr="00291D93" w:rsidRDefault="00970D61" w:rsidP="00CA2792">
                      <w:pPr>
                        <w:pStyle w:val="ListParagraph"/>
                        <w:numPr>
                          <w:ilvl w:val="0"/>
                          <w:numId w:val="18"/>
                        </w:numPr>
                        <w:rPr>
                          <w:lang w:val="en-IN"/>
                        </w:rPr>
                      </w:pPr>
                      <w:r>
                        <w:rPr>
                          <w:lang w:val="en-IN"/>
                        </w:rPr>
                        <w:t>PCA</w:t>
                      </w:r>
                      <w:r w:rsidRPr="00291D93">
                        <w:rPr>
                          <w:lang w:val="en-IN"/>
                        </w:rPr>
                        <w:t xml:space="preserve"> (11 Features)</w:t>
                      </w:r>
                    </w:p>
                    <w:p w14:paraId="5E231478" w14:textId="77777777" w:rsidR="00970D61" w:rsidRPr="00291D93" w:rsidRDefault="00970D61" w:rsidP="00CA2792">
                      <w:pPr>
                        <w:pStyle w:val="ListParagraph"/>
                        <w:numPr>
                          <w:ilvl w:val="0"/>
                          <w:numId w:val="18"/>
                        </w:numPr>
                        <w:rPr>
                          <w:lang w:val="en-IN"/>
                        </w:rPr>
                      </w:pPr>
                      <w:r>
                        <w:rPr>
                          <w:lang w:val="en-IN"/>
                        </w:rPr>
                        <w:t>LDA</w:t>
                      </w:r>
                      <w:r w:rsidRPr="00291D93">
                        <w:rPr>
                          <w:lang w:val="en-IN"/>
                        </w:rPr>
                        <w:t xml:space="preserve"> (11 Features)</w:t>
                      </w:r>
                    </w:p>
                    <w:p w14:paraId="02D527AC" w14:textId="77777777" w:rsidR="00970D61" w:rsidRPr="00291D93" w:rsidRDefault="00970D61" w:rsidP="00CA2792">
                      <w:pPr>
                        <w:pStyle w:val="ListParagraph"/>
                        <w:numPr>
                          <w:ilvl w:val="0"/>
                          <w:numId w:val="18"/>
                        </w:numPr>
                        <w:rPr>
                          <w:lang w:val="en-IN"/>
                        </w:rPr>
                      </w:pPr>
                      <w:r>
                        <w:rPr>
                          <w:lang w:val="en-IN"/>
                        </w:rPr>
                        <w:t>All as stack</w:t>
                      </w:r>
                      <w:r w:rsidRPr="00291D93">
                        <w:rPr>
                          <w:lang w:val="en-IN"/>
                        </w:rPr>
                        <w:t xml:space="preserve"> (11 Features)</w:t>
                      </w:r>
                    </w:p>
                    <w:p w14:paraId="465FB06D" w14:textId="77777777" w:rsidR="00970D61" w:rsidRPr="00291D93" w:rsidRDefault="00970D61" w:rsidP="00CA2792">
                      <w:pPr>
                        <w:pStyle w:val="ListParagraph"/>
                        <w:numPr>
                          <w:ilvl w:val="0"/>
                          <w:numId w:val="18"/>
                        </w:numPr>
                        <w:rPr>
                          <w:lang w:val="en-IN"/>
                        </w:rPr>
                      </w:pPr>
                      <w:r>
                        <w:rPr>
                          <w:lang w:val="en-IN"/>
                        </w:rPr>
                        <w:t>RFE and LDA as stack (11 Features)</w:t>
                      </w:r>
                    </w:p>
                    <w:p w14:paraId="60000F41" w14:textId="77777777" w:rsidR="00970D61" w:rsidRPr="00291D93" w:rsidRDefault="00970D61" w:rsidP="00291D93">
                      <w:pPr>
                        <w:rPr>
                          <w:lang w:val="en-IN"/>
                        </w:rPr>
                      </w:pPr>
                    </w:p>
                    <w:p w14:paraId="7D56104B" w14:textId="77777777" w:rsidR="00970D61" w:rsidRPr="00291D93" w:rsidRDefault="00970D61" w:rsidP="00291D93">
                      <w:pPr>
                        <w:ind w:left="360"/>
                        <w:rPr>
                          <w:lang w:val="en-IN"/>
                        </w:rPr>
                      </w:pPr>
                    </w:p>
                  </w:txbxContent>
                </v:textbox>
                <w10:wrap anchorx="margin"/>
              </v:roundrect>
            </w:pict>
          </mc:Fallback>
        </mc:AlternateContent>
      </w:r>
      <w:r w:rsidR="00794B37">
        <w:rPr>
          <w:rFonts w:ascii="Calibri Light" w:hAnsi="Calibri Light" w:cs="Calibri Light"/>
          <w:noProof/>
          <w:sz w:val="28"/>
          <w:szCs w:val="28"/>
        </w:rPr>
        <w:drawing>
          <wp:inline distT="0" distB="0" distL="0" distR="0" wp14:anchorId="132EC6FC" wp14:editId="0FB39B12">
            <wp:extent cx="4821381" cy="3618127"/>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7575" cy="3630280"/>
                    </a:xfrm>
                    <a:prstGeom prst="rect">
                      <a:avLst/>
                    </a:prstGeom>
                    <a:noFill/>
                    <a:ln>
                      <a:noFill/>
                    </a:ln>
                  </pic:spPr>
                </pic:pic>
              </a:graphicData>
            </a:graphic>
          </wp:inline>
        </w:drawing>
      </w:r>
    </w:p>
    <w:p w14:paraId="41895201" w14:textId="4C1BC149" w:rsidR="00FF3491" w:rsidRDefault="00FF3491" w:rsidP="001124CF">
      <w:pPr>
        <w:rPr>
          <w:rFonts w:ascii="Calibri Light" w:hAnsi="Calibri Light" w:cs="Calibri Light"/>
          <w:sz w:val="28"/>
          <w:szCs w:val="28"/>
        </w:rPr>
      </w:pPr>
    </w:p>
    <w:p w14:paraId="5FD2EDF3" w14:textId="39FF7AB7" w:rsidR="00FF3491" w:rsidRDefault="00FF3491" w:rsidP="001124CF">
      <w:pPr>
        <w:rPr>
          <w:rFonts w:ascii="Calibri Light" w:hAnsi="Calibri Light" w:cs="Calibri Light"/>
          <w:sz w:val="28"/>
          <w:szCs w:val="28"/>
        </w:rPr>
      </w:pPr>
    </w:p>
    <w:p w14:paraId="1913867D" w14:textId="1D1B323E" w:rsidR="00FF3491" w:rsidRDefault="00FF3491" w:rsidP="001124CF">
      <w:pPr>
        <w:rPr>
          <w:rFonts w:ascii="Calibri Light" w:hAnsi="Calibri Light" w:cs="Calibri Light"/>
          <w:sz w:val="28"/>
          <w:szCs w:val="28"/>
        </w:rPr>
      </w:pPr>
    </w:p>
    <w:p w14:paraId="37633D48" w14:textId="7532B4F1" w:rsidR="00FF3491" w:rsidRDefault="00FF3491" w:rsidP="001124CF">
      <w:pPr>
        <w:rPr>
          <w:rFonts w:ascii="Calibri Light" w:hAnsi="Calibri Light" w:cs="Calibri Light"/>
          <w:sz w:val="28"/>
          <w:szCs w:val="28"/>
        </w:rPr>
      </w:pPr>
    </w:p>
    <w:p w14:paraId="35546DD3" w14:textId="371577AE" w:rsidR="00FF3491" w:rsidRDefault="00291D93"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43232" behindDoc="0" locked="0" layoutInCell="1" allowOverlap="1" wp14:anchorId="38F59152" wp14:editId="35372ECF">
                <wp:simplePos x="0" y="0"/>
                <wp:positionH relativeFrom="margin">
                  <wp:align>right</wp:align>
                </wp:positionH>
                <wp:positionV relativeFrom="paragraph">
                  <wp:posOffset>266254</wp:posOffset>
                </wp:positionV>
                <wp:extent cx="2137558" cy="3360717"/>
                <wp:effectExtent l="0" t="0" r="15240" b="11430"/>
                <wp:wrapNone/>
                <wp:docPr id="197" name="Rectangle: Rounded Corners 197"/>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E9E1C1C" w14:textId="5B44F042" w:rsidR="00970D61" w:rsidRPr="00291D93" w:rsidRDefault="00970D61" w:rsidP="00291D93">
                            <w:pPr>
                              <w:jc w:val="center"/>
                              <w:rPr>
                                <w:b/>
                                <w:bCs/>
                                <w:lang w:val="en-IN"/>
                              </w:rPr>
                            </w:pPr>
                            <w:r>
                              <w:rPr>
                                <w:b/>
                                <w:bCs/>
                                <w:lang w:val="en-IN"/>
                              </w:rPr>
                              <w:t>SGD</w:t>
                            </w:r>
                          </w:p>
                          <w:p w14:paraId="32A92641" w14:textId="3B157ADC" w:rsidR="00970D61" w:rsidRPr="00CA2792" w:rsidRDefault="00970D61" w:rsidP="00CA2792">
                            <w:pPr>
                              <w:pStyle w:val="ListParagraph"/>
                              <w:numPr>
                                <w:ilvl w:val="0"/>
                                <w:numId w:val="19"/>
                              </w:numPr>
                              <w:rPr>
                                <w:lang w:val="en-IN"/>
                              </w:rPr>
                            </w:pPr>
                            <w:r w:rsidRPr="00CA2792">
                              <w:rPr>
                                <w:lang w:val="en-IN"/>
                              </w:rPr>
                              <w:t>After Deleting Correlation (28 Features)</w:t>
                            </w:r>
                          </w:p>
                          <w:p w14:paraId="1E2D5B6A" w14:textId="1F790E97" w:rsidR="00970D61" w:rsidRPr="00CA2792" w:rsidRDefault="00970D61" w:rsidP="00CA2792">
                            <w:pPr>
                              <w:pStyle w:val="ListParagraph"/>
                              <w:numPr>
                                <w:ilvl w:val="0"/>
                                <w:numId w:val="19"/>
                              </w:numPr>
                              <w:rPr>
                                <w:lang w:val="en-IN"/>
                              </w:rPr>
                            </w:pPr>
                            <w:r w:rsidRPr="00CA2792">
                              <w:rPr>
                                <w:lang w:val="en-IN"/>
                              </w:rPr>
                              <w:t>UFS (17 Features)</w:t>
                            </w:r>
                          </w:p>
                          <w:p w14:paraId="4D18B624" w14:textId="77777777" w:rsidR="00970D61" w:rsidRPr="00291D93" w:rsidRDefault="00970D61" w:rsidP="00CA2792">
                            <w:pPr>
                              <w:pStyle w:val="ListParagraph"/>
                              <w:numPr>
                                <w:ilvl w:val="0"/>
                                <w:numId w:val="19"/>
                              </w:numPr>
                              <w:rPr>
                                <w:lang w:val="en-IN"/>
                              </w:rPr>
                            </w:pPr>
                            <w:r w:rsidRPr="00291D93">
                              <w:rPr>
                                <w:lang w:val="en-IN"/>
                              </w:rPr>
                              <w:t>RFE (17 Features)</w:t>
                            </w:r>
                          </w:p>
                          <w:p w14:paraId="48106B9A" w14:textId="77777777" w:rsidR="00970D61" w:rsidRPr="00291D93" w:rsidRDefault="00970D61" w:rsidP="00CA2792">
                            <w:pPr>
                              <w:pStyle w:val="ListParagraph"/>
                              <w:numPr>
                                <w:ilvl w:val="0"/>
                                <w:numId w:val="19"/>
                              </w:numPr>
                              <w:rPr>
                                <w:lang w:val="en-IN"/>
                              </w:rPr>
                            </w:pPr>
                            <w:r w:rsidRPr="00291D93">
                              <w:rPr>
                                <w:lang w:val="en-IN"/>
                              </w:rPr>
                              <w:t>PCA (17Features)</w:t>
                            </w:r>
                          </w:p>
                          <w:p w14:paraId="38FCDBB2" w14:textId="77777777" w:rsidR="00970D61" w:rsidRPr="00291D93" w:rsidRDefault="00970D61" w:rsidP="00CA2792">
                            <w:pPr>
                              <w:pStyle w:val="ListParagraph"/>
                              <w:numPr>
                                <w:ilvl w:val="0"/>
                                <w:numId w:val="19"/>
                              </w:numPr>
                              <w:rPr>
                                <w:lang w:val="en-IN"/>
                              </w:rPr>
                            </w:pPr>
                            <w:r w:rsidRPr="00291D93">
                              <w:rPr>
                                <w:lang w:val="en-IN"/>
                              </w:rPr>
                              <w:t>LDA (17Features)</w:t>
                            </w:r>
                          </w:p>
                          <w:p w14:paraId="578512F4" w14:textId="77777777" w:rsidR="00970D61" w:rsidRPr="00291D93" w:rsidRDefault="00970D61" w:rsidP="00CA2792">
                            <w:pPr>
                              <w:pStyle w:val="ListParagraph"/>
                              <w:numPr>
                                <w:ilvl w:val="0"/>
                                <w:numId w:val="19"/>
                              </w:numPr>
                              <w:rPr>
                                <w:lang w:val="en-IN"/>
                              </w:rPr>
                            </w:pPr>
                            <w:r w:rsidRPr="00291D93">
                              <w:rPr>
                                <w:lang w:val="en-IN"/>
                              </w:rPr>
                              <w:t>UFS (11 Features)</w:t>
                            </w:r>
                          </w:p>
                          <w:p w14:paraId="27350BEF" w14:textId="77777777" w:rsidR="00970D61" w:rsidRPr="00291D93" w:rsidRDefault="00970D61" w:rsidP="00CA2792">
                            <w:pPr>
                              <w:pStyle w:val="ListParagraph"/>
                              <w:numPr>
                                <w:ilvl w:val="0"/>
                                <w:numId w:val="19"/>
                              </w:numPr>
                              <w:rPr>
                                <w:lang w:val="en-IN"/>
                              </w:rPr>
                            </w:pPr>
                            <w:r>
                              <w:rPr>
                                <w:lang w:val="en-IN"/>
                              </w:rPr>
                              <w:t>RFE</w:t>
                            </w:r>
                            <w:r w:rsidRPr="00291D93">
                              <w:rPr>
                                <w:lang w:val="en-IN"/>
                              </w:rPr>
                              <w:t xml:space="preserve"> (11 Features)</w:t>
                            </w:r>
                          </w:p>
                          <w:p w14:paraId="39179BE1" w14:textId="77777777" w:rsidR="00970D61" w:rsidRPr="00291D93" w:rsidRDefault="00970D61" w:rsidP="00CA2792">
                            <w:pPr>
                              <w:pStyle w:val="ListParagraph"/>
                              <w:numPr>
                                <w:ilvl w:val="0"/>
                                <w:numId w:val="19"/>
                              </w:numPr>
                              <w:rPr>
                                <w:lang w:val="en-IN"/>
                              </w:rPr>
                            </w:pPr>
                            <w:r>
                              <w:rPr>
                                <w:lang w:val="en-IN"/>
                              </w:rPr>
                              <w:t>PCA</w:t>
                            </w:r>
                            <w:r w:rsidRPr="00291D93">
                              <w:rPr>
                                <w:lang w:val="en-IN"/>
                              </w:rPr>
                              <w:t xml:space="preserve"> (11 Features)</w:t>
                            </w:r>
                          </w:p>
                          <w:p w14:paraId="59C3C839" w14:textId="77777777" w:rsidR="00970D61" w:rsidRPr="00291D93" w:rsidRDefault="00970D61" w:rsidP="00CA2792">
                            <w:pPr>
                              <w:pStyle w:val="ListParagraph"/>
                              <w:numPr>
                                <w:ilvl w:val="0"/>
                                <w:numId w:val="19"/>
                              </w:numPr>
                              <w:rPr>
                                <w:lang w:val="en-IN"/>
                              </w:rPr>
                            </w:pPr>
                            <w:r>
                              <w:rPr>
                                <w:lang w:val="en-IN"/>
                              </w:rPr>
                              <w:t>LDA</w:t>
                            </w:r>
                            <w:r w:rsidRPr="00291D93">
                              <w:rPr>
                                <w:lang w:val="en-IN"/>
                              </w:rPr>
                              <w:t xml:space="preserve"> (11 Features)</w:t>
                            </w:r>
                          </w:p>
                          <w:p w14:paraId="46E52978" w14:textId="77777777" w:rsidR="00970D61" w:rsidRPr="00291D93" w:rsidRDefault="00970D61" w:rsidP="00CA2792">
                            <w:pPr>
                              <w:pStyle w:val="ListParagraph"/>
                              <w:numPr>
                                <w:ilvl w:val="0"/>
                                <w:numId w:val="19"/>
                              </w:numPr>
                              <w:rPr>
                                <w:lang w:val="en-IN"/>
                              </w:rPr>
                            </w:pPr>
                            <w:r>
                              <w:rPr>
                                <w:lang w:val="en-IN"/>
                              </w:rPr>
                              <w:t>All as stack</w:t>
                            </w:r>
                            <w:r w:rsidRPr="00291D93">
                              <w:rPr>
                                <w:lang w:val="en-IN"/>
                              </w:rPr>
                              <w:t xml:space="preserve"> (11 Features)</w:t>
                            </w:r>
                          </w:p>
                          <w:p w14:paraId="6074B69C" w14:textId="77777777" w:rsidR="00970D61" w:rsidRPr="00291D93" w:rsidRDefault="00970D61" w:rsidP="00CA2792">
                            <w:pPr>
                              <w:pStyle w:val="ListParagraph"/>
                              <w:numPr>
                                <w:ilvl w:val="0"/>
                                <w:numId w:val="19"/>
                              </w:numPr>
                              <w:rPr>
                                <w:lang w:val="en-IN"/>
                              </w:rPr>
                            </w:pPr>
                            <w:r>
                              <w:rPr>
                                <w:lang w:val="en-IN"/>
                              </w:rPr>
                              <w:t>RFE and LDA as stack (11 Features)</w:t>
                            </w:r>
                          </w:p>
                          <w:p w14:paraId="788E6C97" w14:textId="77777777" w:rsidR="00970D61" w:rsidRPr="00291D93" w:rsidRDefault="00970D61" w:rsidP="00291D93">
                            <w:pPr>
                              <w:rPr>
                                <w:lang w:val="en-IN"/>
                              </w:rPr>
                            </w:pPr>
                          </w:p>
                          <w:p w14:paraId="0AE8C89B" w14:textId="77777777" w:rsidR="00970D61" w:rsidRPr="00291D93" w:rsidRDefault="00970D61" w:rsidP="00291D93">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F59152" id="Rectangle: Rounded Corners 197" o:spid="_x0000_s1061" style="position:absolute;margin-left:117.1pt;margin-top:20.95pt;width:168.3pt;height:264.6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" fillcolor="white [3201]" strokecolor="#70ad47 [3209]" strokeweight="1pt">
                <v:stroke joinstyle="miter"/>
                <v:textbox>
                  <w:txbxContent>
                    <w:p w14:paraId="1E9E1C1C" w14:textId="5B44F042" w:rsidR="00970D61" w:rsidRPr="00291D93" w:rsidRDefault="00970D61" w:rsidP="00291D93">
                      <w:pPr>
                        <w:jc w:val="center"/>
                        <w:rPr>
                          <w:b/>
                          <w:bCs/>
                          <w:lang w:val="en-IN"/>
                        </w:rPr>
                      </w:pPr>
                      <w:r>
                        <w:rPr>
                          <w:b/>
                          <w:bCs/>
                          <w:lang w:val="en-IN"/>
                        </w:rPr>
                        <w:t>SGD</w:t>
                      </w:r>
                    </w:p>
                    <w:p w14:paraId="32A92641" w14:textId="3B157ADC" w:rsidR="00970D61" w:rsidRPr="00CA2792" w:rsidRDefault="00970D61" w:rsidP="00CA2792">
                      <w:pPr>
                        <w:pStyle w:val="ListParagraph"/>
                        <w:numPr>
                          <w:ilvl w:val="0"/>
                          <w:numId w:val="19"/>
                        </w:numPr>
                        <w:rPr>
                          <w:lang w:val="en-IN"/>
                        </w:rPr>
                      </w:pPr>
                      <w:r w:rsidRPr="00CA2792">
                        <w:rPr>
                          <w:lang w:val="en-IN"/>
                        </w:rPr>
                        <w:t>After Deleting Correlation (28 Features)</w:t>
                      </w:r>
                    </w:p>
                    <w:p w14:paraId="1E2D5B6A" w14:textId="1F790E97" w:rsidR="00970D61" w:rsidRPr="00CA2792" w:rsidRDefault="00970D61" w:rsidP="00CA2792">
                      <w:pPr>
                        <w:pStyle w:val="ListParagraph"/>
                        <w:numPr>
                          <w:ilvl w:val="0"/>
                          <w:numId w:val="19"/>
                        </w:numPr>
                        <w:rPr>
                          <w:lang w:val="en-IN"/>
                        </w:rPr>
                      </w:pPr>
                      <w:r w:rsidRPr="00CA2792">
                        <w:rPr>
                          <w:lang w:val="en-IN"/>
                        </w:rPr>
                        <w:t>UFS (17 Features)</w:t>
                      </w:r>
                    </w:p>
                    <w:p w14:paraId="4D18B624" w14:textId="77777777" w:rsidR="00970D61" w:rsidRPr="00291D93" w:rsidRDefault="00970D61" w:rsidP="00CA2792">
                      <w:pPr>
                        <w:pStyle w:val="ListParagraph"/>
                        <w:numPr>
                          <w:ilvl w:val="0"/>
                          <w:numId w:val="19"/>
                        </w:numPr>
                        <w:rPr>
                          <w:lang w:val="en-IN"/>
                        </w:rPr>
                      </w:pPr>
                      <w:r w:rsidRPr="00291D93">
                        <w:rPr>
                          <w:lang w:val="en-IN"/>
                        </w:rPr>
                        <w:t>RFE (17 Features)</w:t>
                      </w:r>
                    </w:p>
                    <w:p w14:paraId="48106B9A" w14:textId="77777777" w:rsidR="00970D61" w:rsidRPr="00291D93" w:rsidRDefault="00970D61" w:rsidP="00CA2792">
                      <w:pPr>
                        <w:pStyle w:val="ListParagraph"/>
                        <w:numPr>
                          <w:ilvl w:val="0"/>
                          <w:numId w:val="19"/>
                        </w:numPr>
                        <w:rPr>
                          <w:lang w:val="en-IN"/>
                        </w:rPr>
                      </w:pPr>
                      <w:r w:rsidRPr="00291D93">
                        <w:rPr>
                          <w:lang w:val="en-IN"/>
                        </w:rPr>
                        <w:t>PCA (17Features)</w:t>
                      </w:r>
                    </w:p>
                    <w:p w14:paraId="38FCDBB2" w14:textId="77777777" w:rsidR="00970D61" w:rsidRPr="00291D93" w:rsidRDefault="00970D61" w:rsidP="00CA2792">
                      <w:pPr>
                        <w:pStyle w:val="ListParagraph"/>
                        <w:numPr>
                          <w:ilvl w:val="0"/>
                          <w:numId w:val="19"/>
                        </w:numPr>
                        <w:rPr>
                          <w:lang w:val="en-IN"/>
                        </w:rPr>
                      </w:pPr>
                      <w:r w:rsidRPr="00291D93">
                        <w:rPr>
                          <w:lang w:val="en-IN"/>
                        </w:rPr>
                        <w:t>LDA (17Features)</w:t>
                      </w:r>
                    </w:p>
                    <w:p w14:paraId="578512F4" w14:textId="77777777" w:rsidR="00970D61" w:rsidRPr="00291D93" w:rsidRDefault="00970D61" w:rsidP="00CA2792">
                      <w:pPr>
                        <w:pStyle w:val="ListParagraph"/>
                        <w:numPr>
                          <w:ilvl w:val="0"/>
                          <w:numId w:val="19"/>
                        </w:numPr>
                        <w:rPr>
                          <w:lang w:val="en-IN"/>
                        </w:rPr>
                      </w:pPr>
                      <w:r w:rsidRPr="00291D93">
                        <w:rPr>
                          <w:lang w:val="en-IN"/>
                        </w:rPr>
                        <w:t>UFS (11 Features)</w:t>
                      </w:r>
                    </w:p>
                    <w:p w14:paraId="27350BEF" w14:textId="77777777" w:rsidR="00970D61" w:rsidRPr="00291D93" w:rsidRDefault="00970D61" w:rsidP="00CA2792">
                      <w:pPr>
                        <w:pStyle w:val="ListParagraph"/>
                        <w:numPr>
                          <w:ilvl w:val="0"/>
                          <w:numId w:val="19"/>
                        </w:numPr>
                        <w:rPr>
                          <w:lang w:val="en-IN"/>
                        </w:rPr>
                      </w:pPr>
                      <w:r>
                        <w:rPr>
                          <w:lang w:val="en-IN"/>
                        </w:rPr>
                        <w:t>RFE</w:t>
                      </w:r>
                      <w:r w:rsidRPr="00291D93">
                        <w:rPr>
                          <w:lang w:val="en-IN"/>
                        </w:rPr>
                        <w:t xml:space="preserve"> (11 Features)</w:t>
                      </w:r>
                    </w:p>
                    <w:p w14:paraId="39179BE1" w14:textId="77777777" w:rsidR="00970D61" w:rsidRPr="00291D93" w:rsidRDefault="00970D61" w:rsidP="00CA2792">
                      <w:pPr>
                        <w:pStyle w:val="ListParagraph"/>
                        <w:numPr>
                          <w:ilvl w:val="0"/>
                          <w:numId w:val="19"/>
                        </w:numPr>
                        <w:rPr>
                          <w:lang w:val="en-IN"/>
                        </w:rPr>
                      </w:pPr>
                      <w:r>
                        <w:rPr>
                          <w:lang w:val="en-IN"/>
                        </w:rPr>
                        <w:t>PCA</w:t>
                      </w:r>
                      <w:r w:rsidRPr="00291D93">
                        <w:rPr>
                          <w:lang w:val="en-IN"/>
                        </w:rPr>
                        <w:t xml:space="preserve"> (11 Features)</w:t>
                      </w:r>
                    </w:p>
                    <w:p w14:paraId="59C3C839" w14:textId="77777777" w:rsidR="00970D61" w:rsidRPr="00291D93" w:rsidRDefault="00970D61" w:rsidP="00CA2792">
                      <w:pPr>
                        <w:pStyle w:val="ListParagraph"/>
                        <w:numPr>
                          <w:ilvl w:val="0"/>
                          <w:numId w:val="19"/>
                        </w:numPr>
                        <w:rPr>
                          <w:lang w:val="en-IN"/>
                        </w:rPr>
                      </w:pPr>
                      <w:r>
                        <w:rPr>
                          <w:lang w:val="en-IN"/>
                        </w:rPr>
                        <w:t>LDA</w:t>
                      </w:r>
                      <w:r w:rsidRPr="00291D93">
                        <w:rPr>
                          <w:lang w:val="en-IN"/>
                        </w:rPr>
                        <w:t xml:space="preserve"> (11 Features)</w:t>
                      </w:r>
                    </w:p>
                    <w:p w14:paraId="46E52978" w14:textId="77777777" w:rsidR="00970D61" w:rsidRPr="00291D93" w:rsidRDefault="00970D61" w:rsidP="00CA2792">
                      <w:pPr>
                        <w:pStyle w:val="ListParagraph"/>
                        <w:numPr>
                          <w:ilvl w:val="0"/>
                          <w:numId w:val="19"/>
                        </w:numPr>
                        <w:rPr>
                          <w:lang w:val="en-IN"/>
                        </w:rPr>
                      </w:pPr>
                      <w:r>
                        <w:rPr>
                          <w:lang w:val="en-IN"/>
                        </w:rPr>
                        <w:t>All as stack</w:t>
                      </w:r>
                      <w:r w:rsidRPr="00291D93">
                        <w:rPr>
                          <w:lang w:val="en-IN"/>
                        </w:rPr>
                        <w:t xml:space="preserve"> (11 Features)</w:t>
                      </w:r>
                    </w:p>
                    <w:p w14:paraId="6074B69C" w14:textId="77777777" w:rsidR="00970D61" w:rsidRPr="00291D93" w:rsidRDefault="00970D61" w:rsidP="00CA2792">
                      <w:pPr>
                        <w:pStyle w:val="ListParagraph"/>
                        <w:numPr>
                          <w:ilvl w:val="0"/>
                          <w:numId w:val="19"/>
                        </w:numPr>
                        <w:rPr>
                          <w:lang w:val="en-IN"/>
                        </w:rPr>
                      </w:pPr>
                      <w:r>
                        <w:rPr>
                          <w:lang w:val="en-IN"/>
                        </w:rPr>
                        <w:t>RFE and LDA as stack (11 Features)</w:t>
                      </w:r>
                    </w:p>
                    <w:p w14:paraId="788E6C97" w14:textId="77777777" w:rsidR="00970D61" w:rsidRPr="00291D93" w:rsidRDefault="00970D61" w:rsidP="00291D93">
                      <w:pPr>
                        <w:rPr>
                          <w:lang w:val="en-IN"/>
                        </w:rPr>
                      </w:pPr>
                    </w:p>
                    <w:p w14:paraId="0AE8C89B" w14:textId="77777777" w:rsidR="00970D61" w:rsidRPr="00291D93" w:rsidRDefault="00970D61" w:rsidP="00291D93">
                      <w:pPr>
                        <w:ind w:left="360"/>
                        <w:rPr>
                          <w:lang w:val="en-IN"/>
                        </w:rPr>
                      </w:pPr>
                    </w:p>
                  </w:txbxContent>
                </v:textbox>
                <w10:wrap anchorx="margin"/>
              </v:roundrect>
            </w:pict>
          </mc:Fallback>
        </mc:AlternateContent>
      </w:r>
      <w:r>
        <w:rPr>
          <w:rFonts w:ascii="Calibri Light" w:hAnsi="Calibri Light" w:cs="Calibri Light"/>
          <w:noProof/>
          <w:sz w:val="28"/>
          <w:szCs w:val="28"/>
        </w:rPr>
        <w:drawing>
          <wp:inline distT="0" distB="0" distL="0" distR="0" wp14:anchorId="752012F6" wp14:editId="22C947EB">
            <wp:extent cx="4750130" cy="3564658"/>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8581" cy="3593513"/>
                    </a:xfrm>
                    <a:prstGeom prst="rect">
                      <a:avLst/>
                    </a:prstGeom>
                    <a:noFill/>
                    <a:ln>
                      <a:noFill/>
                    </a:ln>
                  </pic:spPr>
                </pic:pic>
              </a:graphicData>
            </a:graphic>
          </wp:inline>
        </w:drawing>
      </w:r>
    </w:p>
    <w:p w14:paraId="17D1C35E" w14:textId="4D9D2ECB" w:rsidR="00FF3491" w:rsidRDefault="00CA2792"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745280" behindDoc="0" locked="0" layoutInCell="1" allowOverlap="1" wp14:anchorId="6ED9C701" wp14:editId="221900C2">
                <wp:simplePos x="0" y="0"/>
                <wp:positionH relativeFrom="margin">
                  <wp:align>right</wp:align>
                </wp:positionH>
                <wp:positionV relativeFrom="paragraph">
                  <wp:posOffset>263072</wp:posOffset>
                </wp:positionV>
                <wp:extent cx="2137558" cy="3360717"/>
                <wp:effectExtent l="0" t="0" r="15240" b="11430"/>
                <wp:wrapNone/>
                <wp:docPr id="199" name="Rectangle: Rounded Corners 199"/>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1AA728" w14:textId="3B98DAC9" w:rsidR="00970D61" w:rsidRPr="00291D93" w:rsidRDefault="00970D61" w:rsidP="00CA2792">
                            <w:pPr>
                              <w:jc w:val="center"/>
                              <w:rPr>
                                <w:b/>
                                <w:bCs/>
                                <w:lang w:val="en-IN"/>
                              </w:rPr>
                            </w:pPr>
                            <w:r>
                              <w:rPr>
                                <w:b/>
                                <w:bCs/>
                                <w:lang w:val="en-IN"/>
                              </w:rPr>
                              <w:t>XGBoost</w:t>
                            </w:r>
                          </w:p>
                          <w:p w14:paraId="738B60C0" w14:textId="05EA0B96" w:rsidR="00970D61" w:rsidRPr="00CA2792" w:rsidRDefault="00970D61" w:rsidP="00CA2792">
                            <w:pPr>
                              <w:pStyle w:val="ListParagraph"/>
                              <w:numPr>
                                <w:ilvl w:val="0"/>
                                <w:numId w:val="20"/>
                              </w:numPr>
                              <w:rPr>
                                <w:lang w:val="en-IN"/>
                              </w:rPr>
                            </w:pPr>
                            <w:r w:rsidRPr="00CA2792">
                              <w:rPr>
                                <w:lang w:val="en-IN"/>
                              </w:rPr>
                              <w:t>After Deleting Correlation (28 Features)</w:t>
                            </w:r>
                          </w:p>
                          <w:p w14:paraId="450BA0EF" w14:textId="34CCA61F" w:rsidR="00970D61" w:rsidRPr="00CA2792" w:rsidRDefault="00970D61" w:rsidP="00CA2792">
                            <w:pPr>
                              <w:pStyle w:val="ListParagraph"/>
                              <w:numPr>
                                <w:ilvl w:val="0"/>
                                <w:numId w:val="20"/>
                              </w:numPr>
                              <w:rPr>
                                <w:lang w:val="en-IN"/>
                              </w:rPr>
                            </w:pPr>
                            <w:r w:rsidRPr="00CA2792">
                              <w:rPr>
                                <w:lang w:val="en-IN"/>
                              </w:rPr>
                              <w:t>UFS (17 Features)</w:t>
                            </w:r>
                          </w:p>
                          <w:p w14:paraId="6A29BBFA" w14:textId="77777777" w:rsidR="00970D61" w:rsidRPr="00291D93" w:rsidRDefault="00970D61" w:rsidP="00CA2792">
                            <w:pPr>
                              <w:pStyle w:val="ListParagraph"/>
                              <w:numPr>
                                <w:ilvl w:val="0"/>
                                <w:numId w:val="20"/>
                              </w:numPr>
                              <w:rPr>
                                <w:lang w:val="en-IN"/>
                              </w:rPr>
                            </w:pPr>
                            <w:r w:rsidRPr="00291D93">
                              <w:rPr>
                                <w:lang w:val="en-IN"/>
                              </w:rPr>
                              <w:t>RFE (17 Features)</w:t>
                            </w:r>
                          </w:p>
                          <w:p w14:paraId="5E1D46C7" w14:textId="77777777" w:rsidR="00970D61" w:rsidRPr="00291D93" w:rsidRDefault="00970D61" w:rsidP="00CA2792">
                            <w:pPr>
                              <w:pStyle w:val="ListParagraph"/>
                              <w:numPr>
                                <w:ilvl w:val="0"/>
                                <w:numId w:val="20"/>
                              </w:numPr>
                              <w:rPr>
                                <w:lang w:val="en-IN"/>
                              </w:rPr>
                            </w:pPr>
                            <w:r w:rsidRPr="00291D93">
                              <w:rPr>
                                <w:lang w:val="en-IN"/>
                              </w:rPr>
                              <w:t>PCA (17Features)</w:t>
                            </w:r>
                          </w:p>
                          <w:p w14:paraId="24311BC8" w14:textId="77777777" w:rsidR="00970D61" w:rsidRPr="00291D93" w:rsidRDefault="00970D61" w:rsidP="00CA2792">
                            <w:pPr>
                              <w:pStyle w:val="ListParagraph"/>
                              <w:numPr>
                                <w:ilvl w:val="0"/>
                                <w:numId w:val="20"/>
                              </w:numPr>
                              <w:rPr>
                                <w:lang w:val="en-IN"/>
                              </w:rPr>
                            </w:pPr>
                            <w:r w:rsidRPr="00291D93">
                              <w:rPr>
                                <w:lang w:val="en-IN"/>
                              </w:rPr>
                              <w:t>LDA (17Features)</w:t>
                            </w:r>
                          </w:p>
                          <w:p w14:paraId="0B03992F" w14:textId="77777777" w:rsidR="00970D61" w:rsidRPr="00291D93" w:rsidRDefault="00970D61" w:rsidP="00CA2792">
                            <w:pPr>
                              <w:pStyle w:val="ListParagraph"/>
                              <w:numPr>
                                <w:ilvl w:val="0"/>
                                <w:numId w:val="20"/>
                              </w:numPr>
                              <w:rPr>
                                <w:lang w:val="en-IN"/>
                              </w:rPr>
                            </w:pPr>
                            <w:r w:rsidRPr="00291D93">
                              <w:rPr>
                                <w:lang w:val="en-IN"/>
                              </w:rPr>
                              <w:t>UFS (11 Features)</w:t>
                            </w:r>
                          </w:p>
                          <w:p w14:paraId="2418452A" w14:textId="77777777" w:rsidR="00970D61" w:rsidRPr="00291D93" w:rsidRDefault="00970D61" w:rsidP="00CA2792">
                            <w:pPr>
                              <w:pStyle w:val="ListParagraph"/>
                              <w:numPr>
                                <w:ilvl w:val="0"/>
                                <w:numId w:val="20"/>
                              </w:numPr>
                              <w:rPr>
                                <w:lang w:val="en-IN"/>
                              </w:rPr>
                            </w:pPr>
                            <w:r>
                              <w:rPr>
                                <w:lang w:val="en-IN"/>
                              </w:rPr>
                              <w:t>RFE</w:t>
                            </w:r>
                            <w:r w:rsidRPr="00291D93">
                              <w:rPr>
                                <w:lang w:val="en-IN"/>
                              </w:rPr>
                              <w:t xml:space="preserve"> (11 Features)</w:t>
                            </w:r>
                          </w:p>
                          <w:p w14:paraId="522232B9" w14:textId="77777777" w:rsidR="00970D61" w:rsidRPr="00291D93" w:rsidRDefault="00970D61" w:rsidP="00CA2792">
                            <w:pPr>
                              <w:pStyle w:val="ListParagraph"/>
                              <w:numPr>
                                <w:ilvl w:val="0"/>
                                <w:numId w:val="20"/>
                              </w:numPr>
                              <w:rPr>
                                <w:lang w:val="en-IN"/>
                              </w:rPr>
                            </w:pPr>
                            <w:r>
                              <w:rPr>
                                <w:lang w:val="en-IN"/>
                              </w:rPr>
                              <w:t>PCA</w:t>
                            </w:r>
                            <w:r w:rsidRPr="00291D93">
                              <w:rPr>
                                <w:lang w:val="en-IN"/>
                              </w:rPr>
                              <w:t xml:space="preserve"> (11 Features)</w:t>
                            </w:r>
                          </w:p>
                          <w:p w14:paraId="0500D494" w14:textId="77777777" w:rsidR="00970D61" w:rsidRPr="00291D93" w:rsidRDefault="00970D61" w:rsidP="00CA2792">
                            <w:pPr>
                              <w:pStyle w:val="ListParagraph"/>
                              <w:numPr>
                                <w:ilvl w:val="0"/>
                                <w:numId w:val="20"/>
                              </w:numPr>
                              <w:rPr>
                                <w:lang w:val="en-IN"/>
                              </w:rPr>
                            </w:pPr>
                            <w:r>
                              <w:rPr>
                                <w:lang w:val="en-IN"/>
                              </w:rPr>
                              <w:t>LDA</w:t>
                            </w:r>
                            <w:r w:rsidRPr="00291D93">
                              <w:rPr>
                                <w:lang w:val="en-IN"/>
                              </w:rPr>
                              <w:t xml:space="preserve"> (11 Features)</w:t>
                            </w:r>
                          </w:p>
                          <w:p w14:paraId="0BE7DE6D" w14:textId="77777777" w:rsidR="00970D61" w:rsidRPr="00291D93" w:rsidRDefault="00970D61" w:rsidP="00CA2792">
                            <w:pPr>
                              <w:pStyle w:val="ListParagraph"/>
                              <w:numPr>
                                <w:ilvl w:val="0"/>
                                <w:numId w:val="20"/>
                              </w:numPr>
                              <w:rPr>
                                <w:lang w:val="en-IN"/>
                              </w:rPr>
                            </w:pPr>
                            <w:r>
                              <w:rPr>
                                <w:lang w:val="en-IN"/>
                              </w:rPr>
                              <w:t>All as stack</w:t>
                            </w:r>
                            <w:r w:rsidRPr="00291D93">
                              <w:rPr>
                                <w:lang w:val="en-IN"/>
                              </w:rPr>
                              <w:t xml:space="preserve"> (11 Features)</w:t>
                            </w:r>
                          </w:p>
                          <w:p w14:paraId="594CB8F6" w14:textId="77777777" w:rsidR="00970D61" w:rsidRPr="00291D93" w:rsidRDefault="00970D61" w:rsidP="00CA2792">
                            <w:pPr>
                              <w:pStyle w:val="ListParagraph"/>
                              <w:numPr>
                                <w:ilvl w:val="0"/>
                                <w:numId w:val="20"/>
                              </w:numPr>
                              <w:rPr>
                                <w:lang w:val="en-IN"/>
                              </w:rPr>
                            </w:pPr>
                            <w:r>
                              <w:rPr>
                                <w:lang w:val="en-IN"/>
                              </w:rPr>
                              <w:t>RFE and LDA as stack (11 Features)</w:t>
                            </w:r>
                          </w:p>
                          <w:p w14:paraId="6F60AC80" w14:textId="77777777" w:rsidR="00970D61" w:rsidRPr="00291D93" w:rsidRDefault="00970D61" w:rsidP="00CA2792">
                            <w:pPr>
                              <w:rPr>
                                <w:lang w:val="en-IN"/>
                              </w:rPr>
                            </w:pPr>
                          </w:p>
                          <w:p w14:paraId="6AC6A35B" w14:textId="77777777" w:rsidR="00970D61" w:rsidRPr="00291D93" w:rsidRDefault="00970D61" w:rsidP="00CA2792">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9C701" id="Rectangle: Rounded Corners 199" o:spid="_x0000_s1062" style="position:absolute;margin-left:117.1pt;margin-top:20.7pt;width:168.3pt;height:264.6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" fillcolor="white [3201]" strokecolor="#70ad47 [3209]" strokeweight="1pt">
                <v:stroke joinstyle="miter"/>
                <v:textbox>
                  <w:txbxContent>
                    <w:p w14:paraId="221AA728" w14:textId="3B98DAC9" w:rsidR="00970D61" w:rsidRPr="00291D93" w:rsidRDefault="00970D61" w:rsidP="00CA2792">
                      <w:pPr>
                        <w:jc w:val="center"/>
                        <w:rPr>
                          <w:b/>
                          <w:bCs/>
                          <w:lang w:val="en-IN"/>
                        </w:rPr>
                      </w:pPr>
                      <w:r>
                        <w:rPr>
                          <w:b/>
                          <w:bCs/>
                          <w:lang w:val="en-IN"/>
                        </w:rPr>
                        <w:t>XGBoost</w:t>
                      </w:r>
                    </w:p>
                    <w:p w14:paraId="738B60C0" w14:textId="05EA0B96" w:rsidR="00970D61" w:rsidRPr="00CA2792" w:rsidRDefault="00970D61" w:rsidP="00CA2792">
                      <w:pPr>
                        <w:pStyle w:val="ListParagraph"/>
                        <w:numPr>
                          <w:ilvl w:val="0"/>
                          <w:numId w:val="20"/>
                        </w:numPr>
                        <w:rPr>
                          <w:lang w:val="en-IN"/>
                        </w:rPr>
                      </w:pPr>
                      <w:r w:rsidRPr="00CA2792">
                        <w:rPr>
                          <w:lang w:val="en-IN"/>
                        </w:rPr>
                        <w:t>After Deleting Correlation (28 Features)</w:t>
                      </w:r>
                    </w:p>
                    <w:p w14:paraId="450BA0EF" w14:textId="34CCA61F" w:rsidR="00970D61" w:rsidRPr="00CA2792" w:rsidRDefault="00970D61" w:rsidP="00CA2792">
                      <w:pPr>
                        <w:pStyle w:val="ListParagraph"/>
                        <w:numPr>
                          <w:ilvl w:val="0"/>
                          <w:numId w:val="20"/>
                        </w:numPr>
                        <w:rPr>
                          <w:lang w:val="en-IN"/>
                        </w:rPr>
                      </w:pPr>
                      <w:r w:rsidRPr="00CA2792">
                        <w:rPr>
                          <w:lang w:val="en-IN"/>
                        </w:rPr>
                        <w:t>UFS (17 Features)</w:t>
                      </w:r>
                    </w:p>
                    <w:p w14:paraId="6A29BBFA" w14:textId="77777777" w:rsidR="00970D61" w:rsidRPr="00291D93" w:rsidRDefault="00970D61" w:rsidP="00CA2792">
                      <w:pPr>
                        <w:pStyle w:val="ListParagraph"/>
                        <w:numPr>
                          <w:ilvl w:val="0"/>
                          <w:numId w:val="20"/>
                        </w:numPr>
                        <w:rPr>
                          <w:lang w:val="en-IN"/>
                        </w:rPr>
                      </w:pPr>
                      <w:r w:rsidRPr="00291D93">
                        <w:rPr>
                          <w:lang w:val="en-IN"/>
                        </w:rPr>
                        <w:t>RFE (17 Features)</w:t>
                      </w:r>
                    </w:p>
                    <w:p w14:paraId="5E1D46C7" w14:textId="77777777" w:rsidR="00970D61" w:rsidRPr="00291D93" w:rsidRDefault="00970D61" w:rsidP="00CA2792">
                      <w:pPr>
                        <w:pStyle w:val="ListParagraph"/>
                        <w:numPr>
                          <w:ilvl w:val="0"/>
                          <w:numId w:val="20"/>
                        </w:numPr>
                        <w:rPr>
                          <w:lang w:val="en-IN"/>
                        </w:rPr>
                      </w:pPr>
                      <w:r w:rsidRPr="00291D93">
                        <w:rPr>
                          <w:lang w:val="en-IN"/>
                        </w:rPr>
                        <w:t>PCA (17Features)</w:t>
                      </w:r>
                    </w:p>
                    <w:p w14:paraId="24311BC8" w14:textId="77777777" w:rsidR="00970D61" w:rsidRPr="00291D93" w:rsidRDefault="00970D61" w:rsidP="00CA2792">
                      <w:pPr>
                        <w:pStyle w:val="ListParagraph"/>
                        <w:numPr>
                          <w:ilvl w:val="0"/>
                          <w:numId w:val="20"/>
                        </w:numPr>
                        <w:rPr>
                          <w:lang w:val="en-IN"/>
                        </w:rPr>
                      </w:pPr>
                      <w:r w:rsidRPr="00291D93">
                        <w:rPr>
                          <w:lang w:val="en-IN"/>
                        </w:rPr>
                        <w:t>LDA (17Features)</w:t>
                      </w:r>
                    </w:p>
                    <w:p w14:paraId="0B03992F" w14:textId="77777777" w:rsidR="00970D61" w:rsidRPr="00291D93" w:rsidRDefault="00970D61" w:rsidP="00CA2792">
                      <w:pPr>
                        <w:pStyle w:val="ListParagraph"/>
                        <w:numPr>
                          <w:ilvl w:val="0"/>
                          <w:numId w:val="20"/>
                        </w:numPr>
                        <w:rPr>
                          <w:lang w:val="en-IN"/>
                        </w:rPr>
                      </w:pPr>
                      <w:r w:rsidRPr="00291D93">
                        <w:rPr>
                          <w:lang w:val="en-IN"/>
                        </w:rPr>
                        <w:t>UFS (11 Features)</w:t>
                      </w:r>
                    </w:p>
                    <w:p w14:paraId="2418452A" w14:textId="77777777" w:rsidR="00970D61" w:rsidRPr="00291D93" w:rsidRDefault="00970D61" w:rsidP="00CA2792">
                      <w:pPr>
                        <w:pStyle w:val="ListParagraph"/>
                        <w:numPr>
                          <w:ilvl w:val="0"/>
                          <w:numId w:val="20"/>
                        </w:numPr>
                        <w:rPr>
                          <w:lang w:val="en-IN"/>
                        </w:rPr>
                      </w:pPr>
                      <w:r>
                        <w:rPr>
                          <w:lang w:val="en-IN"/>
                        </w:rPr>
                        <w:t>RFE</w:t>
                      </w:r>
                      <w:r w:rsidRPr="00291D93">
                        <w:rPr>
                          <w:lang w:val="en-IN"/>
                        </w:rPr>
                        <w:t xml:space="preserve"> (11 Features)</w:t>
                      </w:r>
                    </w:p>
                    <w:p w14:paraId="522232B9" w14:textId="77777777" w:rsidR="00970D61" w:rsidRPr="00291D93" w:rsidRDefault="00970D61" w:rsidP="00CA2792">
                      <w:pPr>
                        <w:pStyle w:val="ListParagraph"/>
                        <w:numPr>
                          <w:ilvl w:val="0"/>
                          <w:numId w:val="20"/>
                        </w:numPr>
                        <w:rPr>
                          <w:lang w:val="en-IN"/>
                        </w:rPr>
                      </w:pPr>
                      <w:r>
                        <w:rPr>
                          <w:lang w:val="en-IN"/>
                        </w:rPr>
                        <w:t>PCA</w:t>
                      </w:r>
                      <w:r w:rsidRPr="00291D93">
                        <w:rPr>
                          <w:lang w:val="en-IN"/>
                        </w:rPr>
                        <w:t xml:space="preserve"> (11 Features)</w:t>
                      </w:r>
                    </w:p>
                    <w:p w14:paraId="0500D494" w14:textId="77777777" w:rsidR="00970D61" w:rsidRPr="00291D93" w:rsidRDefault="00970D61" w:rsidP="00CA2792">
                      <w:pPr>
                        <w:pStyle w:val="ListParagraph"/>
                        <w:numPr>
                          <w:ilvl w:val="0"/>
                          <w:numId w:val="20"/>
                        </w:numPr>
                        <w:rPr>
                          <w:lang w:val="en-IN"/>
                        </w:rPr>
                      </w:pPr>
                      <w:r>
                        <w:rPr>
                          <w:lang w:val="en-IN"/>
                        </w:rPr>
                        <w:t>LDA</w:t>
                      </w:r>
                      <w:r w:rsidRPr="00291D93">
                        <w:rPr>
                          <w:lang w:val="en-IN"/>
                        </w:rPr>
                        <w:t xml:space="preserve"> (11 Features)</w:t>
                      </w:r>
                    </w:p>
                    <w:p w14:paraId="0BE7DE6D" w14:textId="77777777" w:rsidR="00970D61" w:rsidRPr="00291D93" w:rsidRDefault="00970D61" w:rsidP="00CA2792">
                      <w:pPr>
                        <w:pStyle w:val="ListParagraph"/>
                        <w:numPr>
                          <w:ilvl w:val="0"/>
                          <w:numId w:val="20"/>
                        </w:numPr>
                        <w:rPr>
                          <w:lang w:val="en-IN"/>
                        </w:rPr>
                      </w:pPr>
                      <w:r>
                        <w:rPr>
                          <w:lang w:val="en-IN"/>
                        </w:rPr>
                        <w:t>All as stack</w:t>
                      </w:r>
                      <w:r w:rsidRPr="00291D93">
                        <w:rPr>
                          <w:lang w:val="en-IN"/>
                        </w:rPr>
                        <w:t xml:space="preserve"> (11 Features)</w:t>
                      </w:r>
                    </w:p>
                    <w:p w14:paraId="594CB8F6" w14:textId="77777777" w:rsidR="00970D61" w:rsidRPr="00291D93" w:rsidRDefault="00970D61" w:rsidP="00CA2792">
                      <w:pPr>
                        <w:pStyle w:val="ListParagraph"/>
                        <w:numPr>
                          <w:ilvl w:val="0"/>
                          <w:numId w:val="20"/>
                        </w:numPr>
                        <w:rPr>
                          <w:lang w:val="en-IN"/>
                        </w:rPr>
                      </w:pPr>
                      <w:r>
                        <w:rPr>
                          <w:lang w:val="en-IN"/>
                        </w:rPr>
                        <w:t>RFE and LDA as stack (11 Features)</w:t>
                      </w:r>
                    </w:p>
                    <w:p w14:paraId="6F60AC80" w14:textId="77777777" w:rsidR="00970D61" w:rsidRPr="00291D93" w:rsidRDefault="00970D61" w:rsidP="00CA2792">
                      <w:pPr>
                        <w:rPr>
                          <w:lang w:val="en-IN"/>
                        </w:rPr>
                      </w:pPr>
                    </w:p>
                    <w:p w14:paraId="6AC6A35B" w14:textId="77777777" w:rsidR="00970D61" w:rsidRPr="00291D93" w:rsidRDefault="00970D61" w:rsidP="00CA2792">
                      <w:pPr>
                        <w:ind w:left="360"/>
                        <w:rPr>
                          <w:lang w:val="en-IN"/>
                        </w:rPr>
                      </w:pPr>
                    </w:p>
                  </w:txbxContent>
                </v:textbox>
                <w10:wrap anchorx="margin"/>
              </v:roundrect>
            </w:pict>
          </mc:Fallback>
        </mc:AlternateContent>
      </w:r>
      <w:r>
        <w:rPr>
          <w:rFonts w:ascii="Calibri Light" w:hAnsi="Calibri Light" w:cs="Calibri Light"/>
          <w:noProof/>
          <w:sz w:val="28"/>
          <w:szCs w:val="28"/>
        </w:rPr>
        <w:drawing>
          <wp:inline distT="0" distB="0" distL="0" distR="0" wp14:anchorId="62651001" wp14:editId="11D8B9F8">
            <wp:extent cx="4785756" cy="3554857"/>
            <wp:effectExtent l="0" t="0" r="0" b="762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6087" cy="3577386"/>
                    </a:xfrm>
                    <a:prstGeom prst="rect">
                      <a:avLst/>
                    </a:prstGeom>
                    <a:noFill/>
                    <a:ln>
                      <a:noFill/>
                    </a:ln>
                  </pic:spPr>
                </pic:pic>
              </a:graphicData>
            </a:graphic>
          </wp:inline>
        </w:drawing>
      </w:r>
    </w:p>
    <w:p w14:paraId="7B538350" w14:textId="1B9DBE29" w:rsidR="00FF3491" w:rsidRDefault="00FF3491" w:rsidP="001124CF">
      <w:pPr>
        <w:rPr>
          <w:rFonts w:ascii="Calibri Light" w:hAnsi="Calibri Light" w:cs="Calibri Light"/>
          <w:sz w:val="28"/>
          <w:szCs w:val="28"/>
        </w:rPr>
      </w:pPr>
    </w:p>
    <w:p w14:paraId="630D1A59" w14:textId="08B8A21A" w:rsidR="00FF3491" w:rsidRDefault="00FF3491" w:rsidP="001124CF">
      <w:pPr>
        <w:rPr>
          <w:rFonts w:ascii="Calibri Light" w:hAnsi="Calibri Light" w:cs="Calibri Light"/>
          <w:sz w:val="28"/>
          <w:szCs w:val="28"/>
        </w:rPr>
      </w:pPr>
    </w:p>
    <w:p w14:paraId="2E2F63C9" w14:textId="6B13F387" w:rsidR="00FF3491" w:rsidRDefault="00FF3491" w:rsidP="001124CF">
      <w:pPr>
        <w:rPr>
          <w:rFonts w:ascii="Calibri Light" w:hAnsi="Calibri Light" w:cs="Calibri Light"/>
          <w:sz w:val="28"/>
          <w:szCs w:val="28"/>
        </w:rPr>
      </w:pPr>
    </w:p>
    <w:p w14:paraId="77727641" w14:textId="77777777" w:rsidR="00FF3491" w:rsidRDefault="00FF3491" w:rsidP="001124CF">
      <w:pPr>
        <w:rPr>
          <w:rFonts w:ascii="Calibri Light" w:hAnsi="Calibri Light" w:cs="Calibri Light"/>
          <w:sz w:val="28"/>
          <w:szCs w:val="28"/>
        </w:rPr>
      </w:pPr>
    </w:p>
    <w:tbl>
      <w:tblPr>
        <w:tblpPr w:leftFromText="180" w:rightFromText="180" w:vertAnchor="page" w:horzAnchor="margin" w:tblpY="1377"/>
        <w:tblW w:w="10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6"/>
        <w:gridCol w:w="1106"/>
        <w:gridCol w:w="1464"/>
        <w:gridCol w:w="1560"/>
        <w:gridCol w:w="1466"/>
        <w:gridCol w:w="1555"/>
        <w:gridCol w:w="1724"/>
      </w:tblGrid>
      <w:tr w:rsidR="00B02900" w14:paraId="474C34F4" w14:textId="77777777" w:rsidTr="00B02900">
        <w:trPr>
          <w:trHeight w:val="1163"/>
        </w:trPr>
        <w:tc>
          <w:tcPr>
            <w:tcW w:w="3102" w:type="dxa"/>
            <w:gridSpan w:val="2"/>
          </w:tcPr>
          <w:p w14:paraId="634E0400" w14:textId="77777777" w:rsidR="00B02900" w:rsidRDefault="00B02900" w:rsidP="00B02900">
            <w:pPr>
              <w:rPr>
                <w:rFonts w:ascii="Calibri Light" w:hAnsi="Calibri Light" w:cs="Calibri Light"/>
                <w:b/>
                <w:bCs/>
                <w:i/>
                <w:iCs/>
                <w:sz w:val="28"/>
                <w:szCs w:val="28"/>
              </w:rPr>
            </w:pPr>
            <w:r>
              <w:rPr>
                <w:rFonts w:ascii="Calibri Light" w:hAnsi="Calibri Light" w:cs="Calibri Light"/>
                <w:b/>
                <w:bCs/>
                <w:i/>
                <w:iCs/>
                <w:sz w:val="28"/>
                <w:szCs w:val="28"/>
              </w:rPr>
              <w:lastRenderedPageBreak/>
              <w:t xml:space="preserve">Classifier Used </w:t>
            </w:r>
            <w:r>
              <w:rPr>
                <w:rFonts w:ascii="Calibri Light" w:hAnsi="Calibri Light" w:cs="Calibri Light"/>
                <w:b/>
                <w:bCs/>
                <w:noProof/>
                <w:sz w:val="28"/>
                <w:szCs w:val="28"/>
              </w:rPr>
              <w:drawing>
                <wp:inline distT="0" distB="0" distL="0" distR="0" wp14:anchorId="34305ED2" wp14:editId="3EB25DC1">
                  <wp:extent cx="203539" cy="109182"/>
                  <wp:effectExtent l="0" t="0" r="6350" b="5715"/>
                  <wp:docPr id="210" name="Graphic 210"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0800000">
                            <a:off x="0" y="0"/>
                            <a:ext cx="375403" cy="201373"/>
                          </a:xfrm>
                          <a:prstGeom prst="rect">
                            <a:avLst/>
                          </a:prstGeom>
                        </pic:spPr>
                      </pic:pic>
                    </a:graphicData>
                  </a:graphic>
                </wp:inline>
              </w:drawing>
            </w:r>
          </w:p>
          <w:p w14:paraId="42FC5E06" w14:textId="77777777" w:rsidR="00B02900" w:rsidRPr="0020059B" w:rsidRDefault="00B02900" w:rsidP="00B02900">
            <w:pPr>
              <w:rPr>
                <w:rFonts w:ascii="Calibri Light" w:hAnsi="Calibri Light" w:cs="Calibri Light"/>
                <w:b/>
                <w:bCs/>
                <w:sz w:val="28"/>
                <w:szCs w:val="28"/>
              </w:rPr>
            </w:pPr>
            <w:r>
              <w:rPr>
                <w:rFonts w:ascii="Calibri Light" w:hAnsi="Calibri Light" w:cs="Calibri Light"/>
                <w:b/>
                <w:bCs/>
                <w:i/>
                <w:iCs/>
                <w:sz w:val="28"/>
                <w:szCs w:val="28"/>
              </w:rPr>
              <w:t>Method Used</w:t>
            </w:r>
            <w:r>
              <w:rPr>
                <w:rFonts w:ascii="Calibri Light" w:hAnsi="Calibri Light" w:cs="Calibri Light"/>
                <w:b/>
                <w:bCs/>
                <w:noProof/>
                <w:sz w:val="28"/>
                <w:szCs w:val="28"/>
              </w:rPr>
              <w:drawing>
                <wp:inline distT="0" distB="0" distL="0" distR="0" wp14:anchorId="5BC3892E" wp14:editId="7772A244">
                  <wp:extent cx="136642" cy="255357"/>
                  <wp:effectExtent l="0" t="2222" r="0" b="0"/>
                  <wp:docPr id="211" name="Graphic 211"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6200000">
                            <a:off x="0" y="0"/>
                            <a:ext cx="184115" cy="344074"/>
                          </a:xfrm>
                          <a:prstGeom prst="rect">
                            <a:avLst/>
                          </a:prstGeom>
                        </pic:spPr>
                      </pic:pic>
                    </a:graphicData>
                  </a:graphic>
                </wp:inline>
              </w:drawing>
            </w:r>
          </w:p>
        </w:tc>
        <w:tc>
          <w:tcPr>
            <w:tcW w:w="1464" w:type="dxa"/>
          </w:tcPr>
          <w:p w14:paraId="66AFE6D7" w14:textId="77777777" w:rsidR="00B02900" w:rsidRDefault="00B02900" w:rsidP="00B02900">
            <w:pPr>
              <w:rPr>
                <w:rFonts w:ascii="Calibri Light" w:hAnsi="Calibri Light" w:cs="Calibri Light"/>
                <w:b/>
                <w:bCs/>
                <w:sz w:val="28"/>
                <w:szCs w:val="28"/>
              </w:rPr>
            </w:pPr>
          </w:p>
          <w:p w14:paraId="0537BE12" w14:textId="77777777" w:rsidR="00B02900" w:rsidRPr="0020059B" w:rsidRDefault="00B02900" w:rsidP="00B02900">
            <w:pPr>
              <w:rPr>
                <w:rFonts w:ascii="Calibri Light" w:hAnsi="Calibri Light" w:cs="Calibri Light"/>
                <w:b/>
                <w:bCs/>
                <w:sz w:val="28"/>
                <w:szCs w:val="28"/>
              </w:rPr>
            </w:pPr>
            <w:r>
              <w:rPr>
                <w:rFonts w:ascii="Calibri Light" w:hAnsi="Calibri Light" w:cs="Calibri Light"/>
                <w:b/>
                <w:bCs/>
                <w:sz w:val="28"/>
                <w:szCs w:val="28"/>
              </w:rPr>
              <w:t xml:space="preserve">     SVM</w:t>
            </w:r>
          </w:p>
        </w:tc>
        <w:tc>
          <w:tcPr>
            <w:tcW w:w="1560" w:type="dxa"/>
          </w:tcPr>
          <w:p w14:paraId="46836499" w14:textId="77777777" w:rsidR="00B02900" w:rsidRDefault="00B02900" w:rsidP="00B02900">
            <w:pPr>
              <w:rPr>
                <w:rFonts w:ascii="Calibri Light" w:hAnsi="Calibri Light" w:cs="Calibri Light"/>
                <w:b/>
                <w:bCs/>
                <w:sz w:val="28"/>
                <w:szCs w:val="28"/>
              </w:rPr>
            </w:pPr>
          </w:p>
          <w:p w14:paraId="39B713EE" w14:textId="77777777" w:rsidR="00B02900" w:rsidRPr="0020059B" w:rsidRDefault="00B02900" w:rsidP="00B02900">
            <w:pPr>
              <w:rPr>
                <w:rFonts w:ascii="Calibri Light" w:hAnsi="Calibri Light" w:cs="Calibri Light"/>
                <w:b/>
                <w:bCs/>
                <w:sz w:val="28"/>
                <w:szCs w:val="28"/>
              </w:rPr>
            </w:pPr>
            <w:r>
              <w:rPr>
                <w:rFonts w:ascii="Calibri Light" w:hAnsi="Calibri Light" w:cs="Calibri Light"/>
                <w:b/>
                <w:bCs/>
                <w:sz w:val="28"/>
                <w:szCs w:val="28"/>
              </w:rPr>
              <w:t xml:space="preserve"> Perceptron</w:t>
            </w:r>
          </w:p>
        </w:tc>
        <w:tc>
          <w:tcPr>
            <w:tcW w:w="1466" w:type="dxa"/>
          </w:tcPr>
          <w:p w14:paraId="3F845CD7" w14:textId="77777777" w:rsidR="00B02900" w:rsidRDefault="00B02900" w:rsidP="00B02900">
            <w:pPr>
              <w:rPr>
                <w:rFonts w:ascii="Calibri Light" w:hAnsi="Calibri Light" w:cs="Calibri Light"/>
                <w:b/>
                <w:bCs/>
                <w:sz w:val="28"/>
                <w:szCs w:val="28"/>
              </w:rPr>
            </w:pPr>
          </w:p>
          <w:p w14:paraId="53EA739A" w14:textId="77777777" w:rsidR="00B02900" w:rsidRPr="0020059B" w:rsidRDefault="00B02900" w:rsidP="00B02900">
            <w:pPr>
              <w:rPr>
                <w:rFonts w:ascii="Calibri Light" w:hAnsi="Calibri Light" w:cs="Calibri Light"/>
                <w:b/>
                <w:bCs/>
                <w:sz w:val="28"/>
                <w:szCs w:val="28"/>
              </w:rPr>
            </w:pPr>
            <w:r>
              <w:rPr>
                <w:rFonts w:ascii="Calibri Light" w:hAnsi="Calibri Light" w:cs="Calibri Light"/>
                <w:b/>
                <w:bCs/>
                <w:sz w:val="28"/>
                <w:szCs w:val="28"/>
              </w:rPr>
              <w:t xml:space="preserve">     KNN</w:t>
            </w:r>
          </w:p>
        </w:tc>
        <w:tc>
          <w:tcPr>
            <w:tcW w:w="1555" w:type="dxa"/>
          </w:tcPr>
          <w:p w14:paraId="6461D06E" w14:textId="77777777" w:rsidR="00B02900" w:rsidRDefault="00B02900" w:rsidP="00B02900">
            <w:pPr>
              <w:rPr>
                <w:rFonts w:ascii="Calibri Light" w:hAnsi="Calibri Light" w:cs="Calibri Light"/>
                <w:b/>
                <w:bCs/>
                <w:sz w:val="28"/>
                <w:szCs w:val="28"/>
              </w:rPr>
            </w:pPr>
          </w:p>
          <w:p w14:paraId="178604F9" w14:textId="77777777" w:rsidR="00B02900" w:rsidRPr="0020059B" w:rsidRDefault="00B02900" w:rsidP="00B02900">
            <w:pPr>
              <w:rPr>
                <w:rFonts w:ascii="Calibri Light" w:hAnsi="Calibri Light" w:cs="Calibri Light"/>
                <w:b/>
                <w:bCs/>
                <w:sz w:val="28"/>
                <w:szCs w:val="28"/>
              </w:rPr>
            </w:pPr>
            <w:r>
              <w:rPr>
                <w:rFonts w:ascii="Calibri Light" w:hAnsi="Calibri Light" w:cs="Calibri Light"/>
                <w:b/>
                <w:bCs/>
                <w:sz w:val="28"/>
                <w:szCs w:val="28"/>
              </w:rPr>
              <w:t xml:space="preserve">       SGD</w:t>
            </w:r>
          </w:p>
        </w:tc>
        <w:tc>
          <w:tcPr>
            <w:tcW w:w="1724" w:type="dxa"/>
          </w:tcPr>
          <w:p w14:paraId="0B798559" w14:textId="77777777" w:rsidR="00B02900" w:rsidRDefault="00B02900" w:rsidP="00B02900">
            <w:pPr>
              <w:rPr>
                <w:rFonts w:ascii="Calibri Light" w:hAnsi="Calibri Light" w:cs="Calibri Light"/>
                <w:b/>
                <w:bCs/>
                <w:sz w:val="28"/>
                <w:szCs w:val="28"/>
              </w:rPr>
            </w:pPr>
          </w:p>
          <w:p w14:paraId="4FFD6659" w14:textId="77777777" w:rsidR="00B02900" w:rsidRPr="0020059B" w:rsidRDefault="00B02900" w:rsidP="00B02900">
            <w:pPr>
              <w:rPr>
                <w:rFonts w:ascii="Calibri Light" w:hAnsi="Calibri Light" w:cs="Calibri Light"/>
                <w:b/>
                <w:bCs/>
                <w:sz w:val="28"/>
                <w:szCs w:val="28"/>
              </w:rPr>
            </w:pPr>
            <w:r>
              <w:rPr>
                <w:rFonts w:ascii="Calibri Light" w:hAnsi="Calibri Light" w:cs="Calibri Light"/>
                <w:b/>
                <w:bCs/>
                <w:sz w:val="28"/>
                <w:szCs w:val="28"/>
              </w:rPr>
              <w:t xml:space="preserve">    XGBoost</w:t>
            </w:r>
          </w:p>
        </w:tc>
      </w:tr>
      <w:tr w:rsidR="00B02900" w14:paraId="743B30A2" w14:textId="77777777" w:rsidTr="00B02900">
        <w:trPr>
          <w:trHeight w:val="319"/>
        </w:trPr>
        <w:tc>
          <w:tcPr>
            <w:tcW w:w="1996" w:type="dxa"/>
            <w:vMerge w:val="restart"/>
          </w:tcPr>
          <w:p w14:paraId="51985F90" w14:textId="77777777" w:rsidR="00B02900" w:rsidRDefault="00B02900" w:rsidP="00B02900">
            <w:pPr>
              <w:rPr>
                <w:rFonts w:ascii="Calibri Light" w:hAnsi="Calibri Light" w:cs="Calibri Light"/>
                <w:b/>
                <w:bCs/>
                <w:i/>
                <w:iCs/>
                <w:sz w:val="28"/>
                <w:szCs w:val="28"/>
              </w:rPr>
            </w:pPr>
          </w:p>
          <w:p w14:paraId="5D96F8DE" w14:textId="77777777" w:rsidR="00B02900" w:rsidRPr="00C86879" w:rsidRDefault="00B02900" w:rsidP="00B02900">
            <w:pPr>
              <w:rPr>
                <w:rFonts w:ascii="Calibri Light" w:hAnsi="Calibri Light" w:cs="Calibri Light"/>
                <w:sz w:val="28"/>
                <w:szCs w:val="28"/>
              </w:rPr>
            </w:pPr>
            <w:r>
              <w:rPr>
                <w:rFonts w:ascii="Calibri Light" w:hAnsi="Calibri Light" w:cs="Calibri Light"/>
                <w:sz w:val="28"/>
                <w:szCs w:val="28"/>
              </w:rPr>
              <w:t>After Dropping Correlations</w:t>
            </w:r>
          </w:p>
        </w:tc>
        <w:tc>
          <w:tcPr>
            <w:tcW w:w="1106" w:type="dxa"/>
          </w:tcPr>
          <w:p w14:paraId="03D64986" w14:textId="77777777" w:rsidR="00B02900" w:rsidRPr="00C86879" w:rsidRDefault="00B02900" w:rsidP="00B02900">
            <w:pPr>
              <w:rPr>
                <w:rFonts w:ascii="Calibri Light" w:hAnsi="Calibri Light" w:cs="Calibri Light"/>
                <w:b/>
                <w:bCs/>
                <w:i/>
                <w:iCs/>
                <w:sz w:val="24"/>
                <w:szCs w:val="24"/>
              </w:rPr>
            </w:pPr>
            <w:r w:rsidRPr="00C86879">
              <w:rPr>
                <w:rFonts w:ascii="Calibri Light" w:hAnsi="Calibri Light" w:cs="Calibri Light"/>
                <w:b/>
                <w:bCs/>
                <w:i/>
                <w:iCs/>
                <w:sz w:val="24"/>
                <w:szCs w:val="24"/>
              </w:rPr>
              <w:t xml:space="preserve">No. of </w:t>
            </w:r>
            <w:r>
              <w:rPr>
                <w:rFonts w:ascii="Calibri Light" w:hAnsi="Calibri Light" w:cs="Calibri Light"/>
                <w:b/>
                <w:bCs/>
                <w:i/>
                <w:iCs/>
                <w:sz w:val="24"/>
                <w:szCs w:val="24"/>
              </w:rPr>
              <w:t>Features</w:t>
            </w:r>
          </w:p>
        </w:tc>
        <w:tc>
          <w:tcPr>
            <w:tcW w:w="1464" w:type="dxa"/>
            <w:vMerge w:val="restart"/>
          </w:tcPr>
          <w:p w14:paraId="4ECF4A3C" w14:textId="77777777" w:rsidR="00B02900" w:rsidRDefault="00B02900" w:rsidP="00B02900">
            <w:pPr>
              <w:rPr>
                <w:rFonts w:ascii="Calibri Light" w:hAnsi="Calibri Light" w:cs="Calibri Light"/>
                <w:b/>
                <w:bCs/>
                <w:sz w:val="28"/>
                <w:szCs w:val="28"/>
              </w:rPr>
            </w:pPr>
          </w:p>
          <w:p w14:paraId="015FAE40" w14:textId="12C88AC5" w:rsidR="00B02900" w:rsidRPr="00C86879" w:rsidRDefault="00B02900" w:rsidP="00B02900">
            <w:pPr>
              <w:rPr>
                <w:rFonts w:ascii="Calibri Light" w:hAnsi="Calibri Light" w:cs="Calibri Light"/>
                <w:sz w:val="28"/>
                <w:szCs w:val="28"/>
              </w:rPr>
            </w:pPr>
            <w:r>
              <w:rPr>
                <w:rFonts w:ascii="Calibri Light" w:hAnsi="Calibri Light" w:cs="Calibri Light"/>
                <w:b/>
                <w:bCs/>
                <w:sz w:val="28"/>
                <w:szCs w:val="28"/>
              </w:rPr>
              <w:t xml:space="preserve">   </w:t>
            </w:r>
            <w:r w:rsidRPr="00C86879">
              <w:rPr>
                <w:rFonts w:ascii="Calibri Light" w:hAnsi="Calibri Light" w:cs="Calibri Light"/>
                <w:sz w:val="28"/>
                <w:szCs w:val="28"/>
              </w:rPr>
              <w:t>7</w:t>
            </w:r>
            <w:r>
              <w:rPr>
                <w:rFonts w:ascii="Calibri Light" w:hAnsi="Calibri Light" w:cs="Calibri Light"/>
                <w:sz w:val="28"/>
                <w:szCs w:val="28"/>
              </w:rPr>
              <w:t>7.82</w:t>
            </w:r>
            <w:r w:rsidRPr="00C86879">
              <w:rPr>
                <w:rFonts w:ascii="Calibri Light" w:hAnsi="Calibri Light" w:cs="Calibri Light"/>
                <w:sz w:val="28"/>
                <w:szCs w:val="28"/>
              </w:rPr>
              <w:t>%</w:t>
            </w:r>
          </w:p>
        </w:tc>
        <w:tc>
          <w:tcPr>
            <w:tcW w:w="1560" w:type="dxa"/>
            <w:vMerge w:val="restart"/>
          </w:tcPr>
          <w:p w14:paraId="4EAC878B" w14:textId="77777777" w:rsidR="00B02900" w:rsidRDefault="00B02900" w:rsidP="00B02900">
            <w:pPr>
              <w:rPr>
                <w:rFonts w:ascii="Calibri Light" w:hAnsi="Calibri Light" w:cs="Calibri Light"/>
                <w:b/>
                <w:bCs/>
                <w:sz w:val="28"/>
                <w:szCs w:val="28"/>
              </w:rPr>
            </w:pPr>
          </w:p>
          <w:p w14:paraId="4BD8C579" w14:textId="6C73FC48" w:rsidR="00B02900" w:rsidRPr="00C86879" w:rsidRDefault="00B02900" w:rsidP="00B02900">
            <w:pPr>
              <w:rPr>
                <w:rFonts w:ascii="Calibri Light" w:hAnsi="Calibri Light" w:cs="Calibri Light"/>
                <w:sz w:val="28"/>
                <w:szCs w:val="28"/>
              </w:rPr>
            </w:pPr>
            <w:r>
              <w:rPr>
                <w:rFonts w:ascii="Calibri Light" w:hAnsi="Calibri Light" w:cs="Calibri Light"/>
                <w:sz w:val="28"/>
                <w:szCs w:val="28"/>
              </w:rPr>
              <w:t xml:space="preserve">    25.44%</w:t>
            </w:r>
          </w:p>
        </w:tc>
        <w:tc>
          <w:tcPr>
            <w:tcW w:w="1466" w:type="dxa"/>
            <w:vMerge w:val="restart"/>
          </w:tcPr>
          <w:p w14:paraId="561CA06D" w14:textId="77777777" w:rsidR="00B02900" w:rsidRDefault="00B02900" w:rsidP="00B02900">
            <w:pPr>
              <w:rPr>
                <w:rFonts w:ascii="Calibri Light" w:hAnsi="Calibri Light" w:cs="Calibri Light"/>
                <w:b/>
                <w:bCs/>
                <w:sz w:val="28"/>
                <w:szCs w:val="28"/>
                <w:u w:val="single"/>
              </w:rPr>
            </w:pPr>
          </w:p>
          <w:p w14:paraId="23435DE6" w14:textId="13C40BE8" w:rsidR="00B02900" w:rsidRPr="00C86879" w:rsidRDefault="00B02900" w:rsidP="00B02900">
            <w:pPr>
              <w:rPr>
                <w:rFonts w:ascii="Calibri Light" w:hAnsi="Calibri Light" w:cs="Calibri Light"/>
                <w:sz w:val="28"/>
                <w:szCs w:val="28"/>
              </w:rPr>
            </w:pPr>
            <w:r w:rsidRPr="00C86879">
              <w:rPr>
                <w:rFonts w:ascii="Calibri Light" w:hAnsi="Calibri Light" w:cs="Calibri Light"/>
                <w:b/>
                <w:bCs/>
                <w:sz w:val="28"/>
                <w:szCs w:val="28"/>
              </w:rPr>
              <w:t xml:space="preserve">   </w:t>
            </w:r>
            <w:r>
              <w:rPr>
                <w:rFonts w:ascii="Calibri Light" w:hAnsi="Calibri Light" w:cs="Calibri Light"/>
                <w:sz w:val="28"/>
                <w:szCs w:val="28"/>
              </w:rPr>
              <w:t>99.82</w:t>
            </w:r>
            <w:r w:rsidRPr="00C86879">
              <w:rPr>
                <w:rFonts w:ascii="Calibri Light" w:hAnsi="Calibri Light" w:cs="Calibri Light"/>
                <w:sz w:val="28"/>
                <w:szCs w:val="28"/>
              </w:rPr>
              <w:t>%</w:t>
            </w:r>
          </w:p>
        </w:tc>
        <w:tc>
          <w:tcPr>
            <w:tcW w:w="1555" w:type="dxa"/>
            <w:vMerge w:val="restart"/>
          </w:tcPr>
          <w:p w14:paraId="6A761466" w14:textId="77777777" w:rsidR="00B02900" w:rsidRDefault="00B02900" w:rsidP="00B02900">
            <w:pPr>
              <w:rPr>
                <w:rFonts w:ascii="Calibri Light" w:hAnsi="Calibri Light" w:cs="Calibri Light"/>
                <w:b/>
                <w:bCs/>
                <w:sz w:val="28"/>
                <w:szCs w:val="28"/>
              </w:rPr>
            </w:pPr>
          </w:p>
          <w:p w14:paraId="4EF970B5" w14:textId="5805DB98" w:rsidR="00B02900" w:rsidRPr="00C86879" w:rsidRDefault="00B02900" w:rsidP="00B02900">
            <w:pPr>
              <w:rPr>
                <w:rFonts w:ascii="Calibri Light" w:hAnsi="Calibri Light" w:cs="Calibri Light"/>
                <w:sz w:val="28"/>
                <w:szCs w:val="28"/>
              </w:rPr>
            </w:pPr>
            <w:r>
              <w:rPr>
                <w:rFonts w:ascii="Calibri Light" w:hAnsi="Calibri Light" w:cs="Calibri Light"/>
                <w:b/>
                <w:bCs/>
                <w:sz w:val="28"/>
                <w:szCs w:val="28"/>
              </w:rPr>
              <w:t xml:space="preserve">    </w:t>
            </w:r>
            <w:r w:rsidRPr="00B02900">
              <w:rPr>
                <w:rFonts w:ascii="Calibri Light" w:hAnsi="Calibri Light" w:cs="Calibri Light"/>
                <w:sz w:val="28"/>
                <w:szCs w:val="28"/>
              </w:rPr>
              <w:t>22.32</w:t>
            </w:r>
            <w:r w:rsidRPr="00C86879">
              <w:rPr>
                <w:rFonts w:ascii="Calibri Light" w:hAnsi="Calibri Light" w:cs="Calibri Light"/>
                <w:sz w:val="28"/>
                <w:szCs w:val="28"/>
              </w:rPr>
              <w:t>%</w:t>
            </w:r>
          </w:p>
        </w:tc>
        <w:tc>
          <w:tcPr>
            <w:tcW w:w="1724" w:type="dxa"/>
            <w:vMerge w:val="restart"/>
          </w:tcPr>
          <w:p w14:paraId="5265BFEC" w14:textId="77777777" w:rsidR="00B02900" w:rsidRDefault="00B02900" w:rsidP="00B02900">
            <w:pPr>
              <w:rPr>
                <w:rFonts w:ascii="Calibri Light" w:hAnsi="Calibri Light" w:cs="Calibri Light"/>
                <w:sz w:val="28"/>
                <w:szCs w:val="28"/>
              </w:rPr>
            </w:pPr>
          </w:p>
          <w:p w14:paraId="2480975A" w14:textId="46535720" w:rsidR="00B02900" w:rsidRPr="00C86879" w:rsidRDefault="00B02900" w:rsidP="00B02900">
            <w:pPr>
              <w:rPr>
                <w:rFonts w:ascii="Calibri Light" w:hAnsi="Calibri Light" w:cs="Calibri Light"/>
                <w:sz w:val="28"/>
                <w:szCs w:val="28"/>
              </w:rPr>
            </w:pPr>
            <w:r>
              <w:rPr>
                <w:rFonts w:ascii="Calibri Light" w:hAnsi="Calibri Light" w:cs="Calibri Light"/>
                <w:sz w:val="28"/>
                <w:szCs w:val="28"/>
              </w:rPr>
              <w:t xml:space="preserve">     99.96%</w:t>
            </w:r>
          </w:p>
        </w:tc>
      </w:tr>
      <w:tr w:rsidR="00B02900" w14:paraId="1DCC8E86" w14:textId="77777777" w:rsidTr="00B02900">
        <w:trPr>
          <w:trHeight w:val="689"/>
        </w:trPr>
        <w:tc>
          <w:tcPr>
            <w:tcW w:w="1996" w:type="dxa"/>
            <w:vMerge/>
          </w:tcPr>
          <w:p w14:paraId="1DC5A7FF" w14:textId="77777777" w:rsidR="00B02900" w:rsidRDefault="00B02900" w:rsidP="00B02900">
            <w:pPr>
              <w:rPr>
                <w:rFonts w:ascii="Calibri Light" w:hAnsi="Calibri Light" w:cs="Calibri Light"/>
                <w:b/>
                <w:bCs/>
                <w:i/>
                <w:iCs/>
                <w:sz w:val="28"/>
                <w:szCs w:val="28"/>
              </w:rPr>
            </w:pPr>
          </w:p>
        </w:tc>
        <w:tc>
          <w:tcPr>
            <w:tcW w:w="1106" w:type="dxa"/>
          </w:tcPr>
          <w:p w14:paraId="42CA9FE7" w14:textId="77777777" w:rsidR="00B02900" w:rsidRPr="00C86879" w:rsidRDefault="00B02900" w:rsidP="00B02900">
            <w:pPr>
              <w:rPr>
                <w:rFonts w:ascii="Calibri Light" w:hAnsi="Calibri Light" w:cs="Calibri Light"/>
                <w:b/>
                <w:bCs/>
                <w:i/>
                <w:iCs/>
                <w:sz w:val="28"/>
                <w:szCs w:val="28"/>
              </w:rPr>
            </w:pPr>
            <w:r>
              <w:rPr>
                <w:rFonts w:ascii="Calibri Light" w:hAnsi="Calibri Light" w:cs="Calibri Light"/>
                <w:b/>
                <w:bCs/>
                <w:i/>
                <w:iCs/>
                <w:sz w:val="28"/>
                <w:szCs w:val="28"/>
              </w:rPr>
              <w:t xml:space="preserve">   </w:t>
            </w:r>
            <w:r w:rsidRPr="00C86879">
              <w:rPr>
                <w:rFonts w:ascii="Calibri Light" w:hAnsi="Calibri Light" w:cs="Calibri Light"/>
                <w:sz w:val="28"/>
                <w:szCs w:val="28"/>
              </w:rPr>
              <w:t>28</w:t>
            </w:r>
          </w:p>
        </w:tc>
        <w:tc>
          <w:tcPr>
            <w:tcW w:w="1464" w:type="dxa"/>
            <w:vMerge/>
          </w:tcPr>
          <w:p w14:paraId="72653895" w14:textId="77777777" w:rsidR="00B02900" w:rsidRDefault="00B02900" w:rsidP="00B02900">
            <w:pPr>
              <w:rPr>
                <w:rFonts w:ascii="Calibri Light" w:hAnsi="Calibri Light" w:cs="Calibri Light"/>
                <w:b/>
                <w:bCs/>
                <w:sz w:val="28"/>
                <w:szCs w:val="28"/>
              </w:rPr>
            </w:pPr>
          </w:p>
        </w:tc>
        <w:tc>
          <w:tcPr>
            <w:tcW w:w="1560" w:type="dxa"/>
            <w:vMerge/>
          </w:tcPr>
          <w:p w14:paraId="303899E6" w14:textId="77777777" w:rsidR="00B02900" w:rsidRDefault="00B02900" w:rsidP="00B02900">
            <w:pPr>
              <w:rPr>
                <w:rFonts w:ascii="Calibri Light" w:hAnsi="Calibri Light" w:cs="Calibri Light"/>
                <w:b/>
                <w:bCs/>
                <w:sz w:val="28"/>
                <w:szCs w:val="28"/>
              </w:rPr>
            </w:pPr>
          </w:p>
        </w:tc>
        <w:tc>
          <w:tcPr>
            <w:tcW w:w="1466" w:type="dxa"/>
            <w:vMerge/>
          </w:tcPr>
          <w:p w14:paraId="0674EA72" w14:textId="77777777" w:rsidR="00B02900" w:rsidRPr="003E2C66" w:rsidRDefault="00B02900" w:rsidP="00B02900">
            <w:pPr>
              <w:rPr>
                <w:rFonts w:ascii="Calibri Light" w:hAnsi="Calibri Light" w:cs="Calibri Light"/>
                <w:b/>
                <w:bCs/>
                <w:sz w:val="28"/>
                <w:szCs w:val="28"/>
                <w:u w:val="single"/>
              </w:rPr>
            </w:pPr>
          </w:p>
        </w:tc>
        <w:tc>
          <w:tcPr>
            <w:tcW w:w="1555" w:type="dxa"/>
            <w:vMerge/>
          </w:tcPr>
          <w:p w14:paraId="4E52BB61" w14:textId="77777777" w:rsidR="00B02900" w:rsidRDefault="00B02900" w:rsidP="00B02900">
            <w:pPr>
              <w:rPr>
                <w:rFonts w:ascii="Calibri Light" w:hAnsi="Calibri Light" w:cs="Calibri Light"/>
                <w:b/>
                <w:bCs/>
                <w:sz w:val="28"/>
                <w:szCs w:val="28"/>
              </w:rPr>
            </w:pPr>
          </w:p>
        </w:tc>
        <w:tc>
          <w:tcPr>
            <w:tcW w:w="1724" w:type="dxa"/>
            <w:vMerge/>
          </w:tcPr>
          <w:p w14:paraId="56EB5945" w14:textId="77777777" w:rsidR="00B02900" w:rsidRDefault="00B02900" w:rsidP="00B02900">
            <w:pPr>
              <w:rPr>
                <w:rFonts w:ascii="Calibri Light" w:hAnsi="Calibri Light" w:cs="Calibri Light"/>
                <w:b/>
                <w:bCs/>
                <w:sz w:val="28"/>
                <w:szCs w:val="28"/>
              </w:rPr>
            </w:pPr>
          </w:p>
        </w:tc>
      </w:tr>
      <w:tr w:rsidR="00B02900" w14:paraId="74E28AEE" w14:textId="77777777" w:rsidTr="00B02900">
        <w:trPr>
          <w:trHeight w:val="1555"/>
        </w:trPr>
        <w:tc>
          <w:tcPr>
            <w:tcW w:w="1996" w:type="dxa"/>
          </w:tcPr>
          <w:p w14:paraId="4B847815" w14:textId="77777777" w:rsidR="00B02900" w:rsidRPr="00E7156F" w:rsidRDefault="00B02900" w:rsidP="00B02900">
            <w:pPr>
              <w:rPr>
                <w:rFonts w:ascii="Calibri Light" w:hAnsi="Calibri Light" w:cs="Calibri Light"/>
                <w:sz w:val="28"/>
                <w:szCs w:val="28"/>
              </w:rPr>
            </w:pPr>
            <w:r>
              <w:rPr>
                <w:rFonts w:ascii="Calibri Light" w:hAnsi="Calibri Light" w:cs="Calibri Light"/>
                <w:sz w:val="28"/>
                <w:szCs w:val="28"/>
              </w:rPr>
              <w:t>By Using Univariate Feature Selection</w:t>
            </w:r>
          </w:p>
        </w:tc>
        <w:tc>
          <w:tcPr>
            <w:tcW w:w="1106" w:type="dxa"/>
          </w:tcPr>
          <w:p w14:paraId="33FF8975" w14:textId="77777777" w:rsidR="00B02900" w:rsidRDefault="00B02900" w:rsidP="00B02900">
            <w:pPr>
              <w:rPr>
                <w:rFonts w:ascii="Calibri Light" w:hAnsi="Calibri Light" w:cs="Calibri Light"/>
                <w:b/>
                <w:bCs/>
                <w:i/>
                <w:iCs/>
                <w:sz w:val="28"/>
                <w:szCs w:val="28"/>
              </w:rPr>
            </w:pPr>
          </w:p>
          <w:p w14:paraId="6D492072" w14:textId="77777777" w:rsidR="00B02900" w:rsidRPr="00E7156F" w:rsidRDefault="00B02900" w:rsidP="00B02900">
            <w:pPr>
              <w:rPr>
                <w:rFonts w:ascii="Calibri Light" w:hAnsi="Calibri Light" w:cs="Calibri Light"/>
                <w:sz w:val="28"/>
                <w:szCs w:val="28"/>
              </w:rPr>
            </w:pPr>
            <w:r>
              <w:rPr>
                <w:rFonts w:ascii="Calibri Light" w:hAnsi="Calibri Light" w:cs="Calibri Light"/>
                <w:sz w:val="28"/>
                <w:szCs w:val="28"/>
              </w:rPr>
              <w:t xml:space="preserve">    </w:t>
            </w:r>
            <w:r w:rsidRPr="00E7156F">
              <w:rPr>
                <w:rFonts w:ascii="Calibri Light" w:hAnsi="Calibri Light" w:cs="Calibri Light"/>
                <w:sz w:val="28"/>
                <w:szCs w:val="28"/>
              </w:rPr>
              <w:t>17</w:t>
            </w:r>
          </w:p>
        </w:tc>
        <w:tc>
          <w:tcPr>
            <w:tcW w:w="1464" w:type="dxa"/>
          </w:tcPr>
          <w:p w14:paraId="296EB88A" w14:textId="77777777" w:rsidR="00B02900" w:rsidRDefault="00B02900" w:rsidP="00B02900">
            <w:pPr>
              <w:rPr>
                <w:rFonts w:ascii="Calibri Light" w:hAnsi="Calibri Light" w:cs="Calibri Light"/>
                <w:b/>
                <w:bCs/>
                <w:sz w:val="28"/>
                <w:szCs w:val="28"/>
              </w:rPr>
            </w:pPr>
          </w:p>
          <w:p w14:paraId="17AA5B2E" w14:textId="367DC71C" w:rsidR="00B02900" w:rsidRPr="00E7156F" w:rsidRDefault="00B02900" w:rsidP="00B02900">
            <w:pPr>
              <w:rPr>
                <w:rFonts w:ascii="Calibri Light" w:hAnsi="Calibri Light" w:cs="Calibri Light"/>
                <w:sz w:val="28"/>
                <w:szCs w:val="28"/>
              </w:rPr>
            </w:pPr>
            <w:r>
              <w:rPr>
                <w:rFonts w:ascii="Calibri Light" w:hAnsi="Calibri Light" w:cs="Calibri Light"/>
                <w:b/>
                <w:bCs/>
                <w:sz w:val="28"/>
                <w:szCs w:val="28"/>
              </w:rPr>
              <w:t xml:space="preserve">   </w:t>
            </w:r>
            <w:r w:rsidRPr="00B02900">
              <w:rPr>
                <w:rFonts w:ascii="Calibri Light" w:hAnsi="Calibri Light" w:cs="Calibri Light"/>
                <w:sz w:val="28"/>
                <w:szCs w:val="28"/>
              </w:rPr>
              <w:t>63.77</w:t>
            </w:r>
            <w:r>
              <w:rPr>
                <w:rFonts w:ascii="Calibri Light" w:hAnsi="Calibri Light" w:cs="Calibri Light"/>
                <w:sz w:val="28"/>
                <w:szCs w:val="28"/>
              </w:rPr>
              <w:t>%</w:t>
            </w:r>
          </w:p>
        </w:tc>
        <w:tc>
          <w:tcPr>
            <w:tcW w:w="1560" w:type="dxa"/>
          </w:tcPr>
          <w:p w14:paraId="7D78AD67" w14:textId="77777777" w:rsidR="00B02900" w:rsidRDefault="00B02900" w:rsidP="00B02900">
            <w:pPr>
              <w:rPr>
                <w:rFonts w:ascii="Calibri Light" w:hAnsi="Calibri Light" w:cs="Calibri Light"/>
                <w:b/>
                <w:bCs/>
                <w:sz w:val="28"/>
                <w:szCs w:val="28"/>
              </w:rPr>
            </w:pPr>
          </w:p>
          <w:p w14:paraId="19A14361" w14:textId="612A6BE8" w:rsidR="00B02900" w:rsidRPr="00E7156F" w:rsidRDefault="00B02900" w:rsidP="00B02900">
            <w:pPr>
              <w:rPr>
                <w:rFonts w:ascii="Calibri Light" w:hAnsi="Calibri Light" w:cs="Calibri Light"/>
                <w:sz w:val="28"/>
                <w:szCs w:val="28"/>
              </w:rPr>
            </w:pPr>
            <w:r>
              <w:rPr>
                <w:rFonts w:ascii="Calibri Light" w:hAnsi="Calibri Light" w:cs="Calibri Light"/>
                <w:b/>
                <w:bCs/>
                <w:sz w:val="28"/>
                <w:szCs w:val="28"/>
              </w:rPr>
              <w:t xml:space="preserve">    </w:t>
            </w:r>
            <w:r w:rsidRPr="00B02900">
              <w:rPr>
                <w:rFonts w:ascii="Calibri Light" w:hAnsi="Calibri Light" w:cs="Calibri Light"/>
                <w:sz w:val="28"/>
                <w:szCs w:val="28"/>
              </w:rPr>
              <w:t>25.41</w:t>
            </w:r>
            <w:r w:rsidRPr="00E7156F">
              <w:rPr>
                <w:rFonts w:ascii="Calibri Light" w:hAnsi="Calibri Light" w:cs="Calibri Light"/>
                <w:sz w:val="28"/>
                <w:szCs w:val="28"/>
              </w:rPr>
              <w:t>%</w:t>
            </w:r>
          </w:p>
        </w:tc>
        <w:tc>
          <w:tcPr>
            <w:tcW w:w="1466" w:type="dxa"/>
          </w:tcPr>
          <w:p w14:paraId="5AA2968F" w14:textId="77777777" w:rsidR="00B02900" w:rsidRDefault="00B02900" w:rsidP="00B02900">
            <w:pPr>
              <w:rPr>
                <w:rFonts w:ascii="Calibri Light" w:hAnsi="Calibri Light" w:cs="Calibri Light"/>
                <w:b/>
                <w:bCs/>
                <w:sz w:val="28"/>
                <w:szCs w:val="28"/>
                <w:u w:val="single"/>
              </w:rPr>
            </w:pPr>
          </w:p>
          <w:p w14:paraId="2A76E03D" w14:textId="627DCCE5" w:rsidR="00B02900" w:rsidRPr="00E7156F" w:rsidRDefault="00B02900" w:rsidP="00B02900">
            <w:pPr>
              <w:rPr>
                <w:rFonts w:ascii="Calibri Light" w:hAnsi="Calibri Light" w:cs="Calibri Light"/>
                <w:sz w:val="28"/>
                <w:szCs w:val="28"/>
              </w:rPr>
            </w:pPr>
            <w:r w:rsidRPr="00E7156F">
              <w:rPr>
                <w:rFonts w:ascii="Calibri Light" w:hAnsi="Calibri Light" w:cs="Calibri Light"/>
                <w:sz w:val="28"/>
                <w:szCs w:val="28"/>
              </w:rPr>
              <w:t xml:space="preserve">  </w:t>
            </w:r>
            <w:r>
              <w:rPr>
                <w:rFonts w:ascii="Calibri Light" w:hAnsi="Calibri Light" w:cs="Calibri Light"/>
                <w:sz w:val="28"/>
                <w:szCs w:val="28"/>
              </w:rPr>
              <w:t xml:space="preserve"> 99.81</w:t>
            </w:r>
            <w:r w:rsidRPr="00E7156F">
              <w:rPr>
                <w:rFonts w:ascii="Calibri Light" w:hAnsi="Calibri Light" w:cs="Calibri Light"/>
                <w:sz w:val="28"/>
                <w:szCs w:val="28"/>
              </w:rPr>
              <w:t>%</w:t>
            </w:r>
          </w:p>
        </w:tc>
        <w:tc>
          <w:tcPr>
            <w:tcW w:w="1555" w:type="dxa"/>
          </w:tcPr>
          <w:p w14:paraId="2D855A67" w14:textId="77777777" w:rsidR="00B02900" w:rsidRDefault="00B02900" w:rsidP="00B02900">
            <w:pPr>
              <w:rPr>
                <w:rFonts w:ascii="Calibri Light" w:hAnsi="Calibri Light" w:cs="Calibri Light"/>
                <w:b/>
                <w:bCs/>
                <w:sz w:val="28"/>
                <w:szCs w:val="28"/>
              </w:rPr>
            </w:pPr>
          </w:p>
          <w:p w14:paraId="6FE9FDE0" w14:textId="7BC1DF39" w:rsidR="00B02900" w:rsidRPr="00E7156F" w:rsidRDefault="00B02900" w:rsidP="00B02900">
            <w:pPr>
              <w:rPr>
                <w:rFonts w:ascii="Calibri Light" w:hAnsi="Calibri Light" w:cs="Calibri Light"/>
                <w:sz w:val="28"/>
                <w:szCs w:val="28"/>
              </w:rPr>
            </w:pPr>
            <w:r>
              <w:rPr>
                <w:rFonts w:ascii="Calibri Light" w:hAnsi="Calibri Light" w:cs="Calibri Light"/>
                <w:b/>
                <w:bCs/>
                <w:sz w:val="28"/>
                <w:szCs w:val="28"/>
              </w:rPr>
              <w:t xml:space="preserve">    </w:t>
            </w:r>
            <w:r w:rsidRPr="00B02900">
              <w:rPr>
                <w:rFonts w:ascii="Calibri Light" w:hAnsi="Calibri Light" w:cs="Calibri Light"/>
                <w:sz w:val="28"/>
                <w:szCs w:val="28"/>
              </w:rPr>
              <w:t>26.79</w:t>
            </w:r>
            <w:r w:rsidRPr="00E7156F">
              <w:rPr>
                <w:rFonts w:ascii="Calibri Light" w:hAnsi="Calibri Light" w:cs="Calibri Light"/>
                <w:sz w:val="28"/>
                <w:szCs w:val="28"/>
              </w:rPr>
              <w:t>%</w:t>
            </w:r>
          </w:p>
        </w:tc>
        <w:tc>
          <w:tcPr>
            <w:tcW w:w="1724" w:type="dxa"/>
          </w:tcPr>
          <w:p w14:paraId="7EBD801E" w14:textId="77777777" w:rsidR="00B02900" w:rsidRDefault="00B02900" w:rsidP="00B02900">
            <w:pPr>
              <w:rPr>
                <w:rFonts w:ascii="Calibri Light" w:hAnsi="Calibri Light" w:cs="Calibri Light"/>
                <w:b/>
                <w:bCs/>
                <w:sz w:val="28"/>
                <w:szCs w:val="28"/>
              </w:rPr>
            </w:pPr>
          </w:p>
          <w:p w14:paraId="46E907F1" w14:textId="2728C8BC" w:rsidR="00B02900" w:rsidRPr="00E7156F" w:rsidRDefault="00B02900" w:rsidP="00B02900">
            <w:pPr>
              <w:rPr>
                <w:rFonts w:ascii="Calibri Light" w:hAnsi="Calibri Light" w:cs="Calibri Light"/>
                <w:sz w:val="28"/>
                <w:szCs w:val="28"/>
              </w:rPr>
            </w:pPr>
            <w:r>
              <w:rPr>
                <w:rFonts w:ascii="Calibri Light" w:hAnsi="Calibri Light" w:cs="Calibri Light"/>
                <w:b/>
                <w:bCs/>
                <w:sz w:val="28"/>
                <w:szCs w:val="28"/>
              </w:rPr>
              <w:t xml:space="preserve">      </w:t>
            </w:r>
            <w:r>
              <w:rPr>
                <w:rFonts w:ascii="Calibri Light" w:hAnsi="Calibri Light" w:cs="Calibri Light"/>
                <w:sz w:val="28"/>
                <w:szCs w:val="28"/>
              </w:rPr>
              <w:t>99.93</w:t>
            </w:r>
            <w:r w:rsidRPr="00E7156F">
              <w:rPr>
                <w:rFonts w:ascii="Calibri Light" w:hAnsi="Calibri Light" w:cs="Calibri Light"/>
                <w:sz w:val="28"/>
                <w:szCs w:val="28"/>
              </w:rPr>
              <w:t>%</w:t>
            </w:r>
          </w:p>
        </w:tc>
      </w:tr>
      <w:tr w:rsidR="00B02900" w14:paraId="6F0B791F" w14:textId="77777777" w:rsidTr="00B02900">
        <w:trPr>
          <w:trHeight w:val="1167"/>
        </w:trPr>
        <w:tc>
          <w:tcPr>
            <w:tcW w:w="1996" w:type="dxa"/>
          </w:tcPr>
          <w:p w14:paraId="31F8B942" w14:textId="77777777" w:rsidR="00B02900" w:rsidRDefault="00B02900" w:rsidP="00B02900">
            <w:pPr>
              <w:rPr>
                <w:rFonts w:ascii="Calibri Light" w:hAnsi="Calibri Light" w:cs="Calibri Light"/>
                <w:sz w:val="28"/>
                <w:szCs w:val="28"/>
              </w:rPr>
            </w:pPr>
          </w:p>
          <w:p w14:paraId="2DE7E8ED" w14:textId="77777777" w:rsidR="00B02900" w:rsidRDefault="00B02900" w:rsidP="00B02900">
            <w:pPr>
              <w:rPr>
                <w:rFonts w:ascii="Calibri Light" w:hAnsi="Calibri Light" w:cs="Calibri Light"/>
                <w:sz w:val="28"/>
                <w:szCs w:val="28"/>
              </w:rPr>
            </w:pPr>
            <w:r>
              <w:rPr>
                <w:rFonts w:ascii="Calibri Light" w:hAnsi="Calibri Light" w:cs="Calibri Light"/>
                <w:sz w:val="28"/>
                <w:szCs w:val="28"/>
              </w:rPr>
              <w:t>By Using RFE</w:t>
            </w:r>
          </w:p>
        </w:tc>
        <w:tc>
          <w:tcPr>
            <w:tcW w:w="1106" w:type="dxa"/>
          </w:tcPr>
          <w:p w14:paraId="34DF9EAB" w14:textId="77777777" w:rsidR="00B02900" w:rsidRDefault="00B02900" w:rsidP="00B02900">
            <w:pPr>
              <w:rPr>
                <w:rFonts w:ascii="Calibri Light" w:hAnsi="Calibri Light" w:cs="Calibri Light"/>
                <w:b/>
                <w:bCs/>
                <w:i/>
                <w:iCs/>
                <w:sz w:val="28"/>
                <w:szCs w:val="28"/>
              </w:rPr>
            </w:pPr>
            <w:r>
              <w:rPr>
                <w:rFonts w:ascii="Calibri Light" w:hAnsi="Calibri Light" w:cs="Calibri Light"/>
                <w:b/>
                <w:bCs/>
                <w:i/>
                <w:iCs/>
                <w:sz w:val="28"/>
                <w:szCs w:val="28"/>
              </w:rPr>
              <w:t xml:space="preserve">   </w:t>
            </w:r>
          </w:p>
          <w:p w14:paraId="01D6E668" w14:textId="77777777" w:rsidR="00B02900" w:rsidRPr="000061EB" w:rsidRDefault="00B02900" w:rsidP="00B02900">
            <w:pPr>
              <w:rPr>
                <w:rFonts w:ascii="Calibri Light" w:hAnsi="Calibri Light" w:cs="Calibri Light"/>
                <w:sz w:val="28"/>
                <w:szCs w:val="28"/>
              </w:rPr>
            </w:pPr>
            <w:r>
              <w:rPr>
                <w:rFonts w:ascii="Calibri Light" w:hAnsi="Calibri Light" w:cs="Calibri Light"/>
                <w:i/>
                <w:iCs/>
                <w:sz w:val="28"/>
                <w:szCs w:val="28"/>
              </w:rPr>
              <w:t xml:space="preserve">    </w:t>
            </w:r>
            <w:r w:rsidRPr="000061EB">
              <w:rPr>
                <w:rFonts w:ascii="Calibri Light" w:hAnsi="Calibri Light" w:cs="Calibri Light"/>
                <w:sz w:val="28"/>
                <w:szCs w:val="28"/>
              </w:rPr>
              <w:t>17</w:t>
            </w:r>
          </w:p>
        </w:tc>
        <w:tc>
          <w:tcPr>
            <w:tcW w:w="1464" w:type="dxa"/>
          </w:tcPr>
          <w:p w14:paraId="2C51E6EB" w14:textId="77777777" w:rsidR="00B02900" w:rsidRDefault="00B02900" w:rsidP="00B02900">
            <w:pPr>
              <w:jc w:val="center"/>
              <w:rPr>
                <w:rFonts w:ascii="Calibri Light" w:hAnsi="Calibri Light" w:cs="Calibri Light"/>
                <w:sz w:val="28"/>
                <w:szCs w:val="28"/>
              </w:rPr>
            </w:pPr>
          </w:p>
          <w:p w14:paraId="5D14959F" w14:textId="7CF44E58" w:rsidR="00B02900" w:rsidRPr="000061EB" w:rsidRDefault="00B02900" w:rsidP="00B02900">
            <w:pPr>
              <w:rPr>
                <w:rFonts w:ascii="Calibri Light" w:hAnsi="Calibri Light" w:cs="Calibri Light"/>
                <w:sz w:val="28"/>
                <w:szCs w:val="28"/>
              </w:rPr>
            </w:pPr>
            <w:r>
              <w:rPr>
                <w:rFonts w:ascii="Calibri Light" w:hAnsi="Calibri Light" w:cs="Calibri Light"/>
                <w:sz w:val="28"/>
                <w:szCs w:val="28"/>
              </w:rPr>
              <w:t xml:space="preserve">    86.25%  </w:t>
            </w:r>
          </w:p>
        </w:tc>
        <w:tc>
          <w:tcPr>
            <w:tcW w:w="1560" w:type="dxa"/>
          </w:tcPr>
          <w:p w14:paraId="79BCD3D8" w14:textId="77777777" w:rsidR="00B02900" w:rsidRDefault="00B02900" w:rsidP="00B02900">
            <w:pPr>
              <w:jc w:val="center"/>
              <w:rPr>
                <w:rFonts w:ascii="Calibri Light" w:hAnsi="Calibri Light" w:cs="Calibri Light"/>
                <w:sz w:val="28"/>
                <w:szCs w:val="28"/>
              </w:rPr>
            </w:pPr>
          </w:p>
          <w:p w14:paraId="5C17F290" w14:textId="44EC81F7" w:rsidR="00B02900" w:rsidRPr="000061EB" w:rsidRDefault="009F3130" w:rsidP="00B02900">
            <w:pPr>
              <w:jc w:val="center"/>
              <w:rPr>
                <w:rFonts w:ascii="Calibri Light" w:hAnsi="Calibri Light" w:cs="Calibri Light"/>
                <w:sz w:val="28"/>
                <w:szCs w:val="28"/>
              </w:rPr>
            </w:pPr>
            <w:r>
              <w:rPr>
                <w:rFonts w:ascii="Calibri Light" w:hAnsi="Calibri Light" w:cs="Calibri Light"/>
                <w:sz w:val="28"/>
                <w:szCs w:val="28"/>
              </w:rPr>
              <w:t>28.43</w:t>
            </w:r>
            <w:r w:rsidR="00B02900">
              <w:rPr>
                <w:rFonts w:ascii="Calibri Light" w:hAnsi="Calibri Light" w:cs="Calibri Light"/>
                <w:sz w:val="28"/>
                <w:szCs w:val="28"/>
              </w:rPr>
              <w:t>%</w:t>
            </w:r>
          </w:p>
        </w:tc>
        <w:tc>
          <w:tcPr>
            <w:tcW w:w="1466" w:type="dxa"/>
          </w:tcPr>
          <w:p w14:paraId="1DC16A23" w14:textId="77777777" w:rsidR="00B02900" w:rsidRDefault="00B02900" w:rsidP="00B02900">
            <w:pPr>
              <w:jc w:val="center"/>
              <w:rPr>
                <w:rFonts w:ascii="Calibri Light" w:hAnsi="Calibri Light" w:cs="Calibri Light"/>
                <w:sz w:val="28"/>
                <w:szCs w:val="28"/>
              </w:rPr>
            </w:pPr>
          </w:p>
          <w:p w14:paraId="201182CE" w14:textId="10DD2702" w:rsidR="00B02900" w:rsidRPr="000061EB" w:rsidRDefault="009F3130" w:rsidP="00B02900">
            <w:pPr>
              <w:jc w:val="center"/>
              <w:rPr>
                <w:rFonts w:ascii="Calibri Light" w:hAnsi="Calibri Light" w:cs="Calibri Light"/>
                <w:sz w:val="28"/>
                <w:szCs w:val="28"/>
              </w:rPr>
            </w:pPr>
            <w:r>
              <w:rPr>
                <w:rFonts w:ascii="Calibri Light" w:hAnsi="Calibri Light" w:cs="Calibri Light"/>
                <w:sz w:val="28"/>
                <w:szCs w:val="28"/>
              </w:rPr>
              <w:t>99.87</w:t>
            </w:r>
            <w:r w:rsidR="00B02900">
              <w:rPr>
                <w:rFonts w:ascii="Calibri Light" w:hAnsi="Calibri Light" w:cs="Calibri Light"/>
                <w:sz w:val="28"/>
                <w:szCs w:val="28"/>
              </w:rPr>
              <w:t>%</w:t>
            </w:r>
          </w:p>
        </w:tc>
        <w:tc>
          <w:tcPr>
            <w:tcW w:w="1555" w:type="dxa"/>
          </w:tcPr>
          <w:p w14:paraId="5AD3D441" w14:textId="77777777" w:rsidR="00B02900" w:rsidRDefault="00B02900" w:rsidP="00B02900">
            <w:pPr>
              <w:jc w:val="center"/>
              <w:rPr>
                <w:rFonts w:ascii="Calibri Light" w:hAnsi="Calibri Light" w:cs="Calibri Light"/>
                <w:sz w:val="28"/>
                <w:szCs w:val="28"/>
              </w:rPr>
            </w:pPr>
          </w:p>
          <w:p w14:paraId="0B829D08" w14:textId="034D035D" w:rsidR="00B02900" w:rsidRPr="000061EB" w:rsidRDefault="009F3130" w:rsidP="00B02900">
            <w:pPr>
              <w:jc w:val="center"/>
              <w:rPr>
                <w:rFonts w:ascii="Calibri Light" w:hAnsi="Calibri Light" w:cs="Calibri Light"/>
                <w:sz w:val="28"/>
                <w:szCs w:val="28"/>
              </w:rPr>
            </w:pPr>
            <w:r>
              <w:rPr>
                <w:rFonts w:ascii="Calibri Light" w:hAnsi="Calibri Light" w:cs="Calibri Light"/>
                <w:sz w:val="28"/>
                <w:szCs w:val="28"/>
              </w:rPr>
              <w:t>29.34</w:t>
            </w:r>
            <w:r w:rsidR="00B02900" w:rsidRPr="000061EB">
              <w:rPr>
                <w:rFonts w:ascii="Calibri Light" w:hAnsi="Calibri Light" w:cs="Calibri Light"/>
                <w:sz w:val="28"/>
                <w:szCs w:val="28"/>
              </w:rPr>
              <w:t>%</w:t>
            </w:r>
          </w:p>
        </w:tc>
        <w:tc>
          <w:tcPr>
            <w:tcW w:w="1724" w:type="dxa"/>
          </w:tcPr>
          <w:p w14:paraId="2CCEE019" w14:textId="77777777" w:rsidR="00B02900" w:rsidRDefault="00B02900" w:rsidP="00B02900">
            <w:pPr>
              <w:jc w:val="center"/>
              <w:rPr>
                <w:rFonts w:ascii="Calibri Light" w:hAnsi="Calibri Light" w:cs="Calibri Light"/>
                <w:sz w:val="28"/>
                <w:szCs w:val="28"/>
              </w:rPr>
            </w:pPr>
          </w:p>
          <w:p w14:paraId="1777EEA9" w14:textId="7D0A53EE" w:rsidR="00B02900" w:rsidRPr="000061EB" w:rsidRDefault="009F3130" w:rsidP="00B02900">
            <w:pPr>
              <w:jc w:val="center"/>
              <w:rPr>
                <w:rFonts w:ascii="Calibri Light" w:hAnsi="Calibri Light" w:cs="Calibri Light"/>
                <w:sz w:val="28"/>
                <w:szCs w:val="28"/>
              </w:rPr>
            </w:pPr>
            <w:r>
              <w:rPr>
                <w:rFonts w:ascii="Calibri Light" w:hAnsi="Calibri Light" w:cs="Calibri Light"/>
                <w:sz w:val="28"/>
                <w:szCs w:val="28"/>
              </w:rPr>
              <w:t>99.94</w:t>
            </w:r>
            <w:r w:rsidR="00B02900" w:rsidRPr="000061EB">
              <w:rPr>
                <w:rFonts w:ascii="Calibri Light" w:hAnsi="Calibri Light" w:cs="Calibri Light"/>
                <w:sz w:val="28"/>
                <w:szCs w:val="28"/>
              </w:rPr>
              <w:t>%</w:t>
            </w:r>
          </w:p>
        </w:tc>
      </w:tr>
      <w:tr w:rsidR="00B02900" w14:paraId="13D05A48" w14:textId="77777777" w:rsidTr="00B02900">
        <w:trPr>
          <w:trHeight w:val="1167"/>
        </w:trPr>
        <w:tc>
          <w:tcPr>
            <w:tcW w:w="1996" w:type="dxa"/>
          </w:tcPr>
          <w:p w14:paraId="26328F27" w14:textId="77777777" w:rsidR="00B02900" w:rsidRDefault="00B02900" w:rsidP="00B02900">
            <w:pPr>
              <w:rPr>
                <w:rFonts w:ascii="Calibri Light" w:hAnsi="Calibri Light" w:cs="Calibri Light"/>
                <w:sz w:val="28"/>
                <w:szCs w:val="28"/>
              </w:rPr>
            </w:pPr>
          </w:p>
          <w:p w14:paraId="7CAA8C6D" w14:textId="77777777" w:rsidR="00B02900" w:rsidRDefault="00B02900" w:rsidP="00B02900">
            <w:pPr>
              <w:rPr>
                <w:rFonts w:ascii="Calibri Light" w:hAnsi="Calibri Light" w:cs="Calibri Light"/>
                <w:sz w:val="28"/>
                <w:szCs w:val="28"/>
              </w:rPr>
            </w:pPr>
            <w:r>
              <w:rPr>
                <w:rFonts w:ascii="Calibri Light" w:hAnsi="Calibri Light" w:cs="Calibri Light"/>
                <w:sz w:val="28"/>
                <w:szCs w:val="28"/>
              </w:rPr>
              <w:t>By Using PCA</w:t>
            </w:r>
          </w:p>
        </w:tc>
        <w:tc>
          <w:tcPr>
            <w:tcW w:w="1106" w:type="dxa"/>
          </w:tcPr>
          <w:p w14:paraId="35DA39D1" w14:textId="77777777" w:rsidR="00B02900" w:rsidRDefault="00B02900" w:rsidP="00B02900">
            <w:pPr>
              <w:rPr>
                <w:rFonts w:ascii="Calibri Light" w:hAnsi="Calibri Light" w:cs="Calibri Light"/>
                <w:b/>
                <w:bCs/>
                <w:i/>
                <w:iCs/>
                <w:sz w:val="28"/>
                <w:szCs w:val="28"/>
              </w:rPr>
            </w:pPr>
          </w:p>
          <w:p w14:paraId="0FE8E976" w14:textId="77777777" w:rsidR="00B02900" w:rsidRPr="000061EB" w:rsidRDefault="00B02900" w:rsidP="00B02900">
            <w:pPr>
              <w:rPr>
                <w:rFonts w:ascii="Calibri Light" w:hAnsi="Calibri Light" w:cs="Calibri Light"/>
                <w:sz w:val="28"/>
                <w:szCs w:val="28"/>
              </w:rPr>
            </w:pPr>
            <w:r>
              <w:rPr>
                <w:rFonts w:ascii="Calibri Light" w:hAnsi="Calibri Light" w:cs="Calibri Light"/>
                <w:sz w:val="28"/>
                <w:szCs w:val="28"/>
              </w:rPr>
              <w:t xml:space="preserve">    17</w:t>
            </w:r>
          </w:p>
        </w:tc>
        <w:tc>
          <w:tcPr>
            <w:tcW w:w="1464" w:type="dxa"/>
          </w:tcPr>
          <w:p w14:paraId="755101DF" w14:textId="77777777" w:rsidR="00B02900" w:rsidRDefault="00B02900" w:rsidP="00B02900">
            <w:pPr>
              <w:jc w:val="center"/>
              <w:rPr>
                <w:rFonts w:ascii="Calibri Light" w:hAnsi="Calibri Light" w:cs="Calibri Light"/>
                <w:b/>
                <w:bCs/>
                <w:sz w:val="28"/>
                <w:szCs w:val="28"/>
              </w:rPr>
            </w:pPr>
          </w:p>
          <w:p w14:paraId="3FC1B615" w14:textId="3A888D0B" w:rsidR="00B02900" w:rsidRPr="000061EB" w:rsidRDefault="009F3130" w:rsidP="009F3130">
            <w:pPr>
              <w:rPr>
                <w:rFonts w:ascii="Calibri Light" w:hAnsi="Calibri Light" w:cs="Calibri Light"/>
                <w:sz w:val="28"/>
                <w:szCs w:val="28"/>
              </w:rPr>
            </w:pPr>
            <w:r>
              <w:rPr>
                <w:rFonts w:ascii="Calibri Light" w:hAnsi="Calibri Light" w:cs="Calibri Light"/>
                <w:sz w:val="28"/>
                <w:szCs w:val="28"/>
              </w:rPr>
              <w:t xml:space="preserve">     96.5</w:t>
            </w:r>
            <w:r w:rsidR="00B02900" w:rsidRPr="000061EB">
              <w:rPr>
                <w:rFonts w:ascii="Calibri Light" w:hAnsi="Calibri Light" w:cs="Calibri Light"/>
                <w:sz w:val="28"/>
                <w:szCs w:val="28"/>
              </w:rPr>
              <w:t>%</w:t>
            </w:r>
          </w:p>
        </w:tc>
        <w:tc>
          <w:tcPr>
            <w:tcW w:w="1560" w:type="dxa"/>
          </w:tcPr>
          <w:p w14:paraId="05731707" w14:textId="77777777" w:rsidR="00B02900" w:rsidRDefault="00B02900" w:rsidP="00B02900">
            <w:pPr>
              <w:jc w:val="center"/>
              <w:rPr>
                <w:rFonts w:ascii="Calibri Light" w:hAnsi="Calibri Light" w:cs="Calibri Light"/>
                <w:sz w:val="28"/>
                <w:szCs w:val="28"/>
              </w:rPr>
            </w:pPr>
          </w:p>
          <w:p w14:paraId="2B472164" w14:textId="72CDE137"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23.33</w:t>
            </w:r>
            <w:r w:rsidR="00B02900">
              <w:rPr>
                <w:rFonts w:ascii="Calibri Light" w:hAnsi="Calibri Light" w:cs="Calibri Light"/>
                <w:sz w:val="28"/>
                <w:szCs w:val="28"/>
              </w:rPr>
              <w:t>%</w:t>
            </w:r>
          </w:p>
        </w:tc>
        <w:tc>
          <w:tcPr>
            <w:tcW w:w="1466" w:type="dxa"/>
          </w:tcPr>
          <w:p w14:paraId="62D8B57E" w14:textId="77777777" w:rsidR="00B02900" w:rsidRDefault="00B02900" w:rsidP="00B02900">
            <w:pPr>
              <w:jc w:val="center"/>
              <w:rPr>
                <w:rFonts w:ascii="Calibri Light" w:hAnsi="Calibri Light" w:cs="Calibri Light"/>
                <w:sz w:val="28"/>
                <w:szCs w:val="28"/>
              </w:rPr>
            </w:pPr>
          </w:p>
          <w:p w14:paraId="2EB79D82" w14:textId="293BC49C"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99.82</w:t>
            </w:r>
            <w:r w:rsidR="00B02900">
              <w:rPr>
                <w:rFonts w:ascii="Calibri Light" w:hAnsi="Calibri Light" w:cs="Calibri Light"/>
                <w:sz w:val="28"/>
                <w:szCs w:val="28"/>
              </w:rPr>
              <w:t>%</w:t>
            </w:r>
          </w:p>
        </w:tc>
        <w:tc>
          <w:tcPr>
            <w:tcW w:w="1555" w:type="dxa"/>
          </w:tcPr>
          <w:p w14:paraId="55224BEF" w14:textId="77777777" w:rsidR="00B02900" w:rsidRDefault="00B02900" w:rsidP="00B02900">
            <w:pPr>
              <w:jc w:val="center"/>
              <w:rPr>
                <w:rFonts w:ascii="Calibri Light" w:hAnsi="Calibri Light" w:cs="Calibri Light"/>
                <w:sz w:val="28"/>
                <w:szCs w:val="28"/>
              </w:rPr>
            </w:pPr>
          </w:p>
          <w:p w14:paraId="1FC7E326" w14:textId="5CDEB5D4"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12.74</w:t>
            </w:r>
            <w:r w:rsidR="00B02900">
              <w:rPr>
                <w:rFonts w:ascii="Calibri Light" w:hAnsi="Calibri Light" w:cs="Calibri Light"/>
                <w:sz w:val="28"/>
                <w:szCs w:val="28"/>
              </w:rPr>
              <w:t>%</w:t>
            </w:r>
          </w:p>
        </w:tc>
        <w:tc>
          <w:tcPr>
            <w:tcW w:w="1724" w:type="dxa"/>
          </w:tcPr>
          <w:p w14:paraId="5261DBAE" w14:textId="77777777" w:rsidR="00B02900" w:rsidRDefault="00B02900" w:rsidP="00B02900">
            <w:pPr>
              <w:jc w:val="center"/>
              <w:rPr>
                <w:rFonts w:ascii="Calibri Light" w:hAnsi="Calibri Light" w:cs="Calibri Light"/>
                <w:sz w:val="28"/>
                <w:szCs w:val="28"/>
              </w:rPr>
            </w:pPr>
          </w:p>
          <w:p w14:paraId="0F3588DE" w14:textId="20D50840"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99.94</w:t>
            </w:r>
            <w:r w:rsidR="00B02900">
              <w:rPr>
                <w:rFonts w:ascii="Calibri Light" w:hAnsi="Calibri Light" w:cs="Calibri Light"/>
                <w:sz w:val="28"/>
                <w:szCs w:val="28"/>
              </w:rPr>
              <w:t>%</w:t>
            </w:r>
          </w:p>
        </w:tc>
      </w:tr>
      <w:tr w:rsidR="00B02900" w14:paraId="6C3E57C6" w14:textId="77777777" w:rsidTr="00B02900">
        <w:trPr>
          <w:trHeight w:val="1167"/>
        </w:trPr>
        <w:tc>
          <w:tcPr>
            <w:tcW w:w="1996" w:type="dxa"/>
          </w:tcPr>
          <w:p w14:paraId="3B244763" w14:textId="77777777" w:rsidR="00B02900" w:rsidRDefault="00B02900" w:rsidP="00B02900">
            <w:pPr>
              <w:rPr>
                <w:rFonts w:ascii="Calibri Light" w:hAnsi="Calibri Light" w:cs="Calibri Light"/>
                <w:sz w:val="28"/>
                <w:szCs w:val="28"/>
              </w:rPr>
            </w:pPr>
          </w:p>
          <w:p w14:paraId="79D36286" w14:textId="77777777" w:rsidR="00B02900" w:rsidRDefault="00B02900" w:rsidP="00B02900">
            <w:pPr>
              <w:rPr>
                <w:rFonts w:ascii="Calibri Light" w:hAnsi="Calibri Light" w:cs="Calibri Light"/>
                <w:sz w:val="28"/>
                <w:szCs w:val="28"/>
              </w:rPr>
            </w:pPr>
            <w:r>
              <w:rPr>
                <w:rFonts w:ascii="Calibri Light" w:hAnsi="Calibri Light" w:cs="Calibri Light"/>
                <w:sz w:val="28"/>
                <w:szCs w:val="28"/>
              </w:rPr>
              <w:t>By Using LDA</w:t>
            </w:r>
          </w:p>
        </w:tc>
        <w:tc>
          <w:tcPr>
            <w:tcW w:w="1106" w:type="dxa"/>
          </w:tcPr>
          <w:p w14:paraId="3D77AC69" w14:textId="77777777" w:rsidR="00B02900" w:rsidRDefault="00B02900" w:rsidP="00B02900">
            <w:pPr>
              <w:rPr>
                <w:rFonts w:ascii="Calibri Light" w:hAnsi="Calibri Light" w:cs="Calibri Light"/>
                <w:b/>
                <w:bCs/>
                <w:i/>
                <w:iCs/>
                <w:sz w:val="28"/>
                <w:szCs w:val="28"/>
              </w:rPr>
            </w:pPr>
          </w:p>
          <w:p w14:paraId="331E0A31" w14:textId="77777777" w:rsidR="00B02900" w:rsidRPr="000061EB" w:rsidRDefault="00B02900" w:rsidP="00B02900">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b/>
                <w:bCs/>
                <w:sz w:val="28"/>
                <w:szCs w:val="28"/>
              </w:rPr>
              <w:t xml:space="preserve">   </w:t>
            </w:r>
            <w:r w:rsidRPr="000061EB">
              <w:rPr>
                <w:rFonts w:ascii="Calibri Light" w:hAnsi="Calibri Light" w:cs="Calibri Light"/>
                <w:sz w:val="28"/>
                <w:szCs w:val="28"/>
              </w:rPr>
              <w:t>17</w:t>
            </w:r>
          </w:p>
        </w:tc>
        <w:tc>
          <w:tcPr>
            <w:tcW w:w="1464" w:type="dxa"/>
          </w:tcPr>
          <w:p w14:paraId="2279CFAC" w14:textId="77777777" w:rsidR="00B02900" w:rsidRDefault="00B02900" w:rsidP="00B02900">
            <w:pPr>
              <w:jc w:val="center"/>
              <w:rPr>
                <w:rFonts w:ascii="Calibri Light" w:hAnsi="Calibri Light" w:cs="Calibri Light"/>
                <w:b/>
                <w:bCs/>
                <w:sz w:val="28"/>
                <w:szCs w:val="28"/>
              </w:rPr>
            </w:pPr>
          </w:p>
          <w:p w14:paraId="3620B31B" w14:textId="4D63F977" w:rsidR="00B02900" w:rsidRPr="000061EB" w:rsidRDefault="009F3130" w:rsidP="00B02900">
            <w:pPr>
              <w:jc w:val="center"/>
              <w:rPr>
                <w:rFonts w:ascii="Calibri Light" w:hAnsi="Calibri Light" w:cs="Calibri Light"/>
                <w:sz w:val="28"/>
                <w:szCs w:val="28"/>
              </w:rPr>
            </w:pPr>
            <w:r>
              <w:rPr>
                <w:rFonts w:ascii="Calibri Light" w:hAnsi="Calibri Light" w:cs="Calibri Light"/>
                <w:sz w:val="28"/>
                <w:szCs w:val="28"/>
              </w:rPr>
              <w:t>99.18</w:t>
            </w:r>
            <w:r w:rsidR="00B02900" w:rsidRPr="000061EB">
              <w:rPr>
                <w:rFonts w:ascii="Calibri Light" w:hAnsi="Calibri Light" w:cs="Calibri Light"/>
                <w:sz w:val="28"/>
                <w:szCs w:val="28"/>
              </w:rPr>
              <w:t>%</w:t>
            </w:r>
          </w:p>
        </w:tc>
        <w:tc>
          <w:tcPr>
            <w:tcW w:w="1560" w:type="dxa"/>
          </w:tcPr>
          <w:p w14:paraId="1F83E070" w14:textId="77777777" w:rsidR="00B02900" w:rsidRDefault="00B02900" w:rsidP="00B02900">
            <w:pPr>
              <w:jc w:val="center"/>
              <w:rPr>
                <w:rFonts w:ascii="Calibri Light" w:hAnsi="Calibri Light" w:cs="Calibri Light"/>
                <w:sz w:val="28"/>
                <w:szCs w:val="28"/>
              </w:rPr>
            </w:pPr>
          </w:p>
          <w:p w14:paraId="2145E30F" w14:textId="4271183D"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98.31</w:t>
            </w:r>
            <w:r w:rsidR="00B02900">
              <w:rPr>
                <w:rFonts w:ascii="Calibri Light" w:hAnsi="Calibri Light" w:cs="Calibri Light"/>
                <w:sz w:val="28"/>
                <w:szCs w:val="28"/>
              </w:rPr>
              <w:t>%</w:t>
            </w:r>
          </w:p>
        </w:tc>
        <w:tc>
          <w:tcPr>
            <w:tcW w:w="1466" w:type="dxa"/>
          </w:tcPr>
          <w:p w14:paraId="11247D09" w14:textId="77777777" w:rsidR="00B02900" w:rsidRDefault="00B02900" w:rsidP="00B02900">
            <w:pPr>
              <w:jc w:val="center"/>
              <w:rPr>
                <w:rFonts w:ascii="Calibri Light" w:hAnsi="Calibri Light" w:cs="Calibri Light"/>
                <w:sz w:val="28"/>
                <w:szCs w:val="28"/>
              </w:rPr>
            </w:pPr>
          </w:p>
          <w:p w14:paraId="3FDD79CB" w14:textId="44A877C1" w:rsidR="00B02900" w:rsidRDefault="009F3130" w:rsidP="009F3130">
            <w:pPr>
              <w:rPr>
                <w:rFonts w:ascii="Calibri Light" w:hAnsi="Calibri Light" w:cs="Calibri Light"/>
                <w:sz w:val="28"/>
                <w:szCs w:val="28"/>
              </w:rPr>
            </w:pPr>
            <w:r>
              <w:rPr>
                <w:rFonts w:ascii="Calibri Light" w:hAnsi="Calibri Light" w:cs="Calibri Light"/>
                <w:sz w:val="28"/>
                <w:szCs w:val="28"/>
              </w:rPr>
              <w:t xml:space="preserve">    99.79</w:t>
            </w:r>
            <w:r w:rsidR="00B02900">
              <w:rPr>
                <w:rFonts w:ascii="Calibri Light" w:hAnsi="Calibri Light" w:cs="Calibri Light"/>
                <w:sz w:val="28"/>
                <w:szCs w:val="28"/>
              </w:rPr>
              <w:t>%</w:t>
            </w:r>
          </w:p>
        </w:tc>
        <w:tc>
          <w:tcPr>
            <w:tcW w:w="1555" w:type="dxa"/>
          </w:tcPr>
          <w:p w14:paraId="2E962B14" w14:textId="77777777" w:rsidR="00B02900" w:rsidRDefault="00B02900" w:rsidP="00B02900">
            <w:pPr>
              <w:jc w:val="center"/>
              <w:rPr>
                <w:rFonts w:ascii="Calibri Light" w:hAnsi="Calibri Light" w:cs="Calibri Light"/>
                <w:sz w:val="28"/>
                <w:szCs w:val="28"/>
              </w:rPr>
            </w:pPr>
          </w:p>
          <w:p w14:paraId="51FF58EF" w14:textId="29D23D67"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98.87</w:t>
            </w:r>
            <w:r w:rsidR="00B02900">
              <w:rPr>
                <w:rFonts w:ascii="Calibri Light" w:hAnsi="Calibri Light" w:cs="Calibri Light"/>
                <w:sz w:val="28"/>
                <w:szCs w:val="28"/>
              </w:rPr>
              <w:t>%</w:t>
            </w:r>
          </w:p>
        </w:tc>
        <w:tc>
          <w:tcPr>
            <w:tcW w:w="1724" w:type="dxa"/>
          </w:tcPr>
          <w:p w14:paraId="4C03AB48" w14:textId="77777777" w:rsidR="00B02900" w:rsidRDefault="00B02900" w:rsidP="00B02900">
            <w:pPr>
              <w:jc w:val="center"/>
              <w:rPr>
                <w:rFonts w:ascii="Calibri Light" w:hAnsi="Calibri Light" w:cs="Calibri Light"/>
                <w:sz w:val="28"/>
                <w:szCs w:val="28"/>
              </w:rPr>
            </w:pPr>
          </w:p>
          <w:p w14:paraId="43CEB68F" w14:textId="38A563FA"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99.86</w:t>
            </w:r>
            <w:r w:rsidR="00B02900">
              <w:rPr>
                <w:rFonts w:ascii="Calibri Light" w:hAnsi="Calibri Light" w:cs="Calibri Light"/>
                <w:sz w:val="28"/>
                <w:szCs w:val="28"/>
              </w:rPr>
              <w:t>%</w:t>
            </w:r>
          </w:p>
        </w:tc>
      </w:tr>
      <w:tr w:rsidR="00B02900" w14:paraId="6AC0A337" w14:textId="77777777" w:rsidTr="00B02900">
        <w:trPr>
          <w:trHeight w:val="1167"/>
        </w:trPr>
        <w:tc>
          <w:tcPr>
            <w:tcW w:w="1996" w:type="dxa"/>
          </w:tcPr>
          <w:p w14:paraId="2EBA403D" w14:textId="77777777" w:rsidR="00B02900" w:rsidRDefault="00B02900" w:rsidP="00B02900">
            <w:pPr>
              <w:rPr>
                <w:rFonts w:ascii="Calibri Light" w:hAnsi="Calibri Light" w:cs="Calibri Light"/>
                <w:sz w:val="28"/>
                <w:szCs w:val="28"/>
              </w:rPr>
            </w:pPr>
            <w:r>
              <w:rPr>
                <w:rFonts w:ascii="Calibri Light" w:hAnsi="Calibri Light" w:cs="Calibri Light"/>
                <w:sz w:val="28"/>
                <w:szCs w:val="28"/>
              </w:rPr>
              <w:t>By Using Univariate Feature Selection</w:t>
            </w:r>
          </w:p>
        </w:tc>
        <w:tc>
          <w:tcPr>
            <w:tcW w:w="1106" w:type="dxa"/>
          </w:tcPr>
          <w:p w14:paraId="3A3F40FF" w14:textId="77777777" w:rsidR="00B02900" w:rsidRDefault="00B02900" w:rsidP="00B02900">
            <w:pPr>
              <w:rPr>
                <w:rFonts w:ascii="Calibri Light" w:hAnsi="Calibri Light" w:cs="Calibri Light"/>
                <w:b/>
                <w:bCs/>
                <w:i/>
                <w:iCs/>
                <w:sz w:val="28"/>
                <w:szCs w:val="28"/>
              </w:rPr>
            </w:pPr>
          </w:p>
          <w:p w14:paraId="27AD5280" w14:textId="77777777" w:rsidR="00B02900" w:rsidRPr="0059684E" w:rsidRDefault="00B02900" w:rsidP="00B02900">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64" w:type="dxa"/>
          </w:tcPr>
          <w:p w14:paraId="3F42C680" w14:textId="77777777" w:rsidR="00B02900" w:rsidRDefault="00B02900" w:rsidP="00B02900">
            <w:pPr>
              <w:jc w:val="center"/>
              <w:rPr>
                <w:rFonts w:ascii="Calibri Light" w:hAnsi="Calibri Light" w:cs="Calibri Light"/>
                <w:b/>
                <w:bCs/>
                <w:sz w:val="28"/>
                <w:szCs w:val="28"/>
              </w:rPr>
            </w:pPr>
          </w:p>
          <w:p w14:paraId="7FC5F9B5" w14:textId="3ACAF431" w:rsidR="00B02900" w:rsidRPr="0059684E" w:rsidRDefault="009F3130" w:rsidP="00B02900">
            <w:pPr>
              <w:jc w:val="center"/>
              <w:rPr>
                <w:rFonts w:ascii="Calibri Light" w:hAnsi="Calibri Light" w:cs="Calibri Light"/>
                <w:sz w:val="28"/>
                <w:szCs w:val="28"/>
              </w:rPr>
            </w:pPr>
            <w:r>
              <w:rPr>
                <w:rFonts w:ascii="Calibri Light" w:hAnsi="Calibri Light" w:cs="Calibri Light"/>
                <w:sz w:val="28"/>
                <w:szCs w:val="28"/>
              </w:rPr>
              <w:t>91.35</w:t>
            </w:r>
            <w:r w:rsidR="00B02900" w:rsidRPr="0059684E">
              <w:rPr>
                <w:rFonts w:ascii="Calibri Light" w:hAnsi="Calibri Light" w:cs="Calibri Light"/>
                <w:sz w:val="28"/>
                <w:szCs w:val="28"/>
              </w:rPr>
              <w:t>%</w:t>
            </w:r>
          </w:p>
        </w:tc>
        <w:tc>
          <w:tcPr>
            <w:tcW w:w="1560" w:type="dxa"/>
          </w:tcPr>
          <w:p w14:paraId="69099375" w14:textId="77777777" w:rsidR="00B02900" w:rsidRDefault="00B02900" w:rsidP="00B02900">
            <w:pPr>
              <w:jc w:val="center"/>
              <w:rPr>
                <w:rFonts w:ascii="Calibri Light" w:hAnsi="Calibri Light" w:cs="Calibri Light"/>
                <w:sz w:val="28"/>
                <w:szCs w:val="28"/>
              </w:rPr>
            </w:pPr>
          </w:p>
          <w:p w14:paraId="2F6ACF57" w14:textId="2ED108DA"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27.44</w:t>
            </w:r>
            <w:r w:rsidR="00B02900">
              <w:rPr>
                <w:rFonts w:ascii="Calibri Light" w:hAnsi="Calibri Light" w:cs="Calibri Light"/>
                <w:sz w:val="28"/>
                <w:szCs w:val="28"/>
              </w:rPr>
              <w:t>%</w:t>
            </w:r>
          </w:p>
        </w:tc>
        <w:tc>
          <w:tcPr>
            <w:tcW w:w="1466" w:type="dxa"/>
          </w:tcPr>
          <w:p w14:paraId="2FA0FC4C" w14:textId="77777777" w:rsidR="00B02900" w:rsidRDefault="00B02900" w:rsidP="00B02900">
            <w:pPr>
              <w:jc w:val="center"/>
              <w:rPr>
                <w:rFonts w:ascii="Calibri Light" w:hAnsi="Calibri Light" w:cs="Calibri Light"/>
                <w:sz w:val="28"/>
                <w:szCs w:val="28"/>
              </w:rPr>
            </w:pPr>
          </w:p>
          <w:p w14:paraId="4DFBB238" w14:textId="0C05D839"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99.79</w:t>
            </w:r>
            <w:r w:rsidR="00B02900">
              <w:rPr>
                <w:rFonts w:ascii="Calibri Light" w:hAnsi="Calibri Light" w:cs="Calibri Light"/>
                <w:sz w:val="28"/>
                <w:szCs w:val="28"/>
              </w:rPr>
              <w:t>%</w:t>
            </w:r>
          </w:p>
        </w:tc>
        <w:tc>
          <w:tcPr>
            <w:tcW w:w="1555" w:type="dxa"/>
          </w:tcPr>
          <w:p w14:paraId="4BF0FA8A" w14:textId="77777777" w:rsidR="00B02900" w:rsidRDefault="00B02900" w:rsidP="00B02900">
            <w:pPr>
              <w:jc w:val="center"/>
              <w:rPr>
                <w:rFonts w:ascii="Calibri Light" w:hAnsi="Calibri Light" w:cs="Calibri Light"/>
                <w:sz w:val="28"/>
                <w:szCs w:val="28"/>
              </w:rPr>
            </w:pPr>
          </w:p>
          <w:p w14:paraId="76C8650F" w14:textId="23C5CF19"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23.57</w:t>
            </w:r>
            <w:r w:rsidR="00B02900">
              <w:rPr>
                <w:rFonts w:ascii="Calibri Light" w:hAnsi="Calibri Light" w:cs="Calibri Light"/>
                <w:sz w:val="28"/>
                <w:szCs w:val="28"/>
              </w:rPr>
              <w:t>%</w:t>
            </w:r>
          </w:p>
        </w:tc>
        <w:tc>
          <w:tcPr>
            <w:tcW w:w="1724" w:type="dxa"/>
          </w:tcPr>
          <w:p w14:paraId="00D9E3FE" w14:textId="77777777" w:rsidR="00B02900" w:rsidRDefault="00B02900" w:rsidP="00B02900">
            <w:pPr>
              <w:jc w:val="center"/>
              <w:rPr>
                <w:rFonts w:ascii="Calibri Light" w:hAnsi="Calibri Light" w:cs="Calibri Light"/>
                <w:sz w:val="28"/>
                <w:szCs w:val="28"/>
              </w:rPr>
            </w:pPr>
          </w:p>
          <w:p w14:paraId="420C3E59" w14:textId="67B46A85"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99.91</w:t>
            </w:r>
            <w:r w:rsidR="00B02900">
              <w:rPr>
                <w:rFonts w:ascii="Calibri Light" w:hAnsi="Calibri Light" w:cs="Calibri Light"/>
                <w:sz w:val="28"/>
                <w:szCs w:val="28"/>
              </w:rPr>
              <w:t>%</w:t>
            </w:r>
          </w:p>
        </w:tc>
      </w:tr>
      <w:tr w:rsidR="00B02900" w14:paraId="1133EE10" w14:textId="77777777" w:rsidTr="00B02900">
        <w:trPr>
          <w:trHeight w:val="70"/>
        </w:trPr>
        <w:tc>
          <w:tcPr>
            <w:tcW w:w="1996" w:type="dxa"/>
          </w:tcPr>
          <w:p w14:paraId="7B4253D6" w14:textId="77777777" w:rsidR="00B02900" w:rsidRDefault="00B02900" w:rsidP="00B02900">
            <w:pPr>
              <w:rPr>
                <w:rFonts w:ascii="Calibri Light" w:hAnsi="Calibri Light" w:cs="Calibri Light"/>
                <w:sz w:val="28"/>
                <w:szCs w:val="28"/>
              </w:rPr>
            </w:pPr>
          </w:p>
          <w:p w14:paraId="3A97374C" w14:textId="77777777" w:rsidR="00B02900" w:rsidRDefault="00B02900" w:rsidP="00B02900">
            <w:pPr>
              <w:rPr>
                <w:rFonts w:ascii="Calibri Light" w:hAnsi="Calibri Light" w:cs="Calibri Light"/>
                <w:sz w:val="28"/>
                <w:szCs w:val="28"/>
              </w:rPr>
            </w:pPr>
            <w:r>
              <w:rPr>
                <w:rFonts w:ascii="Calibri Light" w:hAnsi="Calibri Light" w:cs="Calibri Light"/>
                <w:sz w:val="28"/>
                <w:szCs w:val="28"/>
              </w:rPr>
              <w:t>By Using RFE</w:t>
            </w:r>
          </w:p>
        </w:tc>
        <w:tc>
          <w:tcPr>
            <w:tcW w:w="1106" w:type="dxa"/>
          </w:tcPr>
          <w:p w14:paraId="56313081" w14:textId="77777777" w:rsidR="00B02900" w:rsidRDefault="00B02900" w:rsidP="00B02900">
            <w:pPr>
              <w:rPr>
                <w:rFonts w:ascii="Calibri Light" w:hAnsi="Calibri Light" w:cs="Calibri Light"/>
                <w:b/>
                <w:bCs/>
                <w:i/>
                <w:iCs/>
                <w:sz w:val="28"/>
                <w:szCs w:val="28"/>
              </w:rPr>
            </w:pPr>
          </w:p>
          <w:p w14:paraId="381EB329" w14:textId="77777777" w:rsidR="00B02900" w:rsidRPr="0059684E" w:rsidRDefault="00B02900" w:rsidP="00B02900">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64" w:type="dxa"/>
          </w:tcPr>
          <w:p w14:paraId="0CCBEDC3" w14:textId="77777777" w:rsidR="00B02900" w:rsidRDefault="00B02900" w:rsidP="00B02900">
            <w:pPr>
              <w:jc w:val="center"/>
              <w:rPr>
                <w:rFonts w:ascii="Calibri Light" w:hAnsi="Calibri Light" w:cs="Calibri Light"/>
                <w:b/>
                <w:bCs/>
                <w:sz w:val="28"/>
                <w:szCs w:val="28"/>
              </w:rPr>
            </w:pPr>
          </w:p>
          <w:p w14:paraId="066CF85B" w14:textId="4445D0A3" w:rsidR="00B02900" w:rsidRPr="0059684E" w:rsidRDefault="009F3130" w:rsidP="00B02900">
            <w:pPr>
              <w:jc w:val="center"/>
              <w:rPr>
                <w:rFonts w:ascii="Calibri Light" w:hAnsi="Calibri Light" w:cs="Calibri Light"/>
                <w:sz w:val="28"/>
                <w:szCs w:val="28"/>
              </w:rPr>
            </w:pPr>
            <w:r>
              <w:rPr>
                <w:rFonts w:ascii="Calibri Light" w:hAnsi="Calibri Light" w:cs="Calibri Light"/>
                <w:sz w:val="28"/>
                <w:szCs w:val="28"/>
              </w:rPr>
              <w:t>98.82</w:t>
            </w:r>
            <w:r w:rsidR="00B02900" w:rsidRPr="0059684E">
              <w:rPr>
                <w:rFonts w:ascii="Calibri Light" w:hAnsi="Calibri Light" w:cs="Calibri Light"/>
                <w:sz w:val="28"/>
                <w:szCs w:val="28"/>
              </w:rPr>
              <w:t>%</w:t>
            </w:r>
          </w:p>
        </w:tc>
        <w:tc>
          <w:tcPr>
            <w:tcW w:w="1560" w:type="dxa"/>
          </w:tcPr>
          <w:p w14:paraId="1D807C79" w14:textId="77777777" w:rsidR="00B02900" w:rsidRDefault="00B02900" w:rsidP="00B02900">
            <w:pPr>
              <w:jc w:val="center"/>
              <w:rPr>
                <w:rFonts w:ascii="Calibri Light" w:hAnsi="Calibri Light" w:cs="Calibri Light"/>
                <w:sz w:val="28"/>
                <w:szCs w:val="28"/>
              </w:rPr>
            </w:pPr>
          </w:p>
          <w:p w14:paraId="6533F763" w14:textId="693A32E3"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87.54</w:t>
            </w:r>
            <w:r w:rsidR="00B02900">
              <w:rPr>
                <w:rFonts w:ascii="Calibri Light" w:hAnsi="Calibri Light" w:cs="Calibri Light"/>
                <w:sz w:val="28"/>
                <w:szCs w:val="28"/>
              </w:rPr>
              <w:t>%</w:t>
            </w:r>
          </w:p>
        </w:tc>
        <w:tc>
          <w:tcPr>
            <w:tcW w:w="1466" w:type="dxa"/>
          </w:tcPr>
          <w:p w14:paraId="15A66B1B" w14:textId="77777777" w:rsidR="00B02900" w:rsidRDefault="00B02900" w:rsidP="00B02900">
            <w:pPr>
              <w:jc w:val="center"/>
              <w:rPr>
                <w:rFonts w:ascii="Calibri Light" w:hAnsi="Calibri Light" w:cs="Calibri Light"/>
                <w:sz w:val="28"/>
                <w:szCs w:val="28"/>
              </w:rPr>
            </w:pPr>
          </w:p>
          <w:p w14:paraId="2C67B1FE" w14:textId="25676136"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99.11</w:t>
            </w:r>
            <w:r w:rsidR="00B02900">
              <w:rPr>
                <w:rFonts w:ascii="Calibri Light" w:hAnsi="Calibri Light" w:cs="Calibri Light"/>
                <w:sz w:val="28"/>
                <w:szCs w:val="28"/>
              </w:rPr>
              <w:t>%</w:t>
            </w:r>
          </w:p>
        </w:tc>
        <w:tc>
          <w:tcPr>
            <w:tcW w:w="1555" w:type="dxa"/>
          </w:tcPr>
          <w:p w14:paraId="2124262E" w14:textId="77777777" w:rsidR="00B02900" w:rsidRDefault="00B02900" w:rsidP="00B02900">
            <w:pPr>
              <w:jc w:val="center"/>
              <w:rPr>
                <w:rFonts w:ascii="Calibri Light" w:hAnsi="Calibri Light" w:cs="Calibri Light"/>
                <w:sz w:val="28"/>
                <w:szCs w:val="28"/>
              </w:rPr>
            </w:pPr>
          </w:p>
          <w:p w14:paraId="02D98270" w14:textId="055F36D1"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88.84</w:t>
            </w:r>
            <w:r w:rsidR="00B02900">
              <w:rPr>
                <w:rFonts w:ascii="Calibri Light" w:hAnsi="Calibri Light" w:cs="Calibri Light"/>
                <w:sz w:val="28"/>
                <w:szCs w:val="28"/>
              </w:rPr>
              <w:t>%</w:t>
            </w:r>
          </w:p>
        </w:tc>
        <w:tc>
          <w:tcPr>
            <w:tcW w:w="1724" w:type="dxa"/>
          </w:tcPr>
          <w:p w14:paraId="6D6DC05A" w14:textId="77777777" w:rsidR="00B02900" w:rsidRDefault="00B02900" w:rsidP="00B02900">
            <w:pPr>
              <w:jc w:val="center"/>
              <w:rPr>
                <w:rFonts w:ascii="Calibri Light" w:hAnsi="Calibri Light" w:cs="Calibri Light"/>
                <w:sz w:val="28"/>
                <w:szCs w:val="28"/>
              </w:rPr>
            </w:pPr>
          </w:p>
          <w:p w14:paraId="26792958" w14:textId="494CCAA4"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99.43</w:t>
            </w:r>
            <w:r w:rsidR="00B02900">
              <w:rPr>
                <w:rFonts w:ascii="Calibri Light" w:hAnsi="Calibri Light" w:cs="Calibri Light"/>
                <w:sz w:val="28"/>
                <w:szCs w:val="28"/>
              </w:rPr>
              <w:t>%</w:t>
            </w:r>
          </w:p>
        </w:tc>
      </w:tr>
      <w:tr w:rsidR="00B02900" w14:paraId="3A8B0832" w14:textId="77777777" w:rsidTr="00B02900">
        <w:trPr>
          <w:trHeight w:val="1167"/>
        </w:trPr>
        <w:tc>
          <w:tcPr>
            <w:tcW w:w="1996" w:type="dxa"/>
          </w:tcPr>
          <w:p w14:paraId="10408E2B" w14:textId="77777777" w:rsidR="00B02900" w:rsidRDefault="00B02900" w:rsidP="00B02900">
            <w:pPr>
              <w:rPr>
                <w:rFonts w:ascii="Calibri Light" w:hAnsi="Calibri Light" w:cs="Calibri Light"/>
                <w:sz w:val="28"/>
                <w:szCs w:val="28"/>
              </w:rPr>
            </w:pPr>
          </w:p>
          <w:p w14:paraId="179ABD7F" w14:textId="77777777" w:rsidR="00B02900" w:rsidRDefault="00B02900" w:rsidP="00B02900">
            <w:pPr>
              <w:rPr>
                <w:rFonts w:ascii="Calibri Light" w:hAnsi="Calibri Light" w:cs="Calibri Light"/>
                <w:sz w:val="28"/>
                <w:szCs w:val="28"/>
              </w:rPr>
            </w:pPr>
            <w:r>
              <w:rPr>
                <w:rFonts w:ascii="Calibri Light" w:hAnsi="Calibri Light" w:cs="Calibri Light"/>
                <w:sz w:val="28"/>
                <w:szCs w:val="28"/>
              </w:rPr>
              <w:t>By Using PCA</w:t>
            </w:r>
          </w:p>
        </w:tc>
        <w:tc>
          <w:tcPr>
            <w:tcW w:w="1106" w:type="dxa"/>
          </w:tcPr>
          <w:p w14:paraId="26647B9E" w14:textId="77777777" w:rsidR="00B02900" w:rsidRDefault="00B02900" w:rsidP="00B02900">
            <w:pPr>
              <w:rPr>
                <w:rFonts w:ascii="Calibri Light" w:hAnsi="Calibri Light" w:cs="Calibri Light"/>
                <w:b/>
                <w:bCs/>
                <w:i/>
                <w:iCs/>
                <w:sz w:val="28"/>
                <w:szCs w:val="28"/>
              </w:rPr>
            </w:pPr>
          </w:p>
          <w:p w14:paraId="77E72500" w14:textId="77777777" w:rsidR="00B02900" w:rsidRPr="0059684E" w:rsidRDefault="00B02900" w:rsidP="00B02900">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64" w:type="dxa"/>
          </w:tcPr>
          <w:p w14:paraId="79837193" w14:textId="77777777" w:rsidR="00B02900" w:rsidRDefault="00B02900" w:rsidP="00B02900">
            <w:pPr>
              <w:jc w:val="center"/>
              <w:rPr>
                <w:rFonts w:ascii="Calibri Light" w:hAnsi="Calibri Light" w:cs="Calibri Light"/>
                <w:b/>
                <w:bCs/>
                <w:sz w:val="28"/>
                <w:szCs w:val="28"/>
              </w:rPr>
            </w:pPr>
          </w:p>
          <w:p w14:paraId="42A908EA" w14:textId="4A94CDCA" w:rsidR="00B02900" w:rsidRPr="0059684E" w:rsidRDefault="009F3130" w:rsidP="00B02900">
            <w:pPr>
              <w:jc w:val="center"/>
              <w:rPr>
                <w:rFonts w:ascii="Calibri Light" w:hAnsi="Calibri Light" w:cs="Calibri Light"/>
                <w:sz w:val="28"/>
                <w:szCs w:val="28"/>
              </w:rPr>
            </w:pPr>
            <w:r>
              <w:rPr>
                <w:rFonts w:ascii="Calibri Light" w:hAnsi="Calibri Light" w:cs="Calibri Light"/>
                <w:sz w:val="28"/>
                <w:szCs w:val="28"/>
              </w:rPr>
              <w:t>95.93</w:t>
            </w:r>
            <w:r w:rsidR="00B02900" w:rsidRPr="0059684E">
              <w:rPr>
                <w:rFonts w:ascii="Calibri Light" w:hAnsi="Calibri Light" w:cs="Calibri Light"/>
                <w:sz w:val="28"/>
                <w:szCs w:val="28"/>
              </w:rPr>
              <w:t>%</w:t>
            </w:r>
          </w:p>
        </w:tc>
        <w:tc>
          <w:tcPr>
            <w:tcW w:w="1560" w:type="dxa"/>
          </w:tcPr>
          <w:p w14:paraId="69C7E43A" w14:textId="77777777" w:rsidR="00B02900" w:rsidRDefault="00B02900" w:rsidP="00B02900">
            <w:pPr>
              <w:jc w:val="center"/>
              <w:rPr>
                <w:rFonts w:ascii="Calibri Light" w:hAnsi="Calibri Light" w:cs="Calibri Light"/>
                <w:sz w:val="28"/>
                <w:szCs w:val="28"/>
              </w:rPr>
            </w:pPr>
          </w:p>
          <w:p w14:paraId="348B8280" w14:textId="54E85FA3"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23.33</w:t>
            </w:r>
            <w:r w:rsidR="00B02900">
              <w:rPr>
                <w:rFonts w:ascii="Calibri Light" w:hAnsi="Calibri Light" w:cs="Calibri Light"/>
                <w:sz w:val="28"/>
                <w:szCs w:val="28"/>
              </w:rPr>
              <w:t>%</w:t>
            </w:r>
          </w:p>
        </w:tc>
        <w:tc>
          <w:tcPr>
            <w:tcW w:w="1466" w:type="dxa"/>
          </w:tcPr>
          <w:p w14:paraId="671A44E2" w14:textId="77777777" w:rsidR="00B02900" w:rsidRDefault="00B02900" w:rsidP="00B02900">
            <w:pPr>
              <w:jc w:val="center"/>
              <w:rPr>
                <w:rFonts w:ascii="Calibri Light" w:hAnsi="Calibri Light" w:cs="Calibri Light"/>
                <w:sz w:val="28"/>
                <w:szCs w:val="28"/>
              </w:rPr>
            </w:pPr>
          </w:p>
          <w:p w14:paraId="75D190E1" w14:textId="7D82C39F"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99.82</w:t>
            </w:r>
            <w:r w:rsidR="00B02900">
              <w:rPr>
                <w:rFonts w:ascii="Calibri Light" w:hAnsi="Calibri Light" w:cs="Calibri Light"/>
                <w:sz w:val="28"/>
                <w:szCs w:val="28"/>
              </w:rPr>
              <w:t>%</w:t>
            </w:r>
          </w:p>
        </w:tc>
        <w:tc>
          <w:tcPr>
            <w:tcW w:w="1555" w:type="dxa"/>
          </w:tcPr>
          <w:p w14:paraId="03AFEE78" w14:textId="77777777" w:rsidR="00B02900" w:rsidRDefault="00B02900" w:rsidP="00B02900">
            <w:pPr>
              <w:jc w:val="center"/>
              <w:rPr>
                <w:rFonts w:ascii="Calibri Light" w:hAnsi="Calibri Light" w:cs="Calibri Light"/>
                <w:sz w:val="28"/>
                <w:szCs w:val="28"/>
              </w:rPr>
            </w:pPr>
          </w:p>
          <w:p w14:paraId="0F5C2646" w14:textId="7CEC5DAE"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7.34</w:t>
            </w:r>
            <w:r w:rsidR="00B02900">
              <w:rPr>
                <w:rFonts w:ascii="Calibri Light" w:hAnsi="Calibri Light" w:cs="Calibri Light"/>
                <w:sz w:val="28"/>
                <w:szCs w:val="28"/>
              </w:rPr>
              <w:t>%</w:t>
            </w:r>
          </w:p>
        </w:tc>
        <w:tc>
          <w:tcPr>
            <w:tcW w:w="1724" w:type="dxa"/>
          </w:tcPr>
          <w:p w14:paraId="5D34F324" w14:textId="77777777" w:rsidR="00B02900" w:rsidRDefault="00B02900" w:rsidP="00B02900">
            <w:pPr>
              <w:jc w:val="center"/>
              <w:rPr>
                <w:rFonts w:ascii="Calibri Light" w:hAnsi="Calibri Light" w:cs="Calibri Light"/>
                <w:sz w:val="28"/>
                <w:szCs w:val="28"/>
              </w:rPr>
            </w:pPr>
          </w:p>
          <w:p w14:paraId="53609042" w14:textId="23D91B07"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99.9</w:t>
            </w:r>
            <w:r w:rsidR="00B02900">
              <w:rPr>
                <w:rFonts w:ascii="Calibri Light" w:hAnsi="Calibri Light" w:cs="Calibri Light"/>
                <w:sz w:val="28"/>
                <w:szCs w:val="28"/>
              </w:rPr>
              <w:t>%</w:t>
            </w:r>
          </w:p>
        </w:tc>
      </w:tr>
      <w:tr w:rsidR="00B02900" w14:paraId="66D87891" w14:textId="77777777" w:rsidTr="00B02900">
        <w:trPr>
          <w:trHeight w:val="1167"/>
        </w:trPr>
        <w:tc>
          <w:tcPr>
            <w:tcW w:w="1996" w:type="dxa"/>
          </w:tcPr>
          <w:p w14:paraId="02C6464D" w14:textId="77777777" w:rsidR="00B02900" w:rsidRDefault="00B02900" w:rsidP="00B02900">
            <w:pPr>
              <w:rPr>
                <w:rFonts w:ascii="Calibri Light" w:hAnsi="Calibri Light" w:cs="Calibri Light"/>
                <w:sz w:val="28"/>
                <w:szCs w:val="28"/>
              </w:rPr>
            </w:pPr>
          </w:p>
          <w:p w14:paraId="0B83AD2D" w14:textId="77777777" w:rsidR="00B02900" w:rsidRDefault="00B02900" w:rsidP="00B02900">
            <w:pPr>
              <w:rPr>
                <w:rFonts w:ascii="Calibri Light" w:hAnsi="Calibri Light" w:cs="Calibri Light"/>
                <w:sz w:val="28"/>
                <w:szCs w:val="28"/>
              </w:rPr>
            </w:pPr>
            <w:r>
              <w:rPr>
                <w:rFonts w:ascii="Calibri Light" w:hAnsi="Calibri Light" w:cs="Calibri Light"/>
                <w:sz w:val="28"/>
                <w:szCs w:val="28"/>
              </w:rPr>
              <w:t>By Using LDA</w:t>
            </w:r>
          </w:p>
        </w:tc>
        <w:tc>
          <w:tcPr>
            <w:tcW w:w="1106" w:type="dxa"/>
          </w:tcPr>
          <w:p w14:paraId="5597497A" w14:textId="77777777" w:rsidR="00B02900" w:rsidRDefault="00B02900" w:rsidP="00B02900">
            <w:pPr>
              <w:rPr>
                <w:rFonts w:ascii="Calibri Light" w:hAnsi="Calibri Light" w:cs="Calibri Light"/>
                <w:b/>
                <w:bCs/>
                <w:i/>
                <w:iCs/>
                <w:sz w:val="28"/>
                <w:szCs w:val="28"/>
              </w:rPr>
            </w:pPr>
          </w:p>
          <w:p w14:paraId="27EAABA6" w14:textId="77777777" w:rsidR="00B02900" w:rsidRPr="0059684E" w:rsidRDefault="00B02900" w:rsidP="00B02900">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64" w:type="dxa"/>
          </w:tcPr>
          <w:p w14:paraId="70C7BDCB" w14:textId="77777777" w:rsidR="00B02900" w:rsidRDefault="00B02900" w:rsidP="00B02900">
            <w:pPr>
              <w:jc w:val="center"/>
              <w:rPr>
                <w:rFonts w:ascii="Calibri Light" w:hAnsi="Calibri Light" w:cs="Calibri Light"/>
                <w:b/>
                <w:bCs/>
                <w:sz w:val="28"/>
                <w:szCs w:val="28"/>
              </w:rPr>
            </w:pPr>
          </w:p>
          <w:p w14:paraId="39C90151" w14:textId="17225814" w:rsidR="00B02900" w:rsidRPr="0059684E" w:rsidRDefault="009F3130" w:rsidP="00B02900">
            <w:pPr>
              <w:jc w:val="center"/>
              <w:rPr>
                <w:rFonts w:ascii="Calibri Light" w:hAnsi="Calibri Light" w:cs="Calibri Light"/>
                <w:sz w:val="28"/>
                <w:szCs w:val="28"/>
              </w:rPr>
            </w:pPr>
            <w:r>
              <w:rPr>
                <w:rFonts w:ascii="Calibri Light" w:hAnsi="Calibri Light" w:cs="Calibri Light"/>
                <w:sz w:val="28"/>
                <w:szCs w:val="28"/>
              </w:rPr>
              <w:t>99.16</w:t>
            </w:r>
            <w:r w:rsidR="00B02900" w:rsidRPr="0059684E">
              <w:rPr>
                <w:rFonts w:ascii="Calibri Light" w:hAnsi="Calibri Light" w:cs="Calibri Light"/>
                <w:sz w:val="28"/>
                <w:szCs w:val="28"/>
              </w:rPr>
              <w:t>%</w:t>
            </w:r>
          </w:p>
        </w:tc>
        <w:tc>
          <w:tcPr>
            <w:tcW w:w="1560" w:type="dxa"/>
          </w:tcPr>
          <w:p w14:paraId="6F4461E8" w14:textId="77777777" w:rsidR="00B02900" w:rsidRDefault="00B02900" w:rsidP="00B02900">
            <w:pPr>
              <w:jc w:val="center"/>
              <w:rPr>
                <w:rFonts w:ascii="Calibri Light" w:hAnsi="Calibri Light" w:cs="Calibri Light"/>
                <w:sz w:val="28"/>
                <w:szCs w:val="28"/>
              </w:rPr>
            </w:pPr>
          </w:p>
          <w:p w14:paraId="2D6CE72F" w14:textId="3FB7F9C5"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98.58</w:t>
            </w:r>
            <w:r w:rsidR="00B02900">
              <w:rPr>
                <w:rFonts w:ascii="Calibri Light" w:hAnsi="Calibri Light" w:cs="Calibri Light"/>
                <w:sz w:val="28"/>
                <w:szCs w:val="28"/>
              </w:rPr>
              <w:t>%</w:t>
            </w:r>
          </w:p>
        </w:tc>
        <w:tc>
          <w:tcPr>
            <w:tcW w:w="1466" w:type="dxa"/>
          </w:tcPr>
          <w:p w14:paraId="45EDD11D" w14:textId="77777777" w:rsidR="00B02900" w:rsidRDefault="00B02900" w:rsidP="00B02900">
            <w:pPr>
              <w:jc w:val="center"/>
              <w:rPr>
                <w:rFonts w:ascii="Calibri Light" w:hAnsi="Calibri Light" w:cs="Calibri Light"/>
                <w:sz w:val="28"/>
                <w:szCs w:val="28"/>
              </w:rPr>
            </w:pPr>
          </w:p>
          <w:p w14:paraId="4F7C139C" w14:textId="1560DBD9"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99.79</w:t>
            </w:r>
            <w:r w:rsidR="00B02900">
              <w:rPr>
                <w:rFonts w:ascii="Calibri Light" w:hAnsi="Calibri Light" w:cs="Calibri Light"/>
                <w:sz w:val="28"/>
                <w:szCs w:val="28"/>
              </w:rPr>
              <w:t>%</w:t>
            </w:r>
          </w:p>
        </w:tc>
        <w:tc>
          <w:tcPr>
            <w:tcW w:w="1555" w:type="dxa"/>
          </w:tcPr>
          <w:p w14:paraId="66092BD9" w14:textId="77777777" w:rsidR="00B02900" w:rsidRDefault="00B02900" w:rsidP="00B02900">
            <w:pPr>
              <w:jc w:val="center"/>
              <w:rPr>
                <w:rFonts w:ascii="Calibri Light" w:hAnsi="Calibri Light" w:cs="Calibri Light"/>
                <w:sz w:val="28"/>
                <w:szCs w:val="28"/>
              </w:rPr>
            </w:pPr>
          </w:p>
          <w:p w14:paraId="08E41E6B" w14:textId="1C51CDD4"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98.48</w:t>
            </w:r>
            <w:r w:rsidR="00B02900">
              <w:rPr>
                <w:rFonts w:ascii="Calibri Light" w:hAnsi="Calibri Light" w:cs="Calibri Light"/>
                <w:sz w:val="28"/>
                <w:szCs w:val="28"/>
              </w:rPr>
              <w:t>%</w:t>
            </w:r>
          </w:p>
        </w:tc>
        <w:tc>
          <w:tcPr>
            <w:tcW w:w="1724" w:type="dxa"/>
          </w:tcPr>
          <w:p w14:paraId="326FA8A4" w14:textId="77777777" w:rsidR="00B02900" w:rsidRDefault="00B02900" w:rsidP="00B02900">
            <w:pPr>
              <w:jc w:val="center"/>
              <w:rPr>
                <w:rFonts w:ascii="Calibri Light" w:hAnsi="Calibri Light" w:cs="Calibri Light"/>
                <w:sz w:val="28"/>
                <w:szCs w:val="28"/>
              </w:rPr>
            </w:pPr>
          </w:p>
          <w:p w14:paraId="00A57725" w14:textId="110C01C6" w:rsidR="00B02900" w:rsidRDefault="009F3130" w:rsidP="00B02900">
            <w:pPr>
              <w:jc w:val="center"/>
              <w:rPr>
                <w:rFonts w:ascii="Calibri Light" w:hAnsi="Calibri Light" w:cs="Calibri Light"/>
                <w:sz w:val="28"/>
                <w:szCs w:val="28"/>
              </w:rPr>
            </w:pPr>
            <w:r>
              <w:rPr>
                <w:rFonts w:ascii="Calibri Light" w:hAnsi="Calibri Light" w:cs="Calibri Light"/>
                <w:sz w:val="28"/>
                <w:szCs w:val="28"/>
              </w:rPr>
              <w:t>99.84</w:t>
            </w:r>
            <w:r w:rsidR="00B02900">
              <w:rPr>
                <w:rFonts w:ascii="Calibri Light" w:hAnsi="Calibri Light" w:cs="Calibri Light"/>
                <w:sz w:val="28"/>
                <w:szCs w:val="28"/>
              </w:rPr>
              <w:t>%</w:t>
            </w:r>
          </w:p>
        </w:tc>
      </w:tr>
    </w:tbl>
    <w:p w14:paraId="3689B1FD" w14:textId="5C9397E2" w:rsidR="001124CF" w:rsidRDefault="00B02900" w:rsidP="001124CF">
      <w:pPr>
        <w:rPr>
          <w:rFonts w:ascii="Calibri Light" w:hAnsi="Calibri Light" w:cs="Calibri Light"/>
          <w:sz w:val="28"/>
          <w:szCs w:val="28"/>
        </w:rPr>
      </w:pPr>
      <w:r>
        <w:rPr>
          <w:rFonts w:ascii="Calibri Light" w:hAnsi="Calibri Light" w:cs="Calibri Light"/>
          <w:b/>
          <w:bCs/>
          <w:noProof/>
          <w:sz w:val="28"/>
          <w:szCs w:val="28"/>
        </w:rPr>
        <mc:AlternateContent>
          <mc:Choice Requires="wps">
            <w:drawing>
              <wp:anchor distT="0" distB="0" distL="114300" distR="114300" simplePos="0" relativeHeight="251757568" behindDoc="0" locked="0" layoutInCell="1" allowOverlap="1" wp14:anchorId="19681C23" wp14:editId="4672C1E2">
                <wp:simplePos x="0" y="0"/>
                <wp:positionH relativeFrom="column">
                  <wp:posOffset>-5938</wp:posOffset>
                </wp:positionH>
                <wp:positionV relativeFrom="paragraph">
                  <wp:posOffset>-409699</wp:posOffset>
                </wp:positionV>
                <wp:extent cx="6139543" cy="439387"/>
                <wp:effectExtent l="0" t="0" r="0" b="0"/>
                <wp:wrapNone/>
                <wp:docPr id="212" name="Rectangle 212"/>
                <wp:cNvGraphicFramePr/>
                <a:graphic xmlns:a="http://schemas.openxmlformats.org/drawingml/2006/main">
                  <a:graphicData uri="http://schemas.microsoft.com/office/word/2010/wordprocessingShape">
                    <wps:wsp>
                      <wps:cNvSpPr/>
                      <wps:spPr>
                        <a:xfrm>
                          <a:off x="0" y="0"/>
                          <a:ext cx="6139543" cy="4393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79BC3" w14:textId="6412A53C" w:rsidR="00970D61" w:rsidRPr="00B02900" w:rsidRDefault="00970D61" w:rsidP="00B02900">
                            <w:pPr>
                              <w:rPr>
                                <w:color w:val="000000" w:themeColor="text1"/>
                                <w:sz w:val="40"/>
                                <w:szCs w:val="40"/>
                                <w:lang w:val="en-IN"/>
                              </w:rPr>
                            </w:pPr>
                            <w:r w:rsidRPr="00B02900">
                              <w:rPr>
                                <w:color w:val="000000" w:themeColor="text1"/>
                                <w:sz w:val="40"/>
                                <w:szCs w:val="40"/>
                                <w:lang w:val="en-IN"/>
                              </w:rPr>
                              <w:t>MODEL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81C23" id="Rectangle 212" o:spid="_x0000_s1063" style="position:absolute;margin-left:-.45pt;margin-top:-32.25pt;width:483.45pt;height:34.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" filled="f" stroked="f" strokeweight="1pt">
                <v:textbox>
                  <w:txbxContent>
                    <w:p w14:paraId="7C479BC3" w14:textId="6412A53C" w:rsidR="00970D61" w:rsidRPr="00B02900" w:rsidRDefault="00970D61" w:rsidP="00B02900">
                      <w:pPr>
                        <w:rPr>
                          <w:color w:val="000000" w:themeColor="text1"/>
                          <w:sz w:val="40"/>
                          <w:szCs w:val="40"/>
                          <w:lang w:val="en-IN"/>
                        </w:rPr>
                      </w:pPr>
                      <w:r w:rsidRPr="00B02900">
                        <w:rPr>
                          <w:color w:val="000000" w:themeColor="text1"/>
                          <w:sz w:val="40"/>
                          <w:szCs w:val="40"/>
                          <w:lang w:val="en-IN"/>
                        </w:rPr>
                        <w:t>MODEL EVALUATION :-</w:t>
                      </w:r>
                    </w:p>
                  </w:txbxContent>
                </v:textbox>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56544" behindDoc="0" locked="0" layoutInCell="1" allowOverlap="1" wp14:anchorId="03C814E0" wp14:editId="2DD586C1">
                <wp:simplePos x="0" y="0"/>
                <wp:positionH relativeFrom="leftMargin">
                  <wp:posOffset>19050</wp:posOffset>
                </wp:positionH>
                <wp:positionV relativeFrom="paragraph">
                  <wp:posOffset>7867650</wp:posOffset>
                </wp:positionV>
                <wp:extent cx="409575" cy="75247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A3A0F8" w14:textId="77777777" w:rsidR="00970D61" w:rsidRPr="00CC0C5E" w:rsidRDefault="00970D61" w:rsidP="00B02900">
                            <w:pPr>
                              <w:jc w:val="center"/>
                              <w:rPr>
                                <w:b/>
                                <w:bCs/>
                                <w:sz w:val="32"/>
                                <w:szCs w:val="32"/>
                                <w:lang w:val="en-IN"/>
                              </w:rPr>
                            </w:pPr>
                            <w:r>
                              <w:rPr>
                                <w:b/>
                                <w:bCs/>
                                <w:sz w:val="32"/>
                                <w:szCs w:val="32"/>
                                <w:lang w:val="en-IN"/>
                              </w:rPr>
                              <w:t>9</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14E0" id="Rectangle 200" o:spid="_x0000_s1064" style="position:absolute;margin-left:1.5pt;margin-top:619.5pt;width:32.25pt;height:59.2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" fillcolor="white [3201]" strokecolor="black [3213]" strokeweight="1pt">
                <v:textbox>
                  <w:txbxContent>
                    <w:p w14:paraId="1DA3A0F8" w14:textId="77777777" w:rsidR="00970D61" w:rsidRPr="00CC0C5E" w:rsidRDefault="00970D61" w:rsidP="00B02900">
                      <w:pPr>
                        <w:jc w:val="center"/>
                        <w:rPr>
                          <w:b/>
                          <w:bCs/>
                          <w:sz w:val="32"/>
                          <w:szCs w:val="32"/>
                          <w:lang w:val="en-IN"/>
                        </w:rPr>
                      </w:pPr>
                      <w:r>
                        <w:rPr>
                          <w:b/>
                          <w:bCs/>
                          <w:sz w:val="32"/>
                          <w:szCs w:val="32"/>
                          <w:lang w:val="en-IN"/>
                        </w:rPr>
                        <w:t>9</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55520" behindDoc="0" locked="0" layoutInCell="1" allowOverlap="1" wp14:anchorId="739F687C" wp14:editId="45785D19">
                <wp:simplePos x="0" y="0"/>
                <wp:positionH relativeFrom="leftMargin">
                  <wp:align>right</wp:align>
                </wp:positionH>
                <wp:positionV relativeFrom="paragraph">
                  <wp:posOffset>7134225</wp:posOffset>
                </wp:positionV>
                <wp:extent cx="409575" cy="733425"/>
                <wp:effectExtent l="0" t="0" r="28575" b="28575"/>
                <wp:wrapNone/>
                <wp:docPr id="201" name="Rectangle 201"/>
                <wp:cNvGraphicFramePr/>
                <a:graphic xmlns:a="http://schemas.openxmlformats.org/drawingml/2006/main">
                  <a:graphicData uri="http://schemas.microsoft.com/office/word/2010/wordprocessingShape">
                    <wps:wsp>
                      <wps:cNvSpPr/>
                      <wps:spPr>
                        <a:xfrm>
                          <a:off x="0" y="0"/>
                          <a:ext cx="40957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561F55" w14:textId="77777777" w:rsidR="00970D61" w:rsidRPr="00CC0C5E" w:rsidRDefault="00970D61" w:rsidP="00B02900">
                            <w:pPr>
                              <w:jc w:val="center"/>
                              <w:rPr>
                                <w:b/>
                                <w:bCs/>
                                <w:sz w:val="32"/>
                                <w:szCs w:val="32"/>
                                <w:lang w:val="en-IN"/>
                              </w:rPr>
                            </w:pPr>
                            <w:r>
                              <w:rPr>
                                <w:b/>
                                <w:bCs/>
                                <w:sz w:val="32"/>
                                <w:szCs w:val="32"/>
                                <w:lang w:val="en-IN"/>
                              </w:rPr>
                              <w:t>8</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F687C" id="Rectangle 201" o:spid="_x0000_s1065" style="position:absolute;margin-left:-18.95pt;margin-top:561.75pt;width:32.25pt;height:57.75pt;z-index:2517555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" fillcolor="white [3201]" strokecolor="black [3213]" strokeweight="1pt">
                <v:textbox>
                  <w:txbxContent>
                    <w:p w14:paraId="55561F55" w14:textId="77777777" w:rsidR="00970D61" w:rsidRPr="00CC0C5E" w:rsidRDefault="00970D61" w:rsidP="00B02900">
                      <w:pPr>
                        <w:jc w:val="center"/>
                        <w:rPr>
                          <w:b/>
                          <w:bCs/>
                          <w:sz w:val="32"/>
                          <w:szCs w:val="32"/>
                          <w:lang w:val="en-IN"/>
                        </w:rPr>
                      </w:pPr>
                      <w:r>
                        <w:rPr>
                          <w:b/>
                          <w:bCs/>
                          <w:sz w:val="32"/>
                          <w:szCs w:val="32"/>
                          <w:lang w:val="en-IN"/>
                        </w:rPr>
                        <w:t>8</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54496" behindDoc="0" locked="0" layoutInCell="1" allowOverlap="1" wp14:anchorId="35987242" wp14:editId="34641037">
                <wp:simplePos x="0" y="0"/>
                <wp:positionH relativeFrom="leftMargin">
                  <wp:align>right</wp:align>
                </wp:positionH>
                <wp:positionV relativeFrom="paragraph">
                  <wp:posOffset>6448425</wp:posOffset>
                </wp:positionV>
                <wp:extent cx="409575" cy="695325"/>
                <wp:effectExtent l="0" t="0" r="28575" b="28575"/>
                <wp:wrapNone/>
                <wp:docPr id="202" name="Rectangle 202"/>
                <wp:cNvGraphicFramePr/>
                <a:graphic xmlns:a="http://schemas.openxmlformats.org/drawingml/2006/main">
                  <a:graphicData uri="http://schemas.microsoft.com/office/word/2010/wordprocessingShape">
                    <wps:wsp>
                      <wps:cNvSpPr/>
                      <wps:spPr>
                        <a:xfrm>
                          <a:off x="0" y="0"/>
                          <a:ext cx="40957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379C5" w14:textId="77777777" w:rsidR="00970D61" w:rsidRPr="00CC0C5E" w:rsidRDefault="00970D61" w:rsidP="00B02900">
                            <w:pPr>
                              <w:jc w:val="center"/>
                              <w:rPr>
                                <w:b/>
                                <w:bCs/>
                                <w:sz w:val="32"/>
                                <w:szCs w:val="32"/>
                                <w:lang w:val="en-IN"/>
                              </w:rPr>
                            </w:pPr>
                            <w:r>
                              <w:rPr>
                                <w:b/>
                                <w:bCs/>
                                <w:sz w:val="32"/>
                                <w:szCs w:val="32"/>
                                <w:lang w:val="en-IN"/>
                              </w:rPr>
                              <w:t>7</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87242" id="Rectangle 202" o:spid="_x0000_s1066" style="position:absolute;margin-left:-18.95pt;margin-top:507.75pt;width:32.25pt;height:54.75pt;z-index:2517544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" fillcolor="white [3201]" strokecolor="black [3213]" strokeweight="1pt">
                <v:textbox>
                  <w:txbxContent>
                    <w:p w14:paraId="763379C5" w14:textId="77777777" w:rsidR="00970D61" w:rsidRPr="00CC0C5E" w:rsidRDefault="00970D61" w:rsidP="00B02900">
                      <w:pPr>
                        <w:jc w:val="center"/>
                        <w:rPr>
                          <w:b/>
                          <w:bCs/>
                          <w:sz w:val="32"/>
                          <w:szCs w:val="32"/>
                          <w:lang w:val="en-IN"/>
                        </w:rPr>
                      </w:pPr>
                      <w:r>
                        <w:rPr>
                          <w:b/>
                          <w:bCs/>
                          <w:sz w:val="32"/>
                          <w:szCs w:val="32"/>
                          <w:lang w:val="en-IN"/>
                        </w:rPr>
                        <w:t>7</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53472" behindDoc="0" locked="0" layoutInCell="1" allowOverlap="1" wp14:anchorId="7DCED755" wp14:editId="0327D16B">
                <wp:simplePos x="0" y="0"/>
                <wp:positionH relativeFrom="leftMargin">
                  <wp:align>right</wp:align>
                </wp:positionH>
                <wp:positionV relativeFrom="paragraph">
                  <wp:posOffset>5429250</wp:posOffset>
                </wp:positionV>
                <wp:extent cx="409575" cy="1000125"/>
                <wp:effectExtent l="0" t="0" r="28575" b="28575"/>
                <wp:wrapNone/>
                <wp:docPr id="203" name="Rectangle 203"/>
                <wp:cNvGraphicFramePr/>
                <a:graphic xmlns:a="http://schemas.openxmlformats.org/drawingml/2006/main">
                  <a:graphicData uri="http://schemas.microsoft.com/office/word/2010/wordprocessingShape">
                    <wps:wsp>
                      <wps:cNvSpPr/>
                      <wps:spPr>
                        <a:xfrm>
                          <a:off x="0" y="0"/>
                          <a:ext cx="409575" cy="1000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49BDD" w14:textId="77777777" w:rsidR="00970D61" w:rsidRPr="00CC0C5E" w:rsidRDefault="00970D61" w:rsidP="00B02900">
                            <w:pPr>
                              <w:jc w:val="center"/>
                              <w:rPr>
                                <w:b/>
                                <w:bCs/>
                                <w:sz w:val="32"/>
                                <w:szCs w:val="32"/>
                                <w:lang w:val="en-IN"/>
                              </w:rPr>
                            </w:pPr>
                            <w:r>
                              <w:rPr>
                                <w:b/>
                                <w:bCs/>
                                <w:sz w:val="32"/>
                                <w:szCs w:val="32"/>
                                <w:lang w:val="en-IN"/>
                              </w:rPr>
                              <w:t>6</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D755" id="Rectangle 203" o:spid="_x0000_s1067" style="position:absolute;margin-left:-18.95pt;margin-top:427.5pt;width:32.25pt;height:78.75pt;z-index:2517534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" fillcolor="white [3201]" strokecolor="black [3213]" strokeweight="1pt">
                <v:textbox>
                  <w:txbxContent>
                    <w:p w14:paraId="60449BDD" w14:textId="77777777" w:rsidR="00970D61" w:rsidRPr="00CC0C5E" w:rsidRDefault="00970D61" w:rsidP="00B02900">
                      <w:pPr>
                        <w:jc w:val="center"/>
                        <w:rPr>
                          <w:b/>
                          <w:bCs/>
                          <w:sz w:val="32"/>
                          <w:szCs w:val="32"/>
                          <w:lang w:val="en-IN"/>
                        </w:rPr>
                      </w:pPr>
                      <w:r>
                        <w:rPr>
                          <w:b/>
                          <w:bCs/>
                          <w:sz w:val="32"/>
                          <w:szCs w:val="32"/>
                          <w:lang w:val="en-IN"/>
                        </w:rPr>
                        <w:t>6</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52448" behindDoc="0" locked="0" layoutInCell="1" allowOverlap="1" wp14:anchorId="29999AF6" wp14:editId="04DAA5D7">
                <wp:simplePos x="0" y="0"/>
                <wp:positionH relativeFrom="leftMargin">
                  <wp:align>right</wp:align>
                </wp:positionH>
                <wp:positionV relativeFrom="paragraph">
                  <wp:posOffset>4657725</wp:posOffset>
                </wp:positionV>
                <wp:extent cx="409575" cy="752475"/>
                <wp:effectExtent l="0" t="0" r="28575" b="28575"/>
                <wp:wrapNone/>
                <wp:docPr id="204" name="Rectangle 204"/>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DE886D" w14:textId="77777777" w:rsidR="00970D61" w:rsidRPr="00CC0C5E" w:rsidRDefault="00970D61" w:rsidP="00B02900">
                            <w:pPr>
                              <w:jc w:val="center"/>
                              <w:rPr>
                                <w:b/>
                                <w:bCs/>
                                <w:sz w:val="32"/>
                                <w:szCs w:val="32"/>
                                <w:lang w:val="en-IN"/>
                              </w:rPr>
                            </w:pPr>
                            <w:r>
                              <w:rPr>
                                <w:b/>
                                <w:bCs/>
                                <w:sz w:val="32"/>
                                <w:szCs w:val="32"/>
                                <w:lang w:val="en-IN"/>
                              </w:rPr>
                              <w:t>5</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99AF6" id="Rectangle 204" o:spid="_x0000_s1068" style="position:absolute;margin-left:-18.95pt;margin-top:366.75pt;width:32.25pt;height:59.25pt;z-index:2517524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" fillcolor="white [3201]" strokecolor="black [3213]" strokeweight="1pt">
                <v:textbox>
                  <w:txbxContent>
                    <w:p w14:paraId="2EDE886D" w14:textId="77777777" w:rsidR="00970D61" w:rsidRPr="00CC0C5E" w:rsidRDefault="00970D61" w:rsidP="00B02900">
                      <w:pPr>
                        <w:jc w:val="center"/>
                        <w:rPr>
                          <w:b/>
                          <w:bCs/>
                          <w:sz w:val="32"/>
                          <w:szCs w:val="32"/>
                          <w:lang w:val="en-IN"/>
                        </w:rPr>
                      </w:pPr>
                      <w:r>
                        <w:rPr>
                          <w:b/>
                          <w:bCs/>
                          <w:sz w:val="32"/>
                          <w:szCs w:val="32"/>
                          <w:lang w:val="en-IN"/>
                        </w:rPr>
                        <w:t>5</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51424" behindDoc="0" locked="0" layoutInCell="1" allowOverlap="1" wp14:anchorId="5318E4BF" wp14:editId="7D0C63B3">
                <wp:simplePos x="0" y="0"/>
                <wp:positionH relativeFrom="leftMargin">
                  <wp:align>right</wp:align>
                </wp:positionH>
                <wp:positionV relativeFrom="paragraph">
                  <wp:posOffset>3886200</wp:posOffset>
                </wp:positionV>
                <wp:extent cx="409575" cy="752475"/>
                <wp:effectExtent l="0" t="0" r="28575" b="28575"/>
                <wp:wrapNone/>
                <wp:docPr id="205" name="Rectangle 205"/>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5F4F05" w14:textId="77777777" w:rsidR="00970D61" w:rsidRPr="00CC0C5E" w:rsidRDefault="00970D61" w:rsidP="00B02900">
                            <w:pPr>
                              <w:jc w:val="center"/>
                              <w:rPr>
                                <w:b/>
                                <w:bCs/>
                                <w:sz w:val="32"/>
                                <w:szCs w:val="32"/>
                                <w:lang w:val="en-IN"/>
                              </w:rPr>
                            </w:pPr>
                            <w:r>
                              <w:rPr>
                                <w:b/>
                                <w:bCs/>
                                <w:sz w:val="32"/>
                                <w:szCs w:val="32"/>
                                <w:lang w:val="en-IN"/>
                              </w:rPr>
                              <w:t>4</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8E4BF" id="Rectangle 205" o:spid="_x0000_s1069" style="position:absolute;margin-left:-18.95pt;margin-top:306pt;width:32.25pt;height:59.25pt;z-index:2517514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" fillcolor="white [3201]" strokecolor="black [3213]" strokeweight="1pt">
                <v:textbox>
                  <w:txbxContent>
                    <w:p w14:paraId="595F4F05" w14:textId="77777777" w:rsidR="00970D61" w:rsidRPr="00CC0C5E" w:rsidRDefault="00970D61" w:rsidP="00B02900">
                      <w:pPr>
                        <w:jc w:val="center"/>
                        <w:rPr>
                          <w:b/>
                          <w:bCs/>
                          <w:sz w:val="32"/>
                          <w:szCs w:val="32"/>
                          <w:lang w:val="en-IN"/>
                        </w:rPr>
                      </w:pPr>
                      <w:r>
                        <w:rPr>
                          <w:b/>
                          <w:bCs/>
                          <w:sz w:val="32"/>
                          <w:szCs w:val="32"/>
                          <w:lang w:val="en-IN"/>
                        </w:rPr>
                        <w:t>4</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50400" behindDoc="0" locked="0" layoutInCell="1" allowOverlap="1" wp14:anchorId="5F59D4F1" wp14:editId="144B18C4">
                <wp:simplePos x="0" y="0"/>
                <wp:positionH relativeFrom="leftMargin">
                  <wp:align>right</wp:align>
                </wp:positionH>
                <wp:positionV relativeFrom="paragraph">
                  <wp:posOffset>3143250</wp:posOffset>
                </wp:positionV>
                <wp:extent cx="409575" cy="75247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F0AB8" w14:textId="77777777" w:rsidR="00970D61" w:rsidRPr="00CC0C5E" w:rsidRDefault="00970D61" w:rsidP="00B02900">
                            <w:pPr>
                              <w:jc w:val="center"/>
                              <w:rPr>
                                <w:b/>
                                <w:bCs/>
                                <w:sz w:val="32"/>
                                <w:szCs w:val="32"/>
                                <w:lang w:val="en-IN"/>
                              </w:rPr>
                            </w:pPr>
                            <w:r>
                              <w:rPr>
                                <w:b/>
                                <w:bCs/>
                                <w:sz w:val="32"/>
                                <w:szCs w:val="32"/>
                                <w:lang w:val="en-IN"/>
                              </w:rPr>
                              <w:t>3</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9D4F1" id="Rectangle 206" o:spid="_x0000_s1070" style="position:absolute;margin-left:-18.95pt;margin-top:247.5pt;width:32.25pt;height:59.25pt;z-index:2517504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" fillcolor="white [3201]" strokecolor="black [3213]" strokeweight="1pt">
                <v:textbox>
                  <w:txbxContent>
                    <w:p w14:paraId="721F0AB8" w14:textId="77777777" w:rsidR="00970D61" w:rsidRPr="00CC0C5E" w:rsidRDefault="00970D61" w:rsidP="00B02900">
                      <w:pPr>
                        <w:jc w:val="center"/>
                        <w:rPr>
                          <w:b/>
                          <w:bCs/>
                          <w:sz w:val="32"/>
                          <w:szCs w:val="32"/>
                          <w:lang w:val="en-IN"/>
                        </w:rPr>
                      </w:pPr>
                      <w:r>
                        <w:rPr>
                          <w:b/>
                          <w:bCs/>
                          <w:sz w:val="32"/>
                          <w:szCs w:val="32"/>
                          <w:lang w:val="en-IN"/>
                        </w:rPr>
                        <w:t>3</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49376" behindDoc="0" locked="0" layoutInCell="1" allowOverlap="1" wp14:anchorId="2001CA4E" wp14:editId="7FBAE787">
                <wp:simplePos x="0" y="0"/>
                <wp:positionH relativeFrom="leftMargin">
                  <wp:align>right</wp:align>
                </wp:positionH>
                <wp:positionV relativeFrom="paragraph">
                  <wp:posOffset>2114549</wp:posOffset>
                </wp:positionV>
                <wp:extent cx="409575" cy="1038225"/>
                <wp:effectExtent l="0" t="0" r="28575" b="28575"/>
                <wp:wrapNone/>
                <wp:docPr id="207" name="Rectangle 207"/>
                <wp:cNvGraphicFramePr/>
                <a:graphic xmlns:a="http://schemas.openxmlformats.org/drawingml/2006/main">
                  <a:graphicData uri="http://schemas.microsoft.com/office/word/2010/wordprocessingShape">
                    <wps:wsp>
                      <wps:cNvSpPr/>
                      <wps:spPr>
                        <a:xfrm>
                          <a:off x="0" y="0"/>
                          <a:ext cx="409575" cy="1038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25361B" w14:textId="77777777" w:rsidR="00970D61" w:rsidRPr="00CC0C5E" w:rsidRDefault="00970D61" w:rsidP="00B02900">
                            <w:pPr>
                              <w:jc w:val="center"/>
                              <w:rPr>
                                <w:b/>
                                <w:bCs/>
                                <w:sz w:val="32"/>
                                <w:szCs w:val="32"/>
                                <w:lang w:val="en-IN"/>
                              </w:rPr>
                            </w:pPr>
                            <w:r>
                              <w:rPr>
                                <w:b/>
                                <w:bCs/>
                                <w:sz w:val="32"/>
                                <w:szCs w:val="32"/>
                                <w:lang w:val="en-IN"/>
                              </w:rPr>
                              <w:t>2</w:t>
                            </w:r>
                            <w:r w:rsidRPr="00CC0C5E">
                              <w:rPr>
                                <w:b/>
                                <w:bCs/>
                                <w:sz w:val="32"/>
                                <w:szCs w:val="3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1CA4E" id="Rectangle 207" o:spid="_x0000_s1071" style="position:absolute;margin-left:-18.95pt;margin-top:166.5pt;width:32.25pt;height:81.75pt;z-index:2517493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" fillcolor="white [3201]" strokecolor="black [3213]" strokeweight="1pt">
                <v:textbox>
                  <w:txbxContent>
                    <w:p w14:paraId="7A25361B" w14:textId="77777777" w:rsidR="00970D61" w:rsidRPr="00CC0C5E" w:rsidRDefault="00970D61" w:rsidP="00B02900">
                      <w:pPr>
                        <w:jc w:val="center"/>
                        <w:rPr>
                          <w:b/>
                          <w:bCs/>
                          <w:sz w:val="32"/>
                          <w:szCs w:val="32"/>
                          <w:lang w:val="en-IN"/>
                        </w:rPr>
                      </w:pPr>
                      <w:r>
                        <w:rPr>
                          <w:b/>
                          <w:bCs/>
                          <w:sz w:val="32"/>
                          <w:szCs w:val="32"/>
                          <w:lang w:val="en-IN"/>
                        </w:rPr>
                        <w:t>2</w:t>
                      </w:r>
                      <w:r w:rsidRPr="00CC0C5E">
                        <w:rPr>
                          <w:b/>
                          <w:bCs/>
                          <w:sz w:val="32"/>
                          <w:szCs w:val="32"/>
                          <w:lang w:val="en-IN"/>
                        </w:rPr>
                        <w:t>.</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48352" behindDoc="0" locked="0" layoutInCell="1" allowOverlap="1" wp14:anchorId="4051140A" wp14:editId="017A8FFD">
                <wp:simplePos x="0" y="0"/>
                <wp:positionH relativeFrom="leftMargin">
                  <wp:align>right</wp:align>
                </wp:positionH>
                <wp:positionV relativeFrom="paragraph">
                  <wp:posOffset>1133475</wp:posOffset>
                </wp:positionV>
                <wp:extent cx="409575" cy="9715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409575" cy="971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AC42FA" w14:textId="77777777" w:rsidR="00970D61" w:rsidRPr="00CC0C5E" w:rsidRDefault="00970D61" w:rsidP="00B02900">
                            <w:pPr>
                              <w:jc w:val="center"/>
                              <w:rPr>
                                <w:b/>
                                <w:bCs/>
                                <w:sz w:val="32"/>
                                <w:szCs w:val="32"/>
                                <w:lang w:val="en-IN"/>
                              </w:rPr>
                            </w:pPr>
                            <w:r w:rsidRPr="00CC0C5E">
                              <w:rPr>
                                <w:b/>
                                <w:bCs/>
                                <w:sz w:val="32"/>
                                <w:szCs w:val="32"/>
                                <w:lang w:val="en-I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1140A" id="Rectangle 208" o:spid="_x0000_s1072" style="position:absolute;margin-left:-18.95pt;margin-top:89.25pt;width:32.25pt;height:76.5pt;z-index:2517483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" fillcolor="white [3201]" strokecolor="black [3213]" strokeweight="1pt">
                <v:textbox>
                  <w:txbxContent>
                    <w:p w14:paraId="1FAC42FA" w14:textId="77777777" w:rsidR="00970D61" w:rsidRPr="00CC0C5E" w:rsidRDefault="00970D61" w:rsidP="00B02900">
                      <w:pPr>
                        <w:jc w:val="center"/>
                        <w:rPr>
                          <w:b/>
                          <w:bCs/>
                          <w:sz w:val="32"/>
                          <w:szCs w:val="32"/>
                          <w:lang w:val="en-IN"/>
                        </w:rPr>
                      </w:pPr>
                      <w:r w:rsidRPr="00CC0C5E">
                        <w:rPr>
                          <w:b/>
                          <w:bCs/>
                          <w:sz w:val="32"/>
                          <w:szCs w:val="32"/>
                          <w:lang w:val="en-IN"/>
                        </w:rPr>
                        <w:t>1.</w:t>
                      </w:r>
                    </w:p>
                  </w:txbxContent>
                </v:textbox>
                <w10:wrap anchorx="margin"/>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47328" behindDoc="0" locked="0" layoutInCell="1" allowOverlap="1" wp14:anchorId="55F293E8" wp14:editId="5621118F">
                <wp:simplePos x="0" y="0"/>
                <wp:positionH relativeFrom="leftMargin">
                  <wp:align>right</wp:align>
                </wp:positionH>
                <wp:positionV relativeFrom="paragraph">
                  <wp:posOffset>409575</wp:posOffset>
                </wp:positionV>
                <wp:extent cx="409575" cy="72390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409575"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5C8F1" w14:textId="77777777" w:rsidR="00970D61" w:rsidRPr="00CC0C5E" w:rsidRDefault="00970D61" w:rsidP="00B02900">
                            <w:pPr>
                              <w:jc w:val="center"/>
                              <w:rPr>
                                <w:b/>
                                <w:bCs/>
                                <w:lang w:val="en-IN"/>
                              </w:rPr>
                            </w:pPr>
                            <w:r w:rsidRPr="00CC0C5E">
                              <w:rPr>
                                <w:b/>
                                <w:bCs/>
                                <w:lang w:val="en-IN"/>
                              </w:rPr>
                              <w:t>Sr.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293E8" id="Rectangle 209" o:spid="_x0000_s1073" style="position:absolute;margin-left:-18.95pt;margin-top:32.25pt;width:32.25pt;height:57pt;z-index:2517473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" fillcolor="white [3201]" strokecolor="black [3213]" strokeweight="1pt">
                <v:textbox>
                  <w:txbxContent>
                    <w:p w14:paraId="3B55C8F1" w14:textId="77777777" w:rsidR="00970D61" w:rsidRPr="00CC0C5E" w:rsidRDefault="00970D61" w:rsidP="00B02900">
                      <w:pPr>
                        <w:jc w:val="center"/>
                        <w:rPr>
                          <w:b/>
                          <w:bCs/>
                          <w:lang w:val="en-IN"/>
                        </w:rPr>
                      </w:pPr>
                      <w:r w:rsidRPr="00CC0C5E">
                        <w:rPr>
                          <w:b/>
                          <w:bCs/>
                          <w:lang w:val="en-IN"/>
                        </w:rPr>
                        <w:t>Sr. No.</w:t>
                      </w:r>
                    </w:p>
                  </w:txbxContent>
                </v:textbox>
                <w10:wrap anchorx="margin"/>
              </v:rect>
            </w:pict>
          </mc:Fallback>
        </mc:AlternateContent>
      </w:r>
      <w:r>
        <w:rPr>
          <w:rFonts w:ascii="Calibri Light" w:hAnsi="Calibri Light" w:cs="Calibri Light"/>
          <w:b/>
          <w:bCs/>
          <w:sz w:val="28"/>
          <w:szCs w:val="28"/>
        </w:rPr>
        <w:t xml:space="preserve">TABLE </w:t>
      </w:r>
      <w:r w:rsidR="00DB7E3C">
        <w:rPr>
          <w:rFonts w:ascii="Calibri Light" w:hAnsi="Calibri Light" w:cs="Calibri Light"/>
          <w:b/>
          <w:bCs/>
          <w:sz w:val="28"/>
          <w:szCs w:val="28"/>
        </w:rPr>
        <w:t xml:space="preserve">2 </w:t>
      </w:r>
      <w:r>
        <w:rPr>
          <w:rFonts w:ascii="Calibri Light" w:hAnsi="Calibri Light" w:cs="Calibri Light"/>
          <w:b/>
          <w:bCs/>
          <w:sz w:val="28"/>
          <w:szCs w:val="28"/>
        </w:rPr>
        <w:t>: K-Fold Cross Validation -</w:t>
      </w:r>
    </w:p>
    <w:p w14:paraId="0EBA02E6" w14:textId="110DEDCD" w:rsidR="001124CF" w:rsidRDefault="001124CF" w:rsidP="001124CF">
      <w:pPr>
        <w:rPr>
          <w:rFonts w:ascii="Calibri Light" w:hAnsi="Calibri Light" w:cs="Calibri Light"/>
          <w:sz w:val="28"/>
          <w:szCs w:val="28"/>
        </w:rPr>
      </w:pPr>
    </w:p>
    <w:tbl>
      <w:tblPr>
        <w:tblStyle w:val="TableGrid"/>
        <w:tblW w:w="10975" w:type="dxa"/>
        <w:tblLook w:val="04A0" w:firstRow="1" w:lastRow="0" w:firstColumn="1" w:lastColumn="0" w:noHBand="0" w:noVBand="1"/>
      </w:tblPr>
      <w:tblGrid>
        <w:gridCol w:w="2065"/>
        <w:gridCol w:w="1080"/>
        <w:gridCol w:w="1478"/>
        <w:gridCol w:w="1541"/>
        <w:gridCol w:w="1542"/>
        <w:gridCol w:w="1542"/>
        <w:gridCol w:w="1727"/>
      </w:tblGrid>
      <w:tr w:rsidR="009F3130" w14:paraId="72356FF9" w14:textId="77777777" w:rsidTr="00715853">
        <w:trPr>
          <w:trHeight w:val="1511"/>
        </w:trPr>
        <w:tc>
          <w:tcPr>
            <w:tcW w:w="2065" w:type="dxa"/>
          </w:tcPr>
          <w:p w14:paraId="5EDB43CC" w14:textId="77777777" w:rsidR="009F3130" w:rsidRDefault="009F3130" w:rsidP="00715853">
            <w:pPr>
              <w:rPr>
                <w:rFonts w:ascii="Calibri Light" w:hAnsi="Calibri Light" w:cs="Calibri Light"/>
                <w:sz w:val="28"/>
                <w:szCs w:val="28"/>
              </w:rPr>
            </w:pPr>
            <w:r>
              <w:rPr>
                <w:rFonts w:ascii="Calibri Light" w:hAnsi="Calibri Light" w:cs="Calibri Light"/>
                <w:sz w:val="28"/>
                <w:szCs w:val="28"/>
              </w:rPr>
              <w:lastRenderedPageBreak/>
              <w:t>By using all the selection algorithms as a stack</w:t>
            </w:r>
          </w:p>
        </w:tc>
        <w:tc>
          <w:tcPr>
            <w:tcW w:w="1080" w:type="dxa"/>
          </w:tcPr>
          <w:p w14:paraId="1CC4D71B" w14:textId="77777777" w:rsidR="009F3130" w:rsidRDefault="009F3130" w:rsidP="00715853">
            <w:pPr>
              <w:rPr>
                <w:rFonts w:ascii="Calibri Light" w:hAnsi="Calibri Light" w:cs="Calibri Light"/>
                <w:sz w:val="28"/>
                <w:szCs w:val="28"/>
              </w:rPr>
            </w:pPr>
          </w:p>
          <w:p w14:paraId="467CF329" w14:textId="77777777" w:rsidR="009F3130" w:rsidRDefault="009F3130" w:rsidP="00715853">
            <w:pPr>
              <w:rPr>
                <w:rFonts w:ascii="Calibri Light" w:hAnsi="Calibri Light" w:cs="Calibri Light"/>
                <w:sz w:val="28"/>
                <w:szCs w:val="28"/>
              </w:rPr>
            </w:pPr>
            <w:r>
              <w:rPr>
                <w:rFonts w:ascii="Calibri Light" w:hAnsi="Calibri Light" w:cs="Calibri Light"/>
                <w:sz w:val="28"/>
                <w:szCs w:val="28"/>
              </w:rPr>
              <w:t xml:space="preserve">    11</w:t>
            </w:r>
          </w:p>
        </w:tc>
        <w:tc>
          <w:tcPr>
            <w:tcW w:w="1478" w:type="dxa"/>
          </w:tcPr>
          <w:p w14:paraId="42894941" w14:textId="77777777" w:rsidR="009F3130" w:rsidRDefault="009F3130" w:rsidP="00715853">
            <w:pPr>
              <w:rPr>
                <w:rFonts w:ascii="Calibri Light" w:hAnsi="Calibri Light" w:cs="Calibri Light"/>
                <w:sz w:val="28"/>
                <w:szCs w:val="28"/>
              </w:rPr>
            </w:pPr>
          </w:p>
          <w:p w14:paraId="27CC28E4" w14:textId="2F37CCB0"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99.13%</w:t>
            </w:r>
          </w:p>
        </w:tc>
        <w:tc>
          <w:tcPr>
            <w:tcW w:w="1541" w:type="dxa"/>
          </w:tcPr>
          <w:p w14:paraId="5E498A58" w14:textId="77777777" w:rsidR="009F3130" w:rsidRDefault="009F3130" w:rsidP="00715853">
            <w:pPr>
              <w:rPr>
                <w:rFonts w:ascii="Calibri Light" w:hAnsi="Calibri Light" w:cs="Calibri Light"/>
                <w:sz w:val="28"/>
                <w:szCs w:val="28"/>
              </w:rPr>
            </w:pPr>
          </w:p>
          <w:p w14:paraId="464D31CD" w14:textId="66F4EDA7"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98.62%</w:t>
            </w:r>
          </w:p>
        </w:tc>
        <w:tc>
          <w:tcPr>
            <w:tcW w:w="1542" w:type="dxa"/>
          </w:tcPr>
          <w:p w14:paraId="1A7C6B87" w14:textId="77777777" w:rsidR="009F3130" w:rsidRDefault="009F3130" w:rsidP="00715853">
            <w:pPr>
              <w:rPr>
                <w:rFonts w:ascii="Calibri Light" w:hAnsi="Calibri Light" w:cs="Calibri Light"/>
                <w:sz w:val="28"/>
                <w:szCs w:val="28"/>
              </w:rPr>
            </w:pPr>
          </w:p>
          <w:p w14:paraId="3235DCA8" w14:textId="71178FB2"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99.86%</w:t>
            </w:r>
          </w:p>
        </w:tc>
        <w:tc>
          <w:tcPr>
            <w:tcW w:w="1542" w:type="dxa"/>
          </w:tcPr>
          <w:p w14:paraId="575EDEDD" w14:textId="77777777" w:rsidR="009F3130" w:rsidRDefault="009F3130" w:rsidP="00715853">
            <w:pPr>
              <w:rPr>
                <w:rFonts w:ascii="Calibri Light" w:hAnsi="Calibri Light" w:cs="Calibri Light"/>
                <w:sz w:val="28"/>
                <w:szCs w:val="28"/>
              </w:rPr>
            </w:pPr>
          </w:p>
          <w:p w14:paraId="6D98A936" w14:textId="196B6F30"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98.63%</w:t>
            </w:r>
          </w:p>
        </w:tc>
        <w:tc>
          <w:tcPr>
            <w:tcW w:w="1727" w:type="dxa"/>
          </w:tcPr>
          <w:p w14:paraId="14A07029" w14:textId="77777777" w:rsidR="009F3130" w:rsidRDefault="009F3130" w:rsidP="00715853">
            <w:pPr>
              <w:rPr>
                <w:rFonts w:ascii="Calibri Light" w:hAnsi="Calibri Light" w:cs="Calibri Light"/>
                <w:sz w:val="28"/>
                <w:szCs w:val="28"/>
              </w:rPr>
            </w:pPr>
          </w:p>
          <w:p w14:paraId="69FB8BF7" w14:textId="5F0E533B"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99.87%</w:t>
            </w:r>
          </w:p>
        </w:tc>
      </w:tr>
      <w:tr w:rsidR="009F3130" w14:paraId="2A02324F" w14:textId="77777777" w:rsidTr="00715853">
        <w:trPr>
          <w:trHeight w:val="1151"/>
        </w:trPr>
        <w:tc>
          <w:tcPr>
            <w:tcW w:w="2065" w:type="dxa"/>
          </w:tcPr>
          <w:p w14:paraId="07159D38" w14:textId="77777777" w:rsidR="009F3130" w:rsidRDefault="009F3130" w:rsidP="00715853">
            <w:pPr>
              <w:rPr>
                <w:rFonts w:ascii="Calibri Light" w:hAnsi="Calibri Light" w:cs="Calibri Light"/>
                <w:sz w:val="28"/>
                <w:szCs w:val="28"/>
              </w:rPr>
            </w:pPr>
            <w:r>
              <w:rPr>
                <w:rFonts w:ascii="Calibri Light" w:hAnsi="Calibri Light" w:cs="Calibri Light"/>
                <w:sz w:val="28"/>
                <w:szCs w:val="28"/>
              </w:rPr>
              <w:t>By using RFE and LDA as a stack</w:t>
            </w:r>
          </w:p>
        </w:tc>
        <w:tc>
          <w:tcPr>
            <w:tcW w:w="1080" w:type="dxa"/>
          </w:tcPr>
          <w:p w14:paraId="633D2743" w14:textId="77777777" w:rsidR="009F3130" w:rsidRDefault="009F3130" w:rsidP="00715853">
            <w:pPr>
              <w:rPr>
                <w:rFonts w:ascii="Calibri Light" w:hAnsi="Calibri Light" w:cs="Calibri Light"/>
                <w:sz w:val="28"/>
                <w:szCs w:val="28"/>
              </w:rPr>
            </w:pPr>
          </w:p>
          <w:p w14:paraId="3C181ED7" w14:textId="77777777" w:rsidR="009F3130" w:rsidRDefault="009F3130" w:rsidP="00715853">
            <w:pPr>
              <w:rPr>
                <w:rFonts w:ascii="Calibri Light" w:hAnsi="Calibri Light" w:cs="Calibri Light"/>
                <w:sz w:val="28"/>
                <w:szCs w:val="28"/>
              </w:rPr>
            </w:pPr>
            <w:r>
              <w:rPr>
                <w:rFonts w:ascii="Calibri Light" w:hAnsi="Calibri Light" w:cs="Calibri Light"/>
                <w:sz w:val="28"/>
                <w:szCs w:val="28"/>
              </w:rPr>
              <w:t xml:space="preserve">    11</w:t>
            </w:r>
          </w:p>
        </w:tc>
        <w:tc>
          <w:tcPr>
            <w:tcW w:w="1478" w:type="dxa"/>
          </w:tcPr>
          <w:p w14:paraId="0463EE5C" w14:textId="77777777" w:rsidR="009F3130" w:rsidRDefault="009F3130" w:rsidP="00715853">
            <w:pPr>
              <w:rPr>
                <w:rFonts w:ascii="Calibri Light" w:hAnsi="Calibri Light" w:cs="Calibri Light"/>
                <w:sz w:val="28"/>
                <w:szCs w:val="28"/>
              </w:rPr>
            </w:pPr>
          </w:p>
          <w:p w14:paraId="08BBE125" w14:textId="6C6F0854"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99.16%</w:t>
            </w:r>
          </w:p>
        </w:tc>
        <w:tc>
          <w:tcPr>
            <w:tcW w:w="1541" w:type="dxa"/>
          </w:tcPr>
          <w:p w14:paraId="2AB8F1E1" w14:textId="77777777" w:rsidR="009F3130" w:rsidRDefault="009F3130" w:rsidP="00715853">
            <w:pPr>
              <w:rPr>
                <w:rFonts w:ascii="Calibri Light" w:hAnsi="Calibri Light" w:cs="Calibri Light"/>
                <w:sz w:val="28"/>
                <w:szCs w:val="28"/>
              </w:rPr>
            </w:pPr>
          </w:p>
          <w:p w14:paraId="14240960" w14:textId="4843744A"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98.59%</w:t>
            </w:r>
          </w:p>
        </w:tc>
        <w:tc>
          <w:tcPr>
            <w:tcW w:w="1542" w:type="dxa"/>
          </w:tcPr>
          <w:p w14:paraId="45886A09" w14:textId="77777777" w:rsidR="009F3130" w:rsidRDefault="009F3130" w:rsidP="00715853">
            <w:pPr>
              <w:rPr>
                <w:rFonts w:ascii="Calibri Light" w:hAnsi="Calibri Light" w:cs="Calibri Light"/>
                <w:sz w:val="28"/>
                <w:szCs w:val="28"/>
              </w:rPr>
            </w:pPr>
          </w:p>
          <w:p w14:paraId="1D58C406" w14:textId="7EE2462E"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99.81%</w:t>
            </w:r>
          </w:p>
        </w:tc>
        <w:tc>
          <w:tcPr>
            <w:tcW w:w="1542" w:type="dxa"/>
          </w:tcPr>
          <w:p w14:paraId="7164CB1B" w14:textId="77777777" w:rsidR="009F3130" w:rsidRDefault="009F3130" w:rsidP="00715853">
            <w:pPr>
              <w:rPr>
                <w:rFonts w:ascii="Calibri Light" w:hAnsi="Calibri Light" w:cs="Calibri Light"/>
                <w:sz w:val="28"/>
                <w:szCs w:val="28"/>
              </w:rPr>
            </w:pPr>
          </w:p>
          <w:p w14:paraId="42D0BC1A" w14:textId="1593B665"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98.65%</w:t>
            </w:r>
          </w:p>
        </w:tc>
        <w:tc>
          <w:tcPr>
            <w:tcW w:w="1727" w:type="dxa"/>
          </w:tcPr>
          <w:p w14:paraId="5CCCFD7F" w14:textId="77777777" w:rsidR="009F3130" w:rsidRDefault="009F3130" w:rsidP="00715853">
            <w:pPr>
              <w:rPr>
                <w:rFonts w:ascii="Calibri Light" w:hAnsi="Calibri Light" w:cs="Calibri Light"/>
                <w:sz w:val="28"/>
                <w:szCs w:val="28"/>
              </w:rPr>
            </w:pPr>
          </w:p>
          <w:p w14:paraId="3F25D8FD" w14:textId="7283FB4B" w:rsidR="009F3130" w:rsidRPr="00722B8C" w:rsidRDefault="009F3130" w:rsidP="00715853">
            <w:pPr>
              <w:jc w:val="center"/>
              <w:rPr>
                <w:rFonts w:ascii="Calibri Light" w:hAnsi="Calibri Light" w:cs="Calibri Light"/>
                <w:sz w:val="28"/>
                <w:szCs w:val="28"/>
              </w:rPr>
            </w:pPr>
            <w:r>
              <w:rPr>
                <w:rFonts w:ascii="Calibri Light" w:hAnsi="Calibri Light" w:cs="Calibri Light"/>
                <w:sz w:val="28"/>
                <w:szCs w:val="28"/>
              </w:rPr>
              <w:t>99.82%</w:t>
            </w:r>
          </w:p>
        </w:tc>
      </w:tr>
    </w:tbl>
    <w:p w14:paraId="3150D6B8" w14:textId="77777777" w:rsidR="009F3130" w:rsidRDefault="009F3130" w:rsidP="009F3130">
      <w:pPr>
        <w:rPr>
          <w:rFonts w:ascii="Calibri Light" w:hAnsi="Calibri Light" w:cs="Calibri Light"/>
          <w:sz w:val="28"/>
          <w:szCs w:val="28"/>
        </w:rPr>
      </w:pPr>
      <w:r>
        <w:rPr>
          <w:rFonts w:ascii="Calibri Light" w:hAnsi="Calibri Light" w:cs="Calibri Light"/>
          <w:b/>
          <w:bCs/>
          <w:noProof/>
          <w:sz w:val="28"/>
          <w:szCs w:val="28"/>
        </w:rPr>
        <mc:AlternateContent>
          <mc:Choice Requires="wps">
            <w:drawing>
              <wp:anchor distT="0" distB="0" distL="114300" distR="114300" simplePos="0" relativeHeight="251759616" behindDoc="0" locked="0" layoutInCell="1" allowOverlap="1" wp14:anchorId="0696ECCE" wp14:editId="670755F4">
                <wp:simplePos x="0" y="0"/>
                <wp:positionH relativeFrom="page">
                  <wp:posOffset>19050</wp:posOffset>
                </wp:positionH>
                <wp:positionV relativeFrom="paragraph">
                  <wp:posOffset>-1709420</wp:posOffset>
                </wp:positionV>
                <wp:extent cx="409575" cy="933450"/>
                <wp:effectExtent l="0" t="0" r="28575" b="19050"/>
                <wp:wrapNone/>
                <wp:docPr id="213" name="Rectangle 213"/>
                <wp:cNvGraphicFramePr/>
                <a:graphic xmlns:a="http://schemas.openxmlformats.org/drawingml/2006/main">
                  <a:graphicData uri="http://schemas.microsoft.com/office/word/2010/wordprocessingShape">
                    <wps:wsp>
                      <wps:cNvSpPr/>
                      <wps:spPr>
                        <a:xfrm>
                          <a:off x="0" y="0"/>
                          <a:ext cx="409575" cy="933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92C3C8" w14:textId="77777777" w:rsidR="00970D61" w:rsidRPr="00CC0C5E" w:rsidRDefault="00970D61" w:rsidP="009F3130">
                            <w:pPr>
                              <w:jc w:val="center"/>
                              <w:rPr>
                                <w:b/>
                                <w:bCs/>
                                <w:sz w:val="32"/>
                                <w:szCs w:val="32"/>
                                <w:lang w:val="en-IN"/>
                              </w:rPr>
                            </w:pPr>
                            <w:r>
                              <w:rPr>
                                <w:b/>
                                <w:bCs/>
                                <w:sz w:val="32"/>
                                <w:szCs w:val="32"/>
                                <w:lang w:val="en-I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6ECCE" id="Rectangle 213" o:spid="_x0000_s1074" style="position:absolute;margin-left:1.5pt;margin-top:-134.6pt;width:32.25pt;height:73.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" fillcolor="white [3201]" strokecolor="black [3213]" strokeweight="1pt">
                <v:textbox>
                  <w:txbxContent>
                    <w:p w14:paraId="0F92C3C8" w14:textId="77777777" w:rsidR="00970D61" w:rsidRPr="00CC0C5E" w:rsidRDefault="00970D61" w:rsidP="009F3130">
                      <w:pPr>
                        <w:jc w:val="center"/>
                        <w:rPr>
                          <w:b/>
                          <w:bCs/>
                          <w:sz w:val="32"/>
                          <w:szCs w:val="32"/>
                          <w:lang w:val="en-IN"/>
                        </w:rPr>
                      </w:pPr>
                      <w:r>
                        <w:rPr>
                          <w:b/>
                          <w:bCs/>
                          <w:sz w:val="32"/>
                          <w:szCs w:val="32"/>
                          <w:lang w:val="en-IN"/>
                        </w:rPr>
                        <w:t>10</w:t>
                      </w:r>
                    </w:p>
                  </w:txbxContent>
                </v:textbox>
                <w10:wrap anchorx="page"/>
              </v:rect>
            </w:pict>
          </mc:Fallback>
        </mc:AlternateContent>
      </w:r>
      <w:r>
        <w:rPr>
          <w:rFonts w:ascii="Calibri Light" w:hAnsi="Calibri Light" w:cs="Calibri Light"/>
          <w:b/>
          <w:bCs/>
          <w:noProof/>
          <w:sz w:val="28"/>
          <w:szCs w:val="28"/>
        </w:rPr>
        <mc:AlternateContent>
          <mc:Choice Requires="wps">
            <w:drawing>
              <wp:anchor distT="0" distB="0" distL="114300" distR="114300" simplePos="0" relativeHeight="251760640" behindDoc="0" locked="0" layoutInCell="1" allowOverlap="1" wp14:anchorId="1F79578C" wp14:editId="0D204A8A">
                <wp:simplePos x="0" y="0"/>
                <wp:positionH relativeFrom="leftMargin">
                  <wp:align>right</wp:align>
                </wp:positionH>
                <wp:positionV relativeFrom="paragraph">
                  <wp:posOffset>-775970</wp:posOffset>
                </wp:positionV>
                <wp:extent cx="409575" cy="752475"/>
                <wp:effectExtent l="0" t="0" r="28575" b="28575"/>
                <wp:wrapNone/>
                <wp:docPr id="214" name="Rectangle 214"/>
                <wp:cNvGraphicFramePr/>
                <a:graphic xmlns:a="http://schemas.openxmlformats.org/drawingml/2006/main">
                  <a:graphicData uri="http://schemas.microsoft.com/office/word/2010/wordprocessingShape">
                    <wps:wsp>
                      <wps:cNvSpPr/>
                      <wps:spPr>
                        <a:xfrm>
                          <a:off x="0" y="0"/>
                          <a:ext cx="4095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A85160" w14:textId="77777777" w:rsidR="00970D61" w:rsidRPr="00CC0C5E" w:rsidRDefault="00970D61" w:rsidP="009F3130">
                            <w:pPr>
                              <w:jc w:val="center"/>
                              <w:rPr>
                                <w:b/>
                                <w:bCs/>
                                <w:sz w:val="32"/>
                                <w:szCs w:val="32"/>
                                <w:lang w:val="en-IN"/>
                              </w:rPr>
                            </w:pPr>
                            <w:r>
                              <w:rPr>
                                <w:b/>
                                <w:bCs/>
                                <w:sz w:val="32"/>
                                <w:szCs w:val="32"/>
                                <w:lang w:val="en-IN"/>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9578C" id="Rectangle 214" o:spid="_x0000_s1075" style="position:absolute;margin-left:-18.95pt;margin-top:-61.1pt;width:32.25pt;height:59.25pt;z-index:2517606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" fillcolor="white [3201]" strokecolor="black [3213]" strokeweight="1pt">
                <v:textbox>
                  <w:txbxContent>
                    <w:p w14:paraId="61A85160" w14:textId="77777777" w:rsidR="00970D61" w:rsidRPr="00CC0C5E" w:rsidRDefault="00970D61" w:rsidP="009F3130">
                      <w:pPr>
                        <w:jc w:val="center"/>
                        <w:rPr>
                          <w:b/>
                          <w:bCs/>
                          <w:sz w:val="32"/>
                          <w:szCs w:val="32"/>
                          <w:lang w:val="en-IN"/>
                        </w:rPr>
                      </w:pPr>
                      <w:r>
                        <w:rPr>
                          <w:b/>
                          <w:bCs/>
                          <w:sz w:val="32"/>
                          <w:szCs w:val="32"/>
                          <w:lang w:val="en-IN"/>
                        </w:rPr>
                        <w:t>11</w:t>
                      </w:r>
                    </w:p>
                  </w:txbxContent>
                </v:textbox>
                <w10:wrap anchorx="margin"/>
              </v:rect>
            </w:pict>
          </mc:Fallback>
        </mc:AlternateContent>
      </w:r>
    </w:p>
    <w:p w14:paraId="4E012C9E" w14:textId="114AFF33" w:rsidR="007F7EB0" w:rsidRDefault="007F7EB0" w:rsidP="007F7EB0">
      <w:pPr>
        <w:rPr>
          <w:rFonts w:ascii="Calibri Light" w:hAnsi="Calibri Light" w:cs="Calibri Light"/>
          <w:b/>
          <w:bCs/>
          <w:sz w:val="28"/>
          <w:szCs w:val="28"/>
        </w:rPr>
      </w:pPr>
      <w:r>
        <w:rPr>
          <w:rFonts w:ascii="Calibri Light" w:hAnsi="Calibri Light" w:cs="Calibri Light"/>
          <w:b/>
          <w:bCs/>
          <w:sz w:val="28"/>
          <w:szCs w:val="28"/>
        </w:rPr>
        <w:t>Graphs of accuracies by K-Fold Cross Validation:</w:t>
      </w:r>
    </w:p>
    <w:p w14:paraId="66451DC9" w14:textId="127BAD28" w:rsidR="00794B37" w:rsidRDefault="00BB488F"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64736" behindDoc="0" locked="0" layoutInCell="1" allowOverlap="1" wp14:anchorId="50BA0BD8" wp14:editId="2FF515EC">
                <wp:simplePos x="0" y="0"/>
                <wp:positionH relativeFrom="column">
                  <wp:posOffset>3762375</wp:posOffset>
                </wp:positionH>
                <wp:positionV relativeFrom="paragraph">
                  <wp:posOffset>2562225</wp:posOffset>
                </wp:positionV>
                <wp:extent cx="2714625" cy="26670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58DA6" w14:textId="764262D0" w:rsidR="00970D61" w:rsidRPr="00BB488F" w:rsidRDefault="00970D61" w:rsidP="00BB488F">
                            <w:pPr>
                              <w:rPr>
                                <w:sz w:val="20"/>
                                <w:szCs w:val="20"/>
                                <w:lang w:val="en-IN"/>
                              </w:rPr>
                            </w:pPr>
                            <w:r w:rsidRPr="00BB488F">
                              <w:rPr>
                                <w:color w:val="000000" w:themeColor="text1"/>
                                <w:sz w:val="20"/>
                                <w:szCs w:val="20"/>
                                <w:lang w:val="en-IN"/>
                              </w:rPr>
                              <w:t>Fig.</w:t>
                            </w:r>
                            <w:r>
                              <w:rPr>
                                <w:color w:val="000000" w:themeColor="text1"/>
                                <w:sz w:val="20"/>
                                <w:szCs w:val="20"/>
                                <w:lang w:val="en-IN"/>
                              </w:rPr>
                              <w:t>2</w:t>
                            </w:r>
                            <w:r w:rsidRPr="00BB488F">
                              <w:rPr>
                                <w:color w:val="000000" w:themeColor="text1"/>
                                <w:sz w:val="20"/>
                                <w:szCs w:val="20"/>
                                <w:lang w:val="en-IN"/>
                              </w:rPr>
                              <w:t xml:space="preserve">  </w:t>
                            </w:r>
                            <w:r>
                              <w:rPr>
                                <w:color w:val="000000" w:themeColor="text1"/>
                                <w:sz w:val="20"/>
                                <w:szCs w:val="20"/>
                                <w:lang w:val="en-IN"/>
                              </w:rPr>
                              <w:t xml:space="preserve">By using UFS </w:t>
                            </w:r>
                            <w:r w:rsidRPr="00BB488F">
                              <w:rPr>
                                <w:color w:val="000000" w:themeColor="text1"/>
                                <w:sz w:val="20"/>
                                <w:szCs w:val="20"/>
                                <w:lang w:val="en-IN"/>
                              </w:rPr>
                              <w:t>(17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A0BD8" id="Rectangle 232" o:spid="_x0000_s1076" style="position:absolute;margin-left:296.25pt;margin-top:201.75pt;width:213.75pt;height:2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" filled="f" strokecolor="black [3213]" strokeweight="1pt">
                <v:textbox>
                  <w:txbxContent>
                    <w:p w14:paraId="1D858DA6" w14:textId="764262D0" w:rsidR="00970D61" w:rsidRPr="00BB488F" w:rsidRDefault="00970D61" w:rsidP="00BB488F">
                      <w:pPr>
                        <w:rPr>
                          <w:sz w:val="20"/>
                          <w:szCs w:val="20"/>
                          <w:lang w:val="en-IN"/>
                        </w:rPr>
                      </w:pPr>
                      <w:r w:rsidRPr="00BB488F">
                        <w:rPr>
                          <w:color w:val="000000" w:themeColor="text1"/>
                          <w:sz w:val="20"/>
                          <w:szCs w:val="20"/>
                          <w:lang w:val="en-IN"/>
                        </w:rPr>
                        <w:t>Fig.</w:t>
                      </w:r>
                      <w:r>
                        <w:rPr>
                          <w:color w:val="000000" w:themeColor="text1"/>
                          <w:sz w:val="20"/>
                          <w:szCs w:val="20"/>
                          <w:lang w:val="en-IN"/>
                        </w:rPr>
                        <w:t>2</w:t>
                      </w:r>
                      <w:r w:rsidRPr="00BB488F">
                        <w:rPr>
                          <w:color w:val="000000" w:themeColor="text1"/>
                          <w:sz w:val="20"/>
                          <w:szCs w:val="20"/>
                          <w:lang w:val="en-IN"/>
                        </w:rPr>
                        <w:t xml:space="preserve">  </w:t>
                      </w:r>
                      <w:r>
                        <w:rPr>
                          <w:color w:val="000000" w:themeColor="text1"/>
                          <w:sz w:val="20"/>
                          <w:szCs w:val="20"/>
                          <w:lang w:val="en-IN"/>
                        </w:rPr>
                        <w:t xml:space="preserve">By using UFS </w:t>
                      </w:r>
                      <w:r w:rsidRPr="00BB488F">
                        <w:rPr>
                          <w:color w:val="000000" w:themeColor="text1"/>
                          <w:sz w:val="20"/>
                          <w:szCs w:val="20"/>
                          <w:lang w:val="en-IN"/>
                        </w:rPr>
                        <w:t>(17 features)</w:t>
                      </w:r>
                    </w:p>
                  </w:txbxContent>
                </v:textbox>
              </v:rect>
            </w:pict>
          </mc:Fallback>
        </mc:AlternateContent>
      </w:r>
      <w:r>
        <w:rPr>
          <w:rFonts w:ascii="Calibri Light" w:hAnsi="Calibri Light" w:cs="Calibri Light"/>
          <w:noProof/>
          <w:sz w:val="28"/>
          <w:szCs w:val="28"/>
        </w:rPr>
        <mc:AlternateContent>
          <mc:Choice Requires="wps">
            <w:drawing>
              <wp:anchor distT="0" distB="0" distL="114300" distR="114300" simplePos="0" relativeHeight="251762688" behindDoc="0" locked="0" layoutInCell="1" allowOverlap="1" wp14:anchorId="332A99A4" wp14:editId="2260A0E6">
                <wp:simplePos x="0" y="0"/>
                <wp:positionH relativeFrom="column">
                  <wp:posOffset>371475</wp:posOffset>
                </wp:positionH>
                <wp:positionV relativeFrom="paragraph">
                  <wp:posOffset>2581275</wp:posOffset>
                </wp:positionV>
                <wp:extent cx="2714625" cy="26670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ABA85" w14:textId="30FB2135" w:rsidR="00970D61" w:rsidRPr="00BB488F" w:rsidRDefault="00970D61" w:rsidP="00BB488F">
                            <w:pPr>
                              <w:rPr>
                                <w:sz w:val="20"/>
                                <w:szCs w:val="20"/>
                                <w:lang w:val="en-IN"/>
                              </w:rPr>
                            </w:pPr>
                            <w:r w:rsidRPr="00BB488F">
                              <w:rPr>
                                <w:color w:val="000000" w:themeColor="text1"/>
                                <w:sz w:val="20"/>
                                <w:szCs w:val="20"/>
                                <w:lang w:val="en-IN"/>
                              </w:rPr>
                              <w:t>Fig.1  After dropping Correlations(</w:t>
                            </w:r>
                            <w:r>
                              <w:rPr>
                                <w:color w:val="000000" w:themeColor="text1"/>
                                <w:sz w:val="20"/>
                                <w:szCs w:val="20"/>
                                <w:lang w:val="en-IN"/>
                              </w:rPr>
                              <w:t>28</w:t>
                            </w:r>
                            <w:r w:rsidRPr="00BB488F">
                              <w:rPr>
                                <w:color w:val="000000" w:themeColor="text1"/>
                                <w:sz w:val="20"/>
                                <w:szCs w:val="20"/>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A99A4" id="Rectangle 231" o:spid="_x0000_s1077" style="position:absolute;margin-left:29.25pt;margin-top:203.25pt;width:213.75pt;height:2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" filled="f" strokecolor="black [3213]" strokeweight="1pt">
                <v:textbox>
                  <w:txbxContent>
                    <w:p w14:paraId="223ABA85" w14:textId="30FB2135" w:rsidR="00970D61" w:rsidRPr="00BB488F" w:rsidRDefault="00970D61" w:rsidP="00BB488F">
                      <w:pPr>
                        <w:rPr>
                          <w:sz w:val="20"/>
                          <w:szCs w:val="20"/>
                          <w:lang w:val="en-IN"/>
                        </w:rPr>
                      </w:pPr>
                      <w:r w:rsidRPr="00BB488F">
                        <w:rPr>
                          <w:color w:val="000000" w:themeColor="text1"/>
                          <w:sz w:val="20"/>
                          <w:szCs w:val="20"/>
                          <w:lang w:val="en-IN"/>
                        </w:rPr>
                        <w:t>Fig.1  After dropping Correlations(</w:t>
                      </w:r>
                      <w:r>
                        <w:rPr>
                          <w:color w:val="000000" w:themeColor="text1"/>
                          <w:sz w:val="20"/>
                          <w:szCs w:val="20"/>
                          <w:lang w:val="en-IN"/>
                        </w:rPr>
                        <w:t>28</w:t>
                      </w:r>
                      <w:r w:rsidRPr="00BB488F">
                        <w:rPr>
                          <w:color w:val="000000" w:themeColor="text1"/>
                          <w:sz w:val="20"/>
                          <w:szCs w:val="20"/>
                          <w:lang w:val="en-IN"/>
                        </w:rPr>
                        <w:t xml:space="preserve"> features)</w:t>
                      </w:r>
                    </w:p>
                  </w:txbxContent>
                </v:textbox>
              </v:rect>
            </w:pict>
          </mc:Fallback>
        </mc:AlternateContent>
      </w:r>
      <w:r w:rsidR="006578C5">
        <w:rPr>
          <w:rFonts w:ascii="Calibri Light" w:hAnsi="Calibri Light" w:cs="Calibri Light"/>
          <w:noProof/>
          <w:sz w:val="28"/>
          <w:szCs w:val="28"/>
        </w:rPr>
        <w:drawing>
          <wp:inline distT="0" distB="0" distL="0" distR="0" wp14:anchorId="6273C946" wp14:editId="21F1A905">
            <wp:extent cx="3396343" cy="2548730"/>
            <wp:effectExtent l="0" t="0" r="0" b="444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9340" cy="2588500"/>
                    </a:xfrm>
                    <a:prstGeom prst="rect">
                      <a:avLst/>
                    </a:prstGeom>
                    <a:noFill/>
                    <a:ln>
                      <a:noFill/>
                    </a:ln>
                  </pic:spPr>
                </pic:pic>
              </a:graphicData>
            </a:graphic>
          </wp:inline>
        </w:drawing>
      </w:r>
      <w:r w:rsidR="006578C5">
        <w:rPr>
          <w:rFonts w:ascii="Calibri Light" w:hAnsi="Calibri Light" w:cs="Calibri Light"/>
          <w:noProof/>
          <w:sz w:val="28"/>
          <w:szCs w:val="28"/>
        </w:rPr>
        <w:drawing>
          <wp:inline distT="0" distB="0" distL="0" distR="0" wp14:anchorId="47CBD5B4" wp14:editId="19A320FE">
            <wp:extent cx="3372592" cy="2530908"/>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11358" cy="2559999"/>
                    </a:xfrm>
                    <a:prstGeom prst="rect">
                      <a:avLst/>
                    </a:prstGeom>
                    <a:noFill/>
                    <a:ln>
                      <a:noFill/>
                    </a:ln>
                  </pic:spPr>
                </pic:pic>
              </a:graphicData>
            </a:graphic>
          </wp:inline>
        </w:drawing>
      </w:r>
    </w:p>
    <w:p w14:paraId="552BEE35" w14:textId="00FD5A3E" w:rsidR="00794B37" w:rsidRDefault="00794B37" w:rsidP="001124CF">
      <w:pPr>
        <w:rPr>
          <w:rFonts w:ascii="Calibri Light" w:hAnsi="Calibri Light" w:cs="Calibri Light"/>
          <w:noProof/>
          <w:sz w:val="28"/>
          <w:szCs w:val="28"/>
        </w:rPr>
      </w:pPr>
    </w:p>
    <w:p w14:paraId="5BBCCFF8" w14:textId="26CAA043" w:rsidR="006578C5" w:rsidRDefault="00BB488F"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68832" behindDoc="0" locked="0" layoutInCell="1" allowOverlap="1" wp14:anchorId="64506AB4" wp14:editId="28226124">
                <wp:simplePos x="0" y="0"/>
                <wp:positionH relativeFrom="column">
                  <wp:posOffset>3800475</wp:posOffset>
                </wp:positionH>
                <wp:positionV relativeFrom="paragraph">
                  <wp:posOffset>2604135</wp:posOffset>
                </wp:positionV>
                <wp:extent cx="2714625" cy="266700"/>
                <wp:effectExtent l="0" t="0" r="28575" b="19050"/>
                <wp:wrapNone/>
                <wp:docPr id="234" name="Rectangle 234"/>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AC67B" w14:textId="11C8E3C4" w:rsidR="00970D61" w:rsidRPr="00BB488F" w:rsidRDefault="00970D61" w:rsidP="00BB488F">
                            <w:pPr>
                              <w:rPr>
                                <w:sz w:val="20"/>
                                <w:szCs w:val="20"/>
                                <w:lang w:val="en-IN"/>
                              </w:rPr>
                            </w:pPr>
                            <w:r w:rsidRPr="00BB488F">
                              <w:rPr>
                                <w:color w:val="000000" w:themeColor="text1"/>
                                <w:sz w:val="20"/>
                                <w:szCs w:val="20"/>
                                <w:lang w:val="en-IN"/>
                              </w:rPr>
                              <w:t>Fig.</w:t>
                            </w:r>
                            <w:r>
                              <w:rPr>
                                <w:color w:val="000000" w:themeColor="text1"/>
                                <w:sz w:val="20"/>
                                <w:szCs w:val="20"/>
                                <w:lang w:val="en-IN"/>
                              </w:rPr>
                              <w:t>4</w:t>
                            </w:r>
                            <w:r w:rsidRPr="00BB488F">
                              <w:rPr>
                                <w:color w:val="000000" w:themeColor="text1"/>
                                <w:sz w:val="20"/>
                                <w:szCs w:val="20"/>
                                <w:lang w:val="en-IN"/>
                              </w:rPr>
                              <w:t xml:space="preserve">  </w:t>
                            </w:r>
                            <w:r>
                              <w:rPr>
                                <w:color w:val="000000" w:themeColor="text1"/>
                                <w:sz w:val="20"/>
                                <w:szCs w:val="20"/>
                                <w:lang w:val="en-IN"/>
                              </w:rPr>
                              <w:t>By using PCA</w:t>
                            </w:r>
                            <w:r w:rsidRPr="00BB488F">
                              <w:rPr>
                                <w:color w:val="000000" w:themeColor="text1"/>
                                <w:sz w:val="20"/>
                                <w:szCs w:val="20"/>
                                <w:lang w:val="en-IN"/>
                              </w:rPr>
                              <w:t>(17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06AB4" id="Rectangle 234" o:spid="_x0000_s1078" style="position:absolute;margin-left:299.25pt;margin-top:205.05pt;width:213.75pt;height: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" filled="f" strokecolor="black [3213]" strokeweight="1pt">
                <v:textbox>
                  <w:txbxContent>
                    <w:p w14:paraId="291AC67B" w14:textId="11C8E3C4" w:rsidR="00970D61" w:rsidRPr="00BB488F" w:rsidRDefault="00970D61" w:rsidP="00BB488F">
                      <w:pPr>
                        <w:rPr>
                          <w:sz w:val="20"/>
                          <w:szCs w:val="20"/>
                          <w:lang w:val="en-IN"/>
                        </w:rPr>
                      </w:pPr>
                      <w:r w:rsidRPr="00BB488F">
                        <w:rPr>
                          <w:color w:val="000000" w:themeColor="text1"/>
                          <w:sz w:val="20"/>
                          <w:szCs w:val="20"/>
                          <w:lang w:val="en-IN"/>
                        </w:rPr>
                        <w:t>Fig.</w:t>
                      </w:r>
                      <w:r>
                        <w:rPr>
                          <w:color w:val="000000" w:themeColor="text1"/>
                          <w:sz w:val="20"/>
                          <w:szCs w:val="20"/>
                          <w:lang w:val="en-IN"/>
                        </w:rPr>
                        <w:t>4</w:t>
                      </w:r>
                      <w:r w:rsidRPr="00BB488F">
                        <w:rPr>
                          <w:color w:val="000000" w:themeColor="text1"/>
                          <w:sz w:val="20"/>
                          <w:szCs w:val="20"/>
                          <w:lang w:val="en-IN"/>
                        </w:rPr>
                        <w:t xml:space="preserve">  </w:t>
                      </w:r>
                      <w:r>
                        <w:rPr>
                          <w:color w:val="000000" w:themeColor="text1"/>
                          <w:sz w:val="20"/>
                          <w:szCs w:val="20"/>
                          <w:lang w:val="en-IN"/>
                        </w:rPr>
                        <w:t>By using PCA</w:t>
                      </w:r>
                      <w:r w:rsidRPr="00BB488F">
                        <w:rPr>
                          <w:color w:val="000000" w:themeColor="text1"/>
                          <w:sz w:val="20"/>
                          <w:szCs w:val="20"/>
                          <w:lang w:val="en-IN"/>
                        </w:rPr>
                        <w:t>(17 features)</w:t>
                      </w:r>
                    </w:p>
                  </w:txbxContent>
                </v:textbox>
              </v:rect>
            </w:pict>
          </mc:Fallback>
        </mc:AlternateContent>
      </w:r>
      <w:r>
        <w:rPr>
          <w:rFonts w:ascii="Calibri Light" w:hAnsi="Calibri Light" w:cs="Calibri Light"/>
          <w:noProof/>
          <w:sz w:val="28"/>
          <w:szCs w:val="28"/>
        </w:rPr>
        <mc:AlternateContent>
          <mc:Choice Requires="wps">
            <w:drawing>
              <wp:anchor distT="0" distB="0" distL="114300" distR="114300" simplePos="0" relativeHeight="251766784" behindDoc="0" locked="0" layoutInCell="1" allowOverlap="1" wp14:anchorId="6A46AF7B" wp14:editId="30D2714C">
                <wp:simplePos x="0" y="0"/>
                <wp:positionH relativeFrom="column">
                  <wp:posOffset>419100</wp:posOffset>
                </wp:positionH>
                <wp:positionV relativeFrom="paragraph">
                  <wp:posOffset>2613660</wp:posOffset>
                </wp:positionV>
                <wp:extent cx="2714625" cy="266700"/>
                <wp:effectExtent l="0" t="0" r="28575" b="19050"/>
                <wp:wrapNone/>
                <wp:docPr id="233" name="Rectangle 233"/>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5AEB2" w14:textId="7261B2F1" w:rsidR="00970D61" w:rsidRPr="00BB488F" w:rsidRDefault="00970D61" w:rsidP="00BB488F">
                            <w:pPr>
                              <w:rPr>
                                <w:sz w:val="20"/>
                                <w:szCs w:val="20"/>
                                <w:lang w:val="en-IN"/>
                              </w:rPr>
                            </w:pPr>
                            <w:r w:rsidRPr="00BB488F">
                              <w:rPr>
                                <w:color w:val="000000" w:themeColor="text1"/>
                                <w:sz w:val="20"/>
                                <w:szCs w:val="20"/>
                                <w:lang w:val="en-IN"/>
                              </w:rPr>
                              <w:t>Fig.</w:t>
                            </w:r>
                            <w:r>
                              <w:rPr>
                                <w:color w:val="000000" w:themeColor="text1"/>
                                <w:sz w:val="20"/>
                                <w:szCs w:val="20"/>
                                <w:lang w:val="en-IN"/>
                              </w:rPr>
                              <w:t>3</w:t>
                            </w:r>
                            <w:r w:rsidRPr="00BB488F">
                              <w:rPr>
                                <w:color w:val="000000" w:themeColor="text1"/>
                                <w:sz w:val="20"/>
                                <w:szCs w:val="20"/>
                                <w:lang w:val="en-IN"/>
                              </w:rPr>
                              <w:t xml:space="preserve">  </w:t>
                            </w:r>
                            <w:r>
                              <w:rPr>
                                <w:color w:val="000000" w:themeColor="text1"/>
                                <w:sz w:val="20"/>
                                <w:szCs w:val="20"/>
                                <w:lang w:val="en-IN"/>
                              </w:rPr>
                              <w:t>By using RFE</w:t>
                            </w:r>
                            <w:r w:rsidRPr="00BB488F">
                              <w:rPr>
                                <w:color w:val="000000" w:themeColor="text1"/>
                                <w:sz w:val="20"/>
                                <w:szCs w:val="20"/>
                                <w:lang w:val="en-IN"/>
                              </w:rPr>
                              <w:t>(17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6AF7B" id="Rectangle 233" o:spid="_x0000_s1079" style="position:absolute;margin-left:33pt;margin-top:205.8pt;width:213.75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" filled="f" strokecolor="black [3213]" strokeweight="1pt">
                <v:textbox>
                  <w:txbxContent>
                    <w:p w14:paraId="2D35AEB2" w14:textId="7261B2F1" w:rsidR="00970D61" w:rsidRPr="00BB488F" w:rsidRDefault="00970D61" w:rsidP="00BB488F">
                      <w:pPr>
                        <w:rPr>
                          <w:sz w:val="20"/>
                          <w:szCs w:val="20"/>
                          <w:lang w:val="en-IN"/>
                        </w:rPr>
                      </w:pPr>
                      <w:r w:rsidRPr="00BB488F">
                        <w:rPr>
                          <w:color w:val="000000" w:themeColor="text1"/>
                          <w:sz w:val="20"/>
                          <w:szCs w:val="20"/>
                          <w:lang w:val="en-IN"/>
                        </w:rPr>
                        <w:t>Fig.</w:t>
                      </w:r>
                      <w:r>
                        <w:rPr>
                          <w:color w:val="000000" w:themeColor="text1"/>
                          <w:sz w:val="20"/>
                          <w:szCs w:val="20"/>
                          <w:lang w:val="en-IN"/>
                        </w:rPr>
                        <w:t>3</w:t>
                      </w:r>
                      <w:r w:rsidRPr="00BB488F">
                        <w:rPr>
                          <w:color w:val="000000" w:themeColor="text1"/>
                          <w:sz w:val="20"/>
                          <w:szCs w:val="20"/>
                          <w:lang w:val="en-IN"/>
                        </w:rPr>
                        <w:t xml:space="preserve">  </w:t>
                      </w:r>
                      <w:r>
                        <w:rPr>
                          <w:color w:val="000000" w:themeColor="text1"/>
                          <w:sz w:val="20"/>
                          <w:szCs w:val="20"/>
                          <w:lang w:val="en-IN"/>
                        </w:rPr>
                        <w:t>By using RFE</w:t>
                      </w:r>
                      <w:r w:rsidRPr="00BB488F">
                        <w:rPr>
                          <w:color w:val="000000" w:themeColor="text1"/>
                          <w:sz w:val="20"/>
                          <w:szCs w:val="20"/>
                          <w:lang w:val="en-IN"/>
                        </w:rPr>
                        <w:t>(17 features)</w:t>
                      </w:r>
                    </w:p>
                  </w:txbxContent>
                </v:textbox>
              </v:rect>
            </w:pict>
          </mc:Fallback>
        </mc:AlternateContent>
      </w:r>
      <w:r w:rsidR="006578C5">
        <w:rPr>
          <w:rFonts w:ascii="Calibri Light" w:hAnsi="Calibri Light" w:cs="Calibri Light"/>
          <w:noProof/>
          <w:sz w:val="28"/>
          <w:szCs w:val="28"/>
        </w:rPr>
        <w:drawing>
          <wp:inline distT="0" distB="0" distL="0" distR="0" wp14:anchorId="56361528" wp14:editId="426592C4">
            <wp:extent cx="3402293" cy="2553195"/>
            <wp:effectExtent l="0" t="0" r="825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1287" cy="2567449"/>
                    </a:xfrm>
                    <a:prstGeom prst="rect">
                      <a:avLst/>
                    </a:prstGeom>
                    <a:noFill/>
                    <a:ln>
                      <a:noFill/>
                    </a:ln>
                  </pic:spPr>
                </pic:pic>
              </a:graphicData>
            </a:graphic>
          </wp:inline>
        </w:drawing>
      </w:r>
      <w:r>
        <w:rPr>
          <w:rFonts w:ascii="Calibri Light" w:hAnsi="Calibri Light" w:cs="Calibri Light"/>
          <w:noProof/>
          <w:sz w:val="28"/>
          <w:szCs w:val="28"/>
        </w:rPr>
        <w:drawing>
          <wp:inline distT="0" distB="0" distL="0" distR="0" wp14:anchorId="593F8070" wp14:editId="41FBC4F4">
            <wp:extent cx="3420093" cy="2566553"/>
            <wp:effectExtent l="0" t="0" r="0" b="571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1754" cy="2590313"/>
                    </a:xfrm>
                    <a:prstGeom prst="rect">
                      <a:avLst/>
                    </a:prstGeom>
                    <a:noFill/>
                    <a:ln>
                      <a:noFill/>
                    </a:ln>
                  </pic:spPr>
                </pic:pic>
              </a:graphicData>
            </a:graphic>
          </wp:inline>
        </w:drawing>
      </w:r>
    </w:p>
    <w:p w14:paraId="68D43D4D" w14:textId="3EFDB9B8" w:rsidR="00794B37" w:rsidRDefault="00794B37" w:rsidP="001124CF">
      <w:pPr>
        <w:rPr>
          <w:rFonts w:ascii="Calibri Light" w:hAnsi="Calibri Light" w:cs="Calibri Light"/>
          <w:sz w:val="28"/>
          <w:szCs w:val="28"/>
        </w:rPr>
      </w:pPr>
    </w:p>
    <w:p w14:paraId="17E7B0E3" w14:textId="02839092" w:rsidR="00794B37" w:rsidRDefault="00DB7E3C"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772928" behindDoc="0" locked="0" layoutInCell="1" allowOverlap="1" wp14:anchorId="40119E56" wp14:editId="28FE6002">
                <wp:simplePos x="0" y="0"/>
                <wp:positionH relativeFrom="column">
                  <wp:posOffset>3800475</wp:posOffset>
                </wp:positionH>
                <wp:positionV relativeFrom="paragraph">
                  <wp:posOffset>2576195</wp:posOffset>
                </wp:positionV>
                <wp:extent cx="2714625" cy="266700"/>
                <wp:effectExtent l="0" t="0" r="28575" b="19050"/>
                <wp:wrapNone/>
                <wp:docPr id="236" name="Rectangle 236"/>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2CEA6B" w14:textId="7901DCE1"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6</w:t>
                            </w:r>
                            <w:r w:rsidRPr="00BB488F">
                              <w:rPr>
                                <w:color w:val="000000" w:themeColor="text1"/>
                                <w:sz w:val="20"/>
                                <w:szCs w:val="20"/>
                                <w:lang w:val="en-IN"/>
                              </w:rPr>
                              <w:t xml:space="preserve">  </w:t>
                            </w:r>
                            <w:r>
                              <w:rPr>
                                <w:color w:val="000000" w:themeColor="text1"/>
                                <w:sz w:val="20"/>
                                <w:szCs w:val="20"/>
                                <w:lang w:val="en-IN"/>
                              </w:rPr>
                              <w:t>By using UFS</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19E56" id="Rectangle 236" o:spid="_x0000_s1080" style="position:absolute;margin-left:299.25pt;margin-top:202.85pt;width:213.75pt;height: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" filled="f" strokecolor="black [3213]" strokeweight="1pt">
                <v:textbox>
                  <w:txbxContent>
                    <w:p w14:paraId="452CEA6B" w14:textId="7901DCE1"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6</w:t>
                      </w:r>
                      <w:r w:rsidRPr="00BB488F">
                        <w:rPr>
                          <w:color w:val="000000" w:themeColor="text1"/>
                          <w:sz w:val="20"/>
                          <w:szCs w:val="20"/>
                          <w:lang w:val="en-IN"/>
                        </w:rPr>
                        <w:t xml:space="preserve">  </w:t>
                      </w:r>
                      <w:r>
                        <w:rPr>
                          <w:color w:val="000000" w:themeColor="text1"/>
                          <w:sz w:val="20"/>
                          <w:szCs w:val="20"/>
                          <w:lang w:val="en-IN"/>
                        </w:rPr>
                        <w:t>By using UFS</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v:textbox>
              </v:rect>
            </w:pict>
          </mc:Fallback>
        </mc:AlternateContent>
      </w:r>
      <w:r w:rsidR="00BB488F">
        <w:rPr>
          <w:rFonts w:ascii="Calibri Light" w:hAnsi="Calibri Light" w:cs="Calibri Light"/>
          <w:noProof/>
          <w:sz w:val="28"/>
          <w:szCs w:val="28"/>
        </w:rPr>
        <mc:AlternateContent>
          <mc:Choice Requires="wps">
            <w:drawing>
              <wp:anchor distT="0" distB="0" distL="114300" distR="114300" simplePos="0" relativeHeight="251770880" behindDoc="0" locked="0" layoutInCell="1" allowOverlap="1" wp14:anchorId="1BE4BE00" wp14:editId="29B7584B">
                <wp:simplePos x="0" y="0"/>
                <wp:positionH relativeFrom="column">
                  <wp:posOffset>419100</wp:posOffset>
                </wp:positionH>
                <wp:positionV relativeFrom="paragraph">
                  <wp:posOffset>2604770</wp:posOffset>
                </wp:positionV>
                <wp:extent cx="2714625" cy="266700"/>
                <wp:effectExtent l="0" t="0" r="28575" b="19050"/>
                <wp:wrapNone/>
                <wp:docPr id="235" name="Rectangle 235"/>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E7A7D" w14:textId="5D1336DF" w:rsidR="00970D61" w:rsidRPr="00BB488F" w:rsidRDefault="00970D61" w:rsidP="00BB488F">
                            <w:pPr>
                              <w:rPr>
                                <w:sz w:val="20"/>
                                <w:szCs w:val="20"/>
                                <w:lang w:val="en-IN"/>
                              </w:rPr>
                            </w:pPr>
                            <w:r w:rsidRPr="00BB488F">
                              <w:rPr>
                                <w:color w:val="000000" w:themeColor="text1"/>
                                <w:sz w:val="20"/>
                                <w:szCs w:val="20"/>
                                <w:lang w:val="en-IN"/>
                              </w:rPr>
                              <w:t>Fig.</w:t>
                            </w:r>
                            <w:r>
                              <w:rPr>
                                <w:color w:val="000000" w:themeColor="text1"/>
                                <w:sz w:val="20"/>
                                <w:szCs w:val="20"/>
                                <w:lang w:val="en-IN"/>
                              </w:rPr>
                              <w:t>5</w:t>
                            </w:r>
                            <w:r w:rsidRPr="00BB488F">
                              <w:rPr>
                                <w:color w:val="000000" w:themeColor="text1"/>
                                <w:sz w:val="20"/>
                                <w:szCs w:val="20"/>
                                <w:lang w:val="en-IN"/>
                              </w:rPr>
                              <w:t xml:space="preserve">  </w:t>
                            </w:r>
                            <w:r>
                              <w:rPr>
                                <w:color w:val="000000" w:themeColor="text1"/>
                                <w:sz w:val="20"/>
                                <w:szCs w:val="20"/>
                                <w:lang w:val="en-IN"/>
                              </w:rPr>
                              <w:t>By using LDA</w:t>
                            </w:r>
                            <w:r w:rsidRPr="00BB488F">
                              <w:rPr>
                                <w:color w:val="000000" w:themeColor="text1"/>
                                <w:sz w:val="20"/>
                                <w:szCs w:val="20"/>
                                <w:lang w:val="en-IN"/>
                              </w:rPr>
                              <w:t>(17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4BE00" id="Rectangle 235" o:spid="_x0000_s1081" style="position:absolute;margin-left:33pt;margin-top:205.1pt;width:213.75pt;height:2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" filled="f" strokecolor="black [3213]" strokeweight="1pt">
                <v:textbox>
                  <w:txbxContent>
                    <w:p w14:paraId="211E7A7D" w14:textId="5D1336DF" w:rsidR="00970D61" w:rsidRPr="00BB488F" w:rsidRDefault="00970D61" w:rsidP="00BB488F">
                      <w:pPr>
                        <w:rPr>
                          <w:sz w:val="20"/>
                          <w:szCs w:val="20"/>
                          <w:lang w:val="en-IN"/>
                        </w:rPr>
                      </w:pPr>
                      <w:r w:rsidRPr="00BB488F">
                        <w:rPr>
                          <w:color w:val="000000" w:themeColor="text1"/>
                          <w:sz w:val="20"/>
                          <w:szCs w:val="20"/>
                          <w:lang w:val="en-IN"/>
                        </w:rPr>
                        <w:t>Fig.</w:t>
                      </w:r>
                      <w:r>
                        <w:rPr>
                          <w:color w:val="000000" w:themeColor="text1"/>
                          <w:sz w:val="20"/>
                          <w:szCs w:val="20"/>
                          <w:lang w:val="en-IN"/>
                        </w:rPr>
                        <w:t>5</w:t>
                      </w:r>
                      <w:r w:rsidRPr="00BB488F">
                        <w:rPr>
                          <w:color w:val="000000" w:themeColor="text1"/>
                          <w:sz w:val="20"/>
                          <w:szCs w:val="20"/>
                          <w:lang w:val="en-IN"/>
                        </w:rPr>
                        <w:t xml:space="preserve">  </w:t>
                      </w:r>
                      <w:r>
                        <w:rPr>
                          <w:color w:val="000000" w:themeColor="text1"/>
                          <w:sz w:val="20"/>
                          <w:szCs w:val="20"/>
                          <w:lang w:val="en-IN"/>
                        </w:rPr>
                        <w:t>By using LDA</w:t>
                      </w:r>
                      <w:r w:rsidRPr="00BB488F">
                        <w:rPr>
                          <w:color w:val="000000" w:themeColor="text1"/>
                          <w:sz w:val="20"/>
                          <w:szCs w:val="20"/>
                          <w:lang w:val="en-IN"/>
                        </w:rPr>
                        <w:t>(17 features)</w:t>
                      </w:r>
                    </w:p>
                  </w:txbxContent>
                </v:textbox>
              </v:rect>
            </w:pict>
          </mc:Fallback>
        </mc:AlternateContent>
      </w:r>
      <w:r w:rsidR="00BB488F">
        <w:rPr>
          <w:rFonts w:ascii="Calibri Light" w:hAnsi="Calibri Light" w:cs="Calibri Light"/>
          <w:noProof/>
          <w:sz w:val="28"/>
          <w:szCs w:val="28"/>
        </w:rPr>
        <w:drawing>
          <wp:inline distT="0" distB="0" distL="0" distR="0" wp14:anchorId="78662903" wp14:editId="782FFAB2">
            <wp:extent cx="3396343" cy="2548730"/>
            <wp:effectExtent l="0" t="0" r="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4864" cy="2592646"/>
                    </a:xfrm>
                    <a:prstGeom prst="rect">
                      <a:avLst/>
                    </a:prstGeom>
                    <a:noFill/>
                    <a:ln>
                      <a:noFill/>
                    </a:ln>
                  </pic:spPr>
                </pic:pic>
              </a:graphicData>
            </a:graphic>
          </wp:inline>
        </w:drawing>
      </w:r>
      <w:r w:rsidR="00BB488F">
        <w:rPr>
          <w:rFonts w:ascii="Calibri Light" w:hAnsi="Calibri Light" w:cs="Calibri Light"/>
          <w:noProof/>
          <w:sz w:val="28"/>
          <w:szCs w:val="28"/>
        </w:rPr>
        <w:drawing>
          <wp:inline distT="0" distB="0" distL="0" distR="0" wp14:anchorId="748FFF45" wp14:editId="56564686">
            <wp:extent cx="3443844" cy="2584377"/>
            <wp:effectExtent l="0" t="0" r="4445" b="698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0020" cy="2611525"/>
                    </a:xfrm>
                    <a:prstGeom prst="rect">
                      <a:avLst/>
                    </a:prstGeom>
                    <a:noFill/>
                    <a:ln>
                      <a:noFill/>
                    </a:ln>
                  </pic:spPr>
                </pic:pic>
              </a:graphicData>
            </a:graphic>
          </wp:inline>
        </w:drawing>
      </w:r>
    </w:p>
    <w:p w14:paraId="0EE43AEE" w14:textId="4FC98F19" w:rsidR="00794B37" w:rsidRDefault="00794B37" w:rsidP="001124CF">
      <w:pPr>
        <w:rPr>
          <w:rFonts w:ascii="Calibri Light" w:hAnsi="Calibri Light" w:cs="Calibri Light"/>
          <w:sz w:val="28"/>
          <w:szCs w:val="28"/>
        </w:rPr>
      </w:pPr>
    </w:p>
    <w:p w14:paraId="1F889C61" w14:textId="6B1B1DCB" w:rsidR="00794B37" w:rsidRDefault="00DB7E3C"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77024" behindDoc="0" locked="0" layoutInCell="1" allowOverlap="1" wp14:anchorId="25CD6821" wp14:editId="7E51F34E">
                <wp:simplePos x="0" y="0"/>
                <wp:positionH relativeFrom="column">
                  <wp:posOffset>3810000</wp:posOffset>
                </wp:positionH>
                <wp:positionV relativeFrom="paragraph">
                  <wp:posOffset>2640965</wp:posOffset>
                </wp:positionV>
                <wp:extent cx="2714625" cy="26670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0949A" w14:textId="3D7F97D0"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8</w:t>
                            </w:r>
                            <w:r w:rsidRPr="00BB488F">
                              <w:rPr>
                                <w:color w:val="000000" w:themeColor="text1"/>
                                <w:sz w:val="20"/>
                                <w:szCs w:val="20"/>
                                <w:lang w:val="en-IN"/>
                              </w:rPr>
                              <w:t xml:space="preserve">  </w:t>
                            </w:r>
                            <w:r>
                              <w:rPr>
                                <w:color w:val="000000" w:themeColor="text1"/>
                                <w:sz w:val="20"/>
                                <w:szCs w:val="20"/>
                                <w:lang w:val="en-IN"/>
                              </w:rPr>
                              <w:t>By using PCA</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D6821" id="Rectangle 238" o:spid="_x0000_s1082" style="position:absolute;margin-left:300pt;margin-top:207.95pt;width:213.75pt;height:2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" filled="f" strokecolor="black [3213]" strokeweight="1pt">
                <v:textbox>
                  <w:txbxContent>
                    <w:p w14:paraId="3310949A" w14:textId="3D7F97D0"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8</w:t>
                      </w:r>
                      <w:r w:rsidRPr="00BB488F">
                        <w:rPr>
                          <w:color w:val="000000" w:themeColor="text1"/>
                          <w:sz w:val="20"/>
                          <w:szCs w:val="20"/>
                          <w:lang w:val="en-IN"/>
                        </w:rPr>
                        <w:t xml:space="preserve">  </w:t>
                      </w:r>
                      <w:r>
                        <w:rPr>
                          <w:color w:val="000000" w:themeColor="text1"/>
                          <w:sz w:val="20"/>
                          <w:szCs w:val="20"/>
                          <w:lang w:val="en-IN"/>
                        </w:rPr>
                        <w:t>By using PCA</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v:textbox>
              </v:rect>
            </w:pict>
          </mc:Fallback>
        </mc:AlternateContent>
      </w:r>
      <w:r>
        <w:rPr>
          <w:rFonts w:ascii="Calibri Light" w:hAnsi="Calibri Light" w:cs="Calibri Light"/>
          <w:noProof/>
          <w:sz w:val="28"/>
          <w:szCs w:val="28"/>
        </w:rPr>
        <mc:AlternateContent>
          <mc:Choice Requires="wps">
            <w:drawing>
              <wp:anchor distT="0" distB="0" distL="114300" distR="114300" simplePos="0" relativeHeight="251774976" behindDoc="0" locked="0" layoutInCell="1" allowOverlap="1" wp14:anchorId="5948EB33" wp14:editId="6AAF8F36">
                <wp:simplePos x="0" y="0"/>
                <wp:positionH relativeFrom="column">
                  <wp:posOffset>390525</wp:posOffset>
                </wp:positionH>
                <wp:positionV relativeFrom="paragraph">
                  <wp:posOffset>2663190</wp:posOffset>
                </wp:positionV>
                <wp:extent cx="2714625" cy="266700"/>
                <wp:effectExtent l="0" t="0" r="28575" b="19050"/>
                <wp:wrapNone/>
                <wp:docPr id="237" name="Rectangle 237"/>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C026D" w14:textId="579F5CAD"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7</w:t>
                            </w:r>
                            <w:r w:rsidRPr="00BB488F">
                              <w:rPr>
                                <w:color w:val="000000" w:themeColor="text1"/>
                                <w:sz w:val="20"/>
                                <w:szCs w:val="20"/>
                                <w:lang w:val="en-IN"/>
                              </w:rPr>
                              <w:t xml:space="preserve">  </w:t>
                            </w:r>
                            <w:r>
                              <w:rPr>
                                <w:color w:val="000000" w:themeColor="text1"/>
                                <w:sz w:val="20"/>
                                <w:szCs w:val="20"/>
                                <w:lang w:val="en-IN"/>
                              </w:rPr>
                              <w:t>By using RFE</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8EB33" id="Rectangle 237" o:spid="_x0000_s1083" style="position:absolute;margin-left:30.75pt;margin-top:209.7pt;width:213.75pt;height: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" filled="f" strokecolor="black [3213]" strokeweight="1pt">
                <v:textbox>
                  <w:txbxContent>
                    <w:p w14:paraId="240C026D" w14:textId="579F5CAD"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7</w:t>
                      </w:r>
                      <w:r w:rsidRPr="00BB488F">
                        <w:rPr>
                          <w:color w:val="000000" w:themeColor="text1"/>
                          <w:sz w:val="20"/>
                          <w:szCs w:val="20"/>
                          <w:lang w:val="en-IN"/>
                        </w:rPr>
                        <w:t xml:space="preserve">  </w:t>
                      </w:r>
                      <w:r>
                        <w:rPr>
                          <w:color w:val="000000" w:themeColor="text1"/>
                          <w:sz w:val="20"/>
                          <w:szCs w:val="20"/>
                          <w:lang w:val="en-IN"/>
                        </w:rPr>
                        <w:t>By using RFE</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v:textbox>
              </v:rect>
            </w:pict>
          </mc:Fallback>
        </mc:AlternateContent>
      </w:r>
      <w:r w:rsidR="00BB488F">
        <w:rPr>
          <w:rFonts w:ascii="Calibri Light" w:hAnsi="Calibri Light" w:cs="Calibri Light"/>
          <w:noProof/>
          <w:sz w:val="28"/>
          <w:szCs w:val="28"/>
        </w:rPr>
        <w:drawing>
          <wp:inline distT="0" distB="0" distL="0" distR="0" wp14:anchorId="6E004354" wp14:editId="3632025B">
            <wp:extent cx="3384467" cy="2539818"/>
            <wp:effectExtent l="0" t="0" r="698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2223" cy="2560647"/>
                    </a:xfrm>
                    <a:prstGeom prst="rect">
                      <a:avLst/>
                    </a:prstGeom>
                    <a:noFill/>
                    <a:ln>
                      <a:noFill/>
                    </a:ln>
                  </pic:spPr>
                </pic:pic>
              </a:graphicData>
            </a:graphic>
          </wp:inline>
        </w:drawing>
      </w:r>
      <w:r w:rsidR="00BB488F">
        <w:rPr>
          <w:rFonts w:ascii="Calibri Light" w:hAnsi="Calibri Light" w:cs="Calibri Light"/>
          <w:noProof/>
          <w:sz w:val="28"/>
          <w:szCs w:val="28"/>
        </w:rPr>
        <w:drawing>
          <wp:inline distT="0" distB="0" distL="0" distR="0" wp14:anchorId="23D96D65" wp14:editId="41449B09">
            <wp:extent cx="3455719" cy="2593288"/>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0138" cy="2611613"/>
                    </a:xfrm>
                    <a:prstGeom prst="rect">
                      <a:avLst/>
                    </a:prstGeom>
                    <a:noFill/>
                    <a:ln>
                      <a:noFill/>
                    </a:ln>
                  </pic:spPr>
                </pic:pic>
              </a:graphicData>
            </a:graphic>
          </wp:inline>
        </w:drawing>
      </w:r>
    </w:p>
    <w:p w14:paraId="02CAAA7B" w14:textId="742A8657" w:rsidR="00794B37" w:rsidRDefault="00794B37" w:rsidP="001124CF">
      <w:pPr>
        <w:rPr>
          <w:rFonts w:ascii="Calibri Light" w:hAnsi="Calibri Light" w:cs="Calibri Light"/>
          <w:sz w:val="28"/>
          <w:szCs w:val="28"/>
        </w:rPr>
      </w:pPr>
    </w:p>
    <w:p w14:paraId="3A9EF17F" w14:textId="0A52E8BD" w:rsidR="00BB488F" w:rsidRDefault="00DB7E3C"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781120" behindDoc="0" locked="0" layoutInCell="1" allowOverlap="1" wp14:anchorId="19BA5EDB" wp14:editId="3F4EED49">
                <wp:simplePos x="0" y="0"/>
                <wp:positionH relativeFrom="column">
                  <wp:posOffset>3857625</wp:posOffset>
                </wp:positionH>
                <wp:positionV relativeFrom="paragraph">
                  <wp:posOffset>2632075</wp:posOffset>
                </wp:positionV>
                <wp:extent cx="2714625" cy="4381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27146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E087E" w14:textId="48D424C6" w:rsidR="00970D61" w:rsidRPr="00BB488F" w:rsidRDefault="00970D61" w:rsidP="00DB7E3C">
                            <w:pPr>
                              <w:rPr>
                                <w:sz w:val="20"/>
                                <w:szCs w:val="20"/>
                                <w:lang w:val="en-IN"/>
                              </w:rPr>
                            </w:pPr>
                            <w:r w:rsidRPr="00BB488F">
                              <w:rPr>
                                <w:color w:val="000000" w:themeColor="text1"/>
                                <w:sz w:val="20"/>
                                <w:szCs w:val="20"/>
                                <w:lang w:val="en-IN"/>
                              </w:rPr>
                              <w:t>Fig.1</w:t>
                            </w:r>
                            <w:r>
                              <w:rPr>
                                <w:color w:val="000000" w:themeColor="text1"/>
                                <w:sz w:val="20"/>
                                <w:szCs w:val="20"/>
                                <w:lang w:val="en-IN"/>
                              </w:rPr>
                              <w:t>0</w:t>
                            </w:r>
                            <w:r w:rsidRPr="00BB488F">
                              <w:rPr>
                                <w:color w:val="000000" w:themeColor="text1"/>
                                <w:sz w:val="20"/>
                                <w:szCs w:val="20"/>
                                <w:lang w:val="en-IN"/>
                              </w:rPr>
                              <w:t xml:space="preserve">  </w:t>
                            </w:r>
                            <w:r>
                              <w:rPr>
                                <w:color w:val="000000" w:themeColor="text1"/>
                                <w:sz w:val="20"/>
                                <w:szCs w:val="20"/>
                                <w:lang w:val="en-IN"/>
                              </w:rPr>
                              <w:t>BY suing all the algorithms as a stack</w:t>
                            </w:r>
                            <w:r w:rsidRPr="00BB488F">
                              <w:rPr>
                                <w:color w:val="000000" w:themeColor="text1"/>
                                <w:sz w:val="20"/>
                                <w:szCs w:val="20"/>
                                <w:lang w:val="en-IN"/>
                              </w:rPr>
                              <w:t xml:space="preserve"> (1</w:t>
                            </w:r>
                            <w:r>
                              <w:rPr>
                                <w:color w:val="000000" w:themeColor="text1"/>
                                <w:sz w:val="20"/>
                                <w:szCs w:val="20"/>
                                <w:lang w:val="en-IN"/>
                              </w:rPr>
                              <w:t>1</w:t>
                            </w:r>
                            <w:r w:rsidRPr="00BB488F">
                              <w:rPr>
                                <w:color w:val="000000" w:themeColor="text1"/>
                                <w:sz w:val="20"/>
                                <w:szCs w:val="20"/>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5EDB" id="Rectangle 241" o:spid="_x0000_s1084" style="position:absolute;margin-left:303.75pt;margin-top:207.25pt;width:213.75pt;height:3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" filled="f" strokecolor="black [3213]" strokeweight="1pt">
                <v:textbox>
                  <w:txbxContent>
                    <w:p w14:paraId="044E087E" w14:textId="48D424C6" w:rsidR="00970D61" w:rsidRPr="00BB488F" w:rsidRDefault="00970D61" w:rsidP="00DB7E3C">
                      <w:pPr>
                        <w:rPr>
                          <w:sz w:val="20"/>
                          <w:szCs w:val="20"/>
                          <w:lang w:val="en-IN"/>
                        </w:rPr>
                      </w:pPr>
                      <w:r w:rsidRPr="00BB488F">
                        <w:rPr>
                          <w:color w:val="000000" w:themeColor="text1"/>
                          <w:sz w:val="20"/>
                          <w:szCs w:val="20"/>
                          <w:lang w:val="en-IN"/>
                        </w:rPr>
                        <w:t>Fig.1</w:t>
                      </w:r>
                      <w:r>
                        <w:rPr>
                          <w:color w:val="000000" w:themeColor="text1"/>
                          <w:sz w:val="20"/>
                          <w:szCs w:val="20"/>
                          <w:lang w:val="en-IN"/>
                        </w:rPr>
                        <w:t>0</w:t>
                      </w:r>
                      <w:r w:rsidRPr="00BB488F">
                        <w:rPr>
                          <w:color w:val="000000" w:themeColor="text1"/>
                          <w:sz w:val="20"/>
                          <w:szCs w:val="20"/>
                          <w:lang w:val="en-IN"/>
                        </w:rPr>
                        <w:t xml:space="preserve">  </w:t>
                      </w:r>
                      <w:r>
                        <w:rPr>
                          <w:color w:val="000000" w:themeColor="text1"/>
                          <w:sz w:val="20"/>
                          <w:szCs w:val="20"/>
                          <w:lang w:val="en-IN"/>
                        </w:rPr>
                        <w:t>BY suing all the algorithms as a stack</w:t>
                      </w:r>
                      <w:r w:rsidRPr="00BB488F">
                        <w:rPr>
                          <w:color w:val="000000" w:themeColor="text1"/>
                          <w:sz w:val="20"/>
                          <w:szCs w:val="20"/>
                          <w:lang w:val="en-IN"/>
                        </w:rPr>
                        <w:t xml:space="preserve"> (1</w:t>
                      </w:r>
                      <w:r>
                        <w:rPr>
                          <w:color w:val="000000" w:themeColor="text1"/>
                          <w:sz w:val="20"/>
                          <w:szCs w:val="20"/>
                          <w:lang w:val="en-IN"/>
                        </w:rPr>
                        <w:t>1</w:t>
                      </w:r>
                      <w:r w:rsidRPr="00BB488F">
                        <w:rPr>
                          <w:color w:val="000000" w:themeColor="text1"/>
                          <w:sz w:val="20"/>
                          <w:szCs w:val="20"/>
                          <w:lang w:val="en-IN"/>
                        </w:rPr>
                        <w:t xml:space="preserve"> features)</w:t>
                      </w:r>
                    </w:p>
                  </w:txbxContent>
                </v:textbox>
              </v:rect>
            </w:pict>
          </mc:Fallback>
        </mc:AlternateContent>
      </w:r>
      <w:r>
        <w:rPr>
          <w:rFonts w:ascii="Calibri Light" w:hAnsi="Calibri Light" w:cs="Calibri Light"/>
          <w:noProof/>
          <w:sz w:val="28"/>
          <w:szCs w:val="28"/>
        </w:rPr>
        <mc:AlternateContent>
          <mc:Choice Requires="wps">
            <w:drawing>
              <wp:anchor distT="0" distB="0" distL="114300" distR="114300" simplePos="0" relativeHeight="251779072" behindDoc="0" locked="0" layoutInCell="1" allowOverlap="1" wp14:anchorId="5AE108BC" wp14:editId="56E69F90">
                <wp:simplePos x="0" y="0"/>
                <wp:positionH relativeFrom="column">
                  <wp:posOffset>409575</wp:posOffset>
                </wp:positionH>
                <wp:positionV relativeFrom="paragraph">
                  <wp:posOffset>2654300</wp:posOffset>
                </wp:positionV>
                <wp:extent cx="2714625" cy="266700"/>
                <wp:effectExtent l="0" t="0" r="28575" b="19050"/>
                <wp:wrapNone/>
                <wp:docPr id="239" name="Rectangle 239"/>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33B7A" w14:textId="720ED147"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9</w:t>
                            </w:r>
                            <w:r w:rsidRPr="00BB488F">
                              <w:rPr>
                                <w:color w:val="000000" w:themeColor="text1"/>
                                <w:sz w:val="20"/>
                                <w:szCs w:val="20"/>
                                <w:lang w:val="en-IN"/>
                              </w:rPr>
                              <w:t xml:space="preserve">  </w:t>
                            </w:r>
                            <w:r>
                              <w:rPr>
                                <w:color w:val="000000" w:themeColor="text1"/>
                                <w:sz w:val="20"/>
                                <w:szCs w:val="20"/>
                                <w:lang w:val="en-IN"/>
                              </w:rPr>
                              <w:t>By using LDA</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08BC" id="Rectangle 239" o:spid="_x0000_s1085" style="position:absolute;margin-left:32.25pt;margin-top:209pt;width:213.75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" filled="f" strokecolor="black [3213]" strokeweight="1pt">
                <v:textbox>
                  <w:txbxContent>
                    <w:p w14:paraId="33933B7A" w14:textId="720ED147"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9</w:t>
                      </w:r>
                      <w:r w:rsidRPr="00BB488F">
                        <w:rPr>
                          <w:color w:val="000000" w:themeColor="text1"/>
                          <w:sz w:val="20"/>
                          <w:szCs w:val="20"/>
                          <w:lang w:val="en-IN"/>
                        </w:rPr>
                        <w:t xml:space="preserve">  </w:t>
                      </w:r>
                      <w:r>
                        <w:rPr>
                          <w:color w:val="000000" w:themeColor="text1"/>
                          <w:sz w:val="20"/>
                          <w:szCs w:val="20"/>
                          <w:lang w:val="en-IN"/>
                        </w:rPr>
                        <w:t>By using LDA</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v:textbox>
              </v:rect>
            </w:pict>
          </mc:Fallback>
        </mc:AlternateContent>
      </w:r>
      <w:r>
        <w:rPr>
          <w:rFonts w:ascii="Calibri Light" w:hAnsi="Calibri Light" w:cs="Calibri Light"/>
          <w:noProof/>
          <w:sz w:val="28"/>
          <w:szCs w:val="28"/>
        </w:rPr>
        <w:drawing>
          <wp:inline distT="0" distB="0" distL="0" distR="0" wp14:anchorId="723EADA7" wp14:editId="0F3A5B79">
            <wp:extent cx="3457575" cy="2591192"/>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5743" cy="2687245"/>
                    </a:xfrm>
                    <a:prstGeom prst="rect">
                      <a:avLst/>
                    </a:prstGeom>
                    <a:noFill/>
                    <a:ln>
                      <a:noFill/>
                    </a:ln>
                  </pic:spPr>
                </pic:pic>
              </a:graphicData>
            </a:graphic>
          </wp:inline>
        </w:drawing>
      </w:r>
      <w:r>
        <w:rPr>
          <w:rFonts w:ascii="Calibri Light" w:hAnsi="Calibri Light" w:cs="Calibri Light"/>
          <w:noProof/>
          <w:sz w:val="28"/>
          <w:szCs w:val="28"/>
        </w:rPr>
        <w:drawing>
          <wp:inline distT="0" distB="0" distL="0" distR="0" wp14:anchorId="65AFA956" wp14:editId="4B01EDC9">
            <wp:extent cx="3388995" cy="2605397"/>
            <wp:effectExtent l="0" t="0" r="1905" b="508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3398" cy="2639533"/>
                    </a:xfrm>
                    <a:prstGeom prst="rect">
                      <a:avLst/>
                    </a:prstGeom>
                    <a:noFill/>
                    <a:ln>
                      <a:noFill/>
                    </a:ln>
                  </pic:spPr>
                </pic:pic>
              </a:graphicData>
            </a:graphic>
          </wp:inline>
        </w:drawing>
      </w:r>
    </w:p>
    <w:p w14:paraId="3B0FCA92" w14:textId="0E99C2A2" w:rsidR="00794B37" w:rsidRDefault="00794B37" w:rsidP="001124CF">
      <w:pPr>
        <w:rPr>
          <w:rFonts w:ascii="Calibri Light" w:hAnsi="Calibri Light" w:cs="Calibri Light"/>
          <w:sz w:val="28"/>
          <w:szCs w:val="28"/>
        </w:rPr>
      </w:pPr>
    </w:p>
    <w:p w14:paraId="599130B2" w14:textId="7D2927D0" w:rsidR="00794B37" w:rsidRDefault="00DB7E3C"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83168" behindDoc="0" locked="0" layoutInCell="1" allowOverlap="1" wp14:anchorId="42625EB9" wp14:editId="73DF26F7">
                <wp:simplePos x="0" y="0"/>
                <wp:positionH relativeFrom="column">
                  <wp:posOffset>428625</wp:posOffset>
                </wp:positionH>
                <wp:positionV relativeFrom="paragraph">
                  <wp:posOffset>2656840</wp:posOffset>
                </wp:positionV>
                <wp:extent cx="2714625" cy="26670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A49DF" w14:textId="4FC3DD3D"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11</w:t>
                            </w:r>
                            <w:r w:rsidRPr="00BB488F">
                              <w:rPr>
                                <w:color w:val="000000" w:themeColor="text1"/>
                                <w:sz w:val="20"/>
                                <w:szCs w:val="20"/>
                                <w:lang w:val="en-IN"/>
                              </w:rPr>
                              <w:t xml:space="preserve">  </w:t>
                            </w:r>
                            <w:r>
                              <w:rPr>
                                <w:color w:val="000000" w:themeColor="text1"/>
                                <w:sz w:val="20"/>
                                <w:szCs w:val="20"/>
                                <w:lang w:val="en-IN"/>
                              </w:rPr>
                              <w:t>By RFE and LDA as a stack</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25EB9" id="Rectangle 242" o:spid="_x0000_s1086" style="position:absolute;margin-left:33.75pt;margin-top:209.2pt;width:213.75pt;height:2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" filled="f" strokecolor="black [3213]" strokeweight="1pt">
                <v:textbox>
                  <w:txbxContent>
                    <w:p w14:paraId="78BA49DF" w14:textId="4FC3DD3D" w:rsidR="00970D61" w:rsidRPr="00BB488F" w:rsidRDefault="00970D61" w:rsidP="00DB7E3C">
                      <w:pPr>
                        <w:rPr>
                          <w:sz w:val="20"/>
                          <w:szCs w:val="20"/>
                          <w:lang w:val="en-IN"/>
                        </w:rPr>
                      </w:pPr>
                      <w:r w:rsidRPr="00BB488F">
                        <w:rPr>
                          <w:color w:val="000000" w:themeColor="text1"/>
                          <w:sz w:val="20"/>
                          <w:szCs w:val="20"/>
                          <w:lang w:val="en-IN"/>
                        </w:rPr>
                        <w:t>Fig.</w:t>
                      </w:r>
                      <w:r>
                        <w:rPr>
                          <w:color w:val="000000" w:themeColor="text1"/>
                          <w:sz w:val="20"/>
                          <w:szCs w:val="20"/>
                          <w:lang w:val="en-IN"/>
                        </w:rPr>
                        <w:t>11</w:t>
                      </w:r>
                      <w:r w:rsidRPr="00BB488F">
                        <w:rPr>
                          <w:color w:val="000000" w:themeColor="text1"/>
                          <w:sz w:val="20"/>
                          <w:szCs w:val="20"/>
                          <w:lang w:val="en-IN"/>
                        </w:rPr>
                        <w:t xml:space="preserve">  </w:t>
                      </w:r>
                      <w:r>
                        <w:rPr>
                          <w:color w:val="000000" w:themeColor="text1"/>
                          <w:sz w:val="20"/>
                          <w:szCs w:val="20"/>
                          <w:lang w:val="en-IN"/>
                        </w:rPr>
                        <w:t>By RFE and LDA as a stack</w:t>
                      </w:r>
                      <w:r w:rsidRPr="00BB488F">
                        <w:rPr>
                          <w:color w:val="000000" w:themeColor="text1"/>
                          <w:sz w:val="20"/>
                          <w:szCs w:val="20"/>
                          <w:lang w:val="en-IN"/>
                        </w:rPr>
                        <w:t>(1</w:t>
                      </w:r>
                      <w:r>
                        <w:rPr>
                          <w:color w:val="000000" w:themeColor="text1"/>
                          <w:sz w:val="20"/>
                          <w:szCs w:val="20"/>
                          <w:lang w:val="en-IN"/>
                        </w:rPr>
                        <w:t>1</w:t>
                      </w:r>
                      <w:r w:rsidRPr="00BB488F">
                        <w:rPr>
                          <w:color w:val="000000" w:themeColor="text1"/>
                          <w:sz w:val="20"/>
                          <w:szCs w:val="20"/>
                          <w:lang w:val="en-IN"/>
                        </w:rPr>
                        <w:t xml:space="preserve"> features)</w:t>
                      </w:r>
                    </w:p>
                  </w:txbxContent>
                </v:textbox>
              </v:rect>
            </w:pict>
          </mc:Fallback>
        </mc:AlternateContent>
      </w:r>
      <w:r w:rsidR="00BB488F">
        <w:rPr>
          <w:rFonts w:ascii="Calibri Light" w:hAnsi="Calibri Light" w:cs="Calibri Light"/>
          <w:noProof/>
          <w:sz w:val="28"/>
          <w:szCs w:val="28"/>
        </w:rPr>
        <w:drawing>
          <wp:inline distT="0" distB="0" distL="0" distR="0" wp14:anchorId="73E34498" wp14:editId="67F15F8D">
            <wp:extent cx="3508164" cy="263398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5146" cy="2646730"/>
                    </a:xfrm>
                    <a:prstGeom prst="rect">
                      <a:avLst/>
                    </a:prstGeom>
                    <a:noFill/>
                    <a:ln>
                      <a:noFill/>
                    </a:ln>
                  </pic:spPr>
                </pic:pic>
              </a:graphicData>
            </a:graphic>
          </wp:inline>
        </w:drawing>
      </w:r>
    </w:p>
    <w:p w14:paraId="2D917936" w14:textId="13B761A1" w:rsidR="00794B37" w:rsidRDefault="00794B37" w:rsidP="001124CF">
      <w:pPr>
        <w:rPr>
          <w:rFonts w:ascii="Calibri Light" w:hAnsi="Calibri Light" w:cs="Calibri Light"/>
          <w:sz w:val="28"/>
          <w:szCs w:val="28"/>
        </w:rPr>
      </w:pPr>
    </w:p>
    <w:p w14:paraId="020FC80D" w14:textId="276783A5" w:rsidR="00794B37" w:rsidRDefault="00794B37" w:rsidP="001124CF">
      <w:pPr>
        <w:rPr>
          <w:rFonts w:ascii="Calibri Light" w:hAnsi="Calibri Light" w:cs="Calibri Light"/>
          <w:sz w:val="28"/>
          <w:szCs w:val="28"/>
        </w:rPr>
      </w:pPr>
    </w:p>
    <w:p w14:paraId="21E2ABE3" w14:textId="7D263257" w:rsidR="009929F6" w:rsidRDefault="009929F6" w:rsidP="009929F6">
      <w:pPr>
        <w:rPr>
          <w:rFonts w:ascii="Calibri Light" w:hAnsi="Calibri Light" w:cs="Calibri Light"/>
          <w:b/>
          <w:bCs/>
          <w:sz w:val="28"/>
          <w:szCs w:val="28"/>
        </w:rPr>
      </w:pPr>
      <w:r w:rsidRPr="002D3E7D">
        <w:rPr>
          <w:rFonts w:ascii="Calibri Light" w:hAnsi="Calibri Light" w:cs="Calibri Light"/>
          <w:b/>
          <w:bCs/>
          <w:sz w:val="28"/>
          <w:szCs w:val="28"/>
        </w:rPr>
        <w:t>Visualization of increase or decrease in the accuracies of a classifier by using different feature selection techniques</w:t>
      </w:r>
      <w:r>
        <w:rPr>
          <w:rFonts w:ascii="Calibri Light" w:hAnsi="Calibri Light" w:cs="Calibri Light"/>
          <w:sz w:val="28"/>
          <w:szCs w:val="28"/>
        </w:rPr>
        <w:t xml:space="preserve">  </w:t>
      </w:r>
      <w:r w:rsidRPr="009929F6">
        <w:rPr>
          <w:rFonts w:ascii="Calibri Light" w:hAnsi="Calibri Light" w:cs="Calibri Light"/>
          <w:b/>
          <w:bCs/>
          <w:sz w:val="28"/>
          <w:szCs w:val="28"/>
        </w:rPr>
        <w:t>(in K-fold Cross Validation)</w:t>
      </w:r>
      <w:r>
        <w:rPr>
          <w:rFonts w:ascii="Calibri Light" w:hAnsi="Calibri Light" w:cs="Calibri Light"/>
          <w:b/>
          <w:bCs/>
          <w:sz w:val="28"/>
          <w:szCs w:val="28"/>
        </w:rPr>
        <w:t xml:space="preserve"> </w:t>
      </w:r>
      <w:r w:rsidRPr="009929F6">
        <w:rPr>
          <w:rFonts w:ascii="Calibri Light" w:hAnsi="Calibri Light" w:cs="Calibri Light"/>
          <w:b/>
          <w:bCs/>
          <w:sz w:val="28"/>
          <w:szCs w:val="28"/>
        </w:rPr>
        <w:t>–</w:t>
      </w:r>
    </w:p>
    <w:p w14:paraId="4932187F" w14:textId="3D663CF3" w:rsidR="009929F6" w:rsidRDefault="009929F6"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785216" behindDoc="0" locked="0" layoutInCell="1" allowOverlap="1" wp14:anchorId="09F9219F" wp14:editId="4B1DBBCB">
                <wp:simplePos x="0" y="0"/>
                <wp:positionH relativeFrom="margin">
                  <wp:align>right</wp:align>
                </wp:positionH>
                <wp:positionV relativeFrom="paragraph">
                  <wp:posOffset>235585</wp:posOffset>
                </wp:positionV>
                <wp:extent cx="2137558" cy="3360717"/>
                <wp:effectExtent l="0" t="0" r="15240" b="11430"/>
                <wp:wrapNone/>
                <wp:docPr id="244" name="Rectangle: Rounded Corners 244"/>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0C789C" w14:textId="6D393511" w:rsidR="00970D61" w:rsidRPr="00291D93" w:rsidRDefault="00970D61" w:rsidP="009929F6">
                            <w:pPr>
                              <w:jc w:val="center"/>
                              <w:rPr>
                                <w:b/>
                                <w:bCs/>
                                <w:lang w:val="en-IN"/>
                              </w:rPr>
                            </w:pPr>
                            <w:r>
                              <w:rPr>
                                <w:b/>
                                <w:bCs/>
                                <w:lang w:val="en-IN"/>
                              </w:rPr>
                              <w:t>SVM</w:t>
                            </w:r>
                          </w:p>
                          <w:p w14:paraId="317BBE48" w14:textId="7E9DC452" w:rsidR="00970D61" w:rsidRPr="009929F6" w:rsidRDefault="00970D61" w:rsidP="009929F6">
                            <w:pPr>
                              <w:pStyle w:val="ListParagraph"/>
                              <w:numPr>
                                <w:ilvl w:val="0"/>
                                <w:numId w:val="22"/>
                              </w:numPr>
                              <w:rPr>
                                <w:lang w:val="en-IN"/>
                              </w:rPr>
                            </w:pPr>
                            <w:r w:rsidRPr="009929F6">
                              <w:rPr>
                                <w:lang w:val="en-IN"/>
                              </w:rPr>
                              <w:t>After Deleting Correlation (28 Features)</w:t>
                            </w:r>
                          </w:p>
                          <w:p w14:paraId="733FA02D" w14:textId="0D4A339B" w:rsidR="00970D61" w:rsidRPr="009929F6" w:rsidRDefault="00970D61" w:rsidP="009929F6">
                            <w:pPr>
                              <w:pStyle w:val="ListParagraph"/>
                              <w:numPr>
                                <w:ilvl w:val="0"/>
                                <w:numId w:val="22"/>
                              </w:numPr>
                              <w:rPr>
                                <w:lang w:val="en-IN"/>
                              </w:rPr>
                            </w:pPr>
                            <w:r w:rsidRPr="009929F6">
                              <w:rPr>
                                <w:lang w:val="en-IN"/>
                              </w:rPr>
                              <w:t>UFS (17 Features)</w:t>
                            </w:r>
                          </w:p>
                          <w:p w14:paraId="6AF0DE3F" w14:textId="77777777" w:rsidR="00970D61" w:rsidRPr="00291D93" w:rsidRDefault="00970D61" w:rsidP="009929F6">
                            <w:pPr>
                              <w:pStyle w:val="ListParagraph"/>
                              <w:numPr>
                                <w:ilvl w:val="0"/>
                                <w:numId w:val="22"/>
                              </w:numPr>
                              <w:rPr>
                                <w:lang w:val="en-IN"/>
                              </w:rPr>
                            </w:pPr>
                            <w:r w:rsidRPr="00291D93">
                              <w:rPr>
                                <w:lang w:val="en-IN"/>
                              </w:rPr>
                              <w:t>RFE (17 Features)</w:t>
                            </w:r>
                          </w:p>
                          <w:p w14:paraId="358B197D" w14:textId="77777777" w:rsidR="00970D61" w:rsidRPr="00291D93" w:rsidRDefault="00970D61" w:rsidP="009929F6">
                            <w:pPr>
                              <w:pStyle w:val="ListParagraph"/>
                              <w:numPr>
                                <w:ilvl w:val="0"/>
                                <w:numId w:val="22"/>
                              </w:numPr>
                              <w:rPr>
                                <w:lang w:val="en-IN"/>
                              </w:rPr>
                            </w:pPr>
                            <w:r w:rsidRPr="00291D93">
                              <w:rPr>
                                <w:lang w:val="en-IN"/>
                              </w:rPr>
                              <w:t>PCA (17Features)</w:t>
                            </w:r>
                          </w:p>
                          <w:p w14:paraId="345D9AF7" w14:textId="77777777" w:rsidR="00970D61" w:rsidRPr="00291D93" w:rsidRDefault="00970D61" w:rsidP="009929F6">
                            <w:pPr>
                              <w:pStyle w:val="ListParagraph"/>
                              <w:numPr>
                                <w:ilvl w:val="0"/>
                                <w:numId w:val="22"/>
                              </w:numPr>
                              <w:rPr>
                                <w:lang w:val="en-IN"/>
                              </w:rPr>
                            </w:pPr>
                            <w:r w:rsidRPr="00291D93">
                              <w:rPr>
                                <w:lang w:val="en-IN"/>
                              </w:rPr>
                              <w:t>LDA (17Features)</w:t>
                            </w:r>
                          </w:p>
                          <w:p w14:paraId="060EC54F" w14:textId="77777777" w:rsidR="00970D61" w:rsidRPr="00291D93" w:rsidRDefault="00970D61" w:rsidP="009929F6">
                            <w:pPr>
                              <w:pStyle w:val="ListParagraph"/>
                              <w:numPr>
                                <w:ilvl w:val="0"/>
                                <w:numId w:val="22"/>
                              </w:numPr>
                              <w:rPr>
                                <w:lang w:val="en-IN"/>
                              </w:rPr>
                            </w:pPr>
                            <w:r w:rsidRPr="00291D93">
                              <w:rPr>
                                <w:lang w:val="en-IN"/>
                              </w:rPr>
                              <w:t>UFS (11 Features)</w:t>
                            </w:r>
                          </w:p>
                          <w:p w14:paraId="7FB4176D" w14:textId="77777777" w:rsidR="00970D61" w:rsidRPr="00291D93" w:rsidRDefault="00970D61" w:rsidP="009929F6">
                            <w:pPr>
                              <w:pStyle w:val="ListParagraph"/>
                              <w:numPr>
                                <w:ilvl w:val="0"/>
                                <w:numId w:val="22"/>
                              </w:numPr>
                              <w:rPr>
                                <w:lang w:val="en-IN"/>
                              </w:rPr>
                            </w:pPr>
                            <w:r>
                              <w:rPr>
                                <w:lang w:val="en-IN"/>
                              </w:rPr>
                              <w:t>RFE</w:t>
                            </w:r>
                            <w:r w:rsidRPr="00291D93">
                              <w:rPr>
                                <w:lang w:val="en-IN"/>
                              </w:rPr>
                              <w:t xml:space="preserve"> (11 Features)</w:t>
                            </w:r>
                          </w:p>
                          <w:p w14:paraId="3AF3A57D" w14:textId="77777777" w:rsidR="00970D61" w:rsidRPr="00291D93" w:rsidRDefault="00970D61" w:rsidP="009929F6">
                            <w:pPr>
                              <w:pStyle w:val="ListParagraph"/>
                              <w:numPr>
                                <w:ilvl w:val="0"/>
                                <w:numId w:val="22"/>
                              </w:numPr>
                              <w:rPr>
                                <w:lang w:val="en-IN"/>
                              </w:rPr>
                            </w:pPr>
                            <w:r>
                              <w:rPr>
                                <w:lang w:val="en-IN"/>
                              </w:rPr>
                              <w:t>PCA</w:t>
                            </w:r>
                            <w:r w:rsidRPr="00291D93">
                              <w:rPr>
                                <w:lang w:val="en-IN"/>
                              </w:rPr>
                              <w:t xml:space="preserve"> (11 Features)</w:t>
                            </w:r>
                          </w:p>
                          <w:p w14:paraId="30206DAD" w14:textId="77777777" w:rsidR="00970D61" w:rsidRPr="00291D93" w:rsidRDefault="00970D61" w:rsidP="009929F6">
                            <w:pPr>
                              <w:pStyle w:val="ListParagraph"/>
                              <w:numPr>
                                <w:ilvl w:val="0"/>
                                <w:numId w:val="22"/>
                              </w:numPr>
                              <w:rPr>
                                <w:lang w:val="en-IN"/>
                              </w:rPr>
                            </w:pPr>
                            <w:r>
                              <w:rPr>
                                <w:lang w:val="en-IN"/>
                              </w:rPr>
                              <w:t>LDA</w:t>
                            </w:r>
                            <w:r w:rsidRPr="00291D93">
                              <w:rPr>
                                <w:lang w:val="en-IN"/>
                              </w:rPr>
                              <w:t xml:space="preserve"> (11 Features)</w:t>
                            </w:r>
                          </w:p>
                          <w:p w14:paraId="671C4157" w14:textId="77777777" w:rsidR="00970D61" w:rsidRPr="00291D93" w:rsidRDefault="00970D61" w:rsidP="009929F6">
                            <w:pPr>
                              <w:pStyle w:val="ListParagraph"/>
                              <w:numPr>
                                <w:ilvl w:val="0"/>
                                <w:numId w:val="22"/>
                              </w:numPr>
                              <w:rPr>
                                <w:lang w:val="en-IN"/>
                              </w:rPr>
                            </w:pPr>
                            <w:r>
                              <w:rPr>
                                <w:lang w:val="en-IN"/>
                              </w:rPr>
                              <w:t>All as stack</w:t>
                            </w:r>
                            <w:r w:rsidRPr="00291D93">
                              <w:rPr>
                                <w:lang w:val="en-IN"/>
                              </w:rPr>
                              <w:t xml:space="preserve"> (11 Features)</w:t>
                            </w:r>
                          </w:p>
                          <w:p w14:paraId="420388FD" w14:textId="77777777" w:rsidR="00970D61" w:rsidRPr="00291D93" w:rsidRDefault="00970D61" w:rsidP="009929F6">
                            <w:pPr>
                              <w:pStyle w:val="ListParagraph"/>
                              <w:numPr>
                                <w:ilvl w:val="0"/>
                                <w:numId w:val="22"/>
                              </w:numPr>
                              <w:rPr>
                                <w:lang w:val="en-IN"/>
                              </w:rPr>
                            </w:pPr>
                            <w:r>
                              <w:rPr>
                                <w:lang w:val="en-IN"/>
                              </w:rPr>
                              <w:t>RFE and LDA as stack (11 Features)</w:t>
                            </w:r>
                          </w:p>
                          <w:p w14:paraId="1CAB1858" w14:textId="77777777" w:rsidR="00970D61" w:rsidRPr="00291D93" w:rsidRDefault="00970D61" w:rsidP="009929F6">
                            <w:pPr>
                              <w:rPr>
                                <w:lang w:val="en-IN"/>
                              </w:rPr>
                            </w:pPr>
                          </w:p>
                          <w:p w14:paraId="6AD1B7EA" w14:textId="77777777" w:rsidR="00970D61" w:rsidRPr="00291D93" w:rsidRDefault="00970D61" w:rsidP="009929F6">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9219F" id="Rectangle: Rounded Corners 244" o:spid="_x0000_s1087" style="position:absolute;margin-left:117.1pt;margin-top:18.55pt;width:168.3pt;height:264.6pt;z-index:251785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" fillcolor="white [3201]" strokecolor="#70ad47 [3209]" strokeweight="1pt">
                <v:stroke joinstyle="miter"/>
                <v:textbox>
                  <w:txbxContent>
                    <w:p w14:paraId="180C789C" w14:textId="6D393511" w:rsidR="00970D61" w:rsidRPr="00291D93" w:rsidRDefault="00970D61" w:rsidP="009929F6">
                      <w:pPr>
                        <w:jc w:val="center"/>
                        <w:rPr>
                          <w:b/>
                          <w:bCs/>
                          <w:lang w:val="en-IN"/>
                        </w:rPr>
                      </w:pPr>
                      <w:r>
                        <w:rPr>
                          <w:b/>
                          <w:bCs/>
                          <w:lang w:val="en-IN"/>
                        </w:rPr>
                        <w:t>SVM</w:t>
                      </w:r>
                    </w:p>
                    <w:p w14:paraId="317BBE48" w14:textId="7E9DC452" w:rsidR="00970D61" w:rsidRPr="009929F6" w:rsidRDefault="00970D61" w:rsidP="009929F6">
                      <w:pPr>
                        <w:pStyle w:val="ListParagraph"/>
                        <w:numPr>
                          <w:ilvl w:val="0"/>
                          <w:numId w:val="22"/>
                        </w:numPr>
                        <w:rPr>
                          <w:lang w:val="en-IN"/>
                        </w:rPr>
                      </w:pPr>
                      <w:r w:rsidRPr="009929F6">
                        <w:rPr>
                          <w:lang w:val="en-IN"/>
                        </w:rPr>
                        <w:t>After Deleting Correlation (28 Features)</w:t>
                      </w:r>
                    </w:p>
                    <w:p w14:paraId="733FA02D" w14:textId="0D4A339B" w:rsidR="00970D61" w:rsidRPr="009929F6" w:rsidRDefault="00970D61" w:rsidP="009929F6">
                      <w:pPr>
                        <w:pStyle w:val="ListParagraph"/>
                        <w:numPr>
                          <w:ilvl w:val="0"/>
                          <w:numId w:val="22"/>
                        </w:numPr>
                        <w:rPr>
                          <w:lang w:val="en-IN"/>
                        </w:rPr>
                      </w:pPr>
                      <w:r w:rsidRPr="009929F6">
                        <w:rPr>
                          <w:lang w:val="en-IN"/>
                        </w:rPr>
                        <w:t>UFS (17 Features)</w:t>
                      </w:r>
                    </w:p>
                    <w:p w14:paraId="6AF0DE3F" w14:textId="77777777" w:rsidR="00970D61" w:rsidRPr="00291D93" w:rsidRDefault="00970D61" w:rsidP="009929F6">
                      <w:pPr>
                        <w:pStyle w:val="ListParagraph"/>
                        <w:numPr>
                          <w:ilvl w:val="0"/>
                          <w:numId w:val="22"/>
                        </w:numPr>
                        <w:rPr>
                          <w:lang w:val="en-IN"/>
                        </w:rPr>
                      </w:pPr>
                      <w:r w:rsidRPr="00291D93">
                        <w:rPr>
                          <w:lang w:val="en-IN"/>
                        </w:rPr>
                        <w:t>RFE (17 Features)</w:t>
                      </w:r>
                    </w:p>
                    <w:p w14:paraId="358B197D" w14:textId="77777777" w:rsidR="00970D61" w:rsidRPr="00291D93" w:rsidRDefault="00970D61" w:rsidP="009929F6">
                      <w:pPr>
                        <w:pStyle w:val="ListParagraph"/>
                        <w:numPr>
                          <w:ilvl w:val="0"/>
                          <w:numId w:val="22"/>
                        </w:numPr>
                        <w:rPr>
                          <w:lang w:val="en-IN"/>
                        </w:rPr>
                      </w:pPr>
                      <w:r w:rsidRPr="00291D93">
                        <w:rPr>
                          <w:lang w:val="en-IN"/>
                        </w:rPr>
                        <w:t>PCA (17Features)</w:t>
                      </w:r>
                    </w:p>
                    <w:p w14:paraId="345D9AF7" w14:textId="77777777" w:rsidR="00970D61" w:rsidRPr="00291D93" w:rsidRDefault="00970D61" w:rsidP="009929F6">
                      <w:pPr>
                        <w:pStyle w:val="ListParagraph"/>
                        <w:numPr>
                          <w:ilvl w:val="0"/>
                          <w:numId w:val="22"/>
                        </w:numPr>
                        <w:rPr>
                          <w:lang w:val="en-IN"/>
                        </w:rPr>
                      </w:pPr>
                      <w:r w:rsidRPr="00291D93">
                        <w:rPr>
                          <w:lang w:val="en-IN"/>
                        </w:rPr>
                        <w:t>LDA (17Features)</w:t>
                      </w:r>
                    </w:p>
                    <w:p w14:paraId="060EC54F" w14:textId="77777777" w:rsidR="00970D61" w:rsidRPr="00291D93" w:rsidRDefault="00970D61" w:rsidP="009929F6">
                      <w:pPr>
                        <w:pStyle w:val="ListParagraph"/>
                        <w:numPr>
                          <w:ilvl w:val="0"/>
                          <w:numId w:val="22"/>
                        </w:numPr>
                        <w:rPr>
                          <w:lang w:val="en-IN"/>
                        </w:rPr>
                      </w:pPr>
                      <w:r w:rsidRPr="00291D93">
                        <w:rPr>
                          <w:lang w:val="en-IN"/>
                        </w:rPr>
                        <w:t>UFS (11 Features)</w:t>
                      </w:r>
                    </w:p>
                    <w:p w14:paraId="7FB4176D" w14:textId="77777777" w:rsidR="00970D61" w:rsidRPr="00291D93" w:rsidRDefault="00970D61" w:rsidP="009929F6">
                      <w:pPr>
                        <w:pStyle w:val="ListParagraph"/>
                        <w:numPr>
                          <w:ilvl w:val="0"/>
                          <w:numId w:val="22"/>
                        </w:numPr>
                        <w:rPr>
                          <w:lang w:val="en-IN"/>
                        </w:rPr>
                      </w:pPr>
                      <w:r>
                        <w:rPr>
                          <w:lang w:val="en-IN"/>
                        </w:rPr>
                        <w:t>RFE</w:t>
                      </w:r>
                      <w:r w:rsidRPr="00291D93">
                        <w:rPr>
                          <w:lang w:val="en-IN"/>
                        </w:rPr>
                        <w:t xml:space="preserve"> (11 Features)</w:t>
                      </w:r>
                    </w:p>
                    <w:p w14:paraId="3AF3A57D" w14:textId="77777777" w:rsidR="00970D61" w:rsidRPr="00291D93" w:rsidRDefault="00970D61" w:rsidP="009929F6">
                      <w:pPr>
                        <w:pStyle w:val="ListParagraph"/>
                        <w:numPr>
                          <w:ilvl w:val="0"/>
                          <w:numId w:val="22"/>
                        </w:numPr>
                        <w:rPr>
                          <w:lang w:val="en-IN"/>
                        </w:rPr>
                      </w:pPr>
                      <w:r>
                        <w:rPr>
                          <w:lang w:val="en-IN"/>
                        </w:rPr>
                        <w:t>PCA</w:t>
                      </w:r>
                      <w:r w:rsidRPr="00291D93">
                        <w:rPr>
                          <w:lang w:val="en-IN"/>
                        </w:rPr>
                        <w:t xml:space="preserve"> (11 Features)</w:t>
                      </w:r>
                    </w:p>
                    <w:p w14:paraId="30206DAD" w14:textId="77777777" w:rsidR="00970D61" w:rsidRPr="00291D93" w:rsidRDefault="00970D61" w:rsidP="009929F6">
                      <w:pPr>
                        <w:pStyle w:val="ListParagraph"/>
                        <w:numPr>
                          <w:ilvl w:val="0"/>
                          <w:numId w:val="22"/>
                        </w:numPr>
                        <w:rPr>
                          <w:lang w:val="en-IN"/>
                        </w:rPr>
                      </w:pPr>
                      <w:r>
                        <w:rPr>
                          <w:lang w:val="en-IN"/>
                        </w:rPr>
                        <w:t>LDA</w:t>
                      </w:r>
                      <w:r w:rsidRPr="00291D93">
                        <w:rPr>
                          <w:lang w:val="en-IN"/>
                        </w:rPr>
                        <w:t xml:space="preserve"> (11 Features)</w:t>
                      </w:r>
                    </w:p>
                    <w:p w14:paraId="671C4157" w14:textId="77777777" w:rsidR="00970D61" w:rsidRPr="00291D93" w:rsidRDefault="00970D61" w:rsidP="009929F6">
                      <w:pPr>
                        <w:pStyle w:val="ListParagraph"/>
                        <w:numPr>
                          <w:ilvl w:val="0"/>
                          <w:numId w:val="22"/>
                        </w:numPr>
                        <w:rPr>
                          <w:lang w:val="en-IN"/>
                        </w:rPr>
                      </w:pPr>
                      <w:r>
                        <w:rPr>
                          <w:lang w:val="en-IN"/>
                        </w:rPr>
                        <w:t>All as stack</w:t>
                      </w:r>
                      <w:r w:rsidRPr="00291D93">
                        <w:rPr>
                          <w:lang w:val="en-IN"/>
                        </w:rPr>
                        <w:t xml:space="preserve"> (11 Features)</w:t>
                      </w:r>
                    </w:p>
                    <w:p w14:paraId="420388FD" w14:textId="77777777" w:rsidR="00970D61" w:rsidRPr="00291D93" w:rsidRDefault="00970D61" w:rsidP="009929F6">
                      <w:pPr>
                        <w:pStyle w:val="ListParagraph"/>
                        <w:numPr>
                          <w:ilvl w:val="0"/>
                          <w:numId w:val="22"/>
                        </w:numPr>
                        <w:rPr>
                          <w:lang w:val="en-IN"/>
                        </w:rPr>
                      </w:pPr>
                      <w:r>
                        <w:rPr>
                          <w:lang w:val="en-IN"/>
                        </w:rPr>
                        <w:t>RFE and LDA as stack (11 Features)</w:t>
                      </w:r>
                    </w:p>
                    <w:p w14:paraId="1CAB1858" w14:textId="77777777" w:rsidR="00970D61" w:rsidRPr="00291D93" w:rsidRDefault="00970D61" w:rsidP="009929F6">
                      <w:pPr>
                        <w:rPr>
                          <w:lang w:val="en-IN"/>
                        </w:rPr>
                      </w:pPr>
                    </w:p>
                    <w:p w14:paraId="6AD1B7EA" w14:textId="77777777" w:rsidR="00970D61" w:rsidRPr="00291D93" w:rsidRDefault="00970D61" w:rsidP="009929F6">
                      <w:pPr>
                        <w:ind w:left="360"/>
                        <w:rPr>
                          <w:lang w:val="en-IN"/>
                        </w:rPr>
                      </w:pPr>
                    </w:p>
                  </w:txbxContent>
                </v:textbox>
                <w10:wrap anchorx="margin"/>
              </v:roundrect>
            </w:pict>
          </mc:Fallback>
        </mc:AlternateContent>
      </w:r>
      <w:r>
        <w:rPr>
          <w:rFonts w:ascii="Calibri Light" w:hAnsi="Calibri Light" w:cs="Calibri Light"/>
          <w:noProof/>
          <w:sz w:val="28"/>
          <w:szCs w:val="28"/>
        </w:rPr>
        <w:drawing>
          <wp:inline distT="0" distB="0" distL="0" distR="0" wp14:anchorId="3E91F4E5" wp14:editId="66058ECB">
            <wp:extent cx="4781550" cy="3590057"/>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8240" cy="3602588"/>
                    </a:xfrm>
                    <a:prstGeom prst="rect">
                      <a:avLst/>
                    </a:prstGeom>
                    <a:noFill/>
                    <a:ln>
                      <a:noFill/>
                    </a:ln>
                  </pic:spPr>
                </pic:pic>
              </a:graphicData>
            </a:graphic>
          </wp:inline>
        </w:drawing>
      </w:r>
    </w:p>
    <w:p w14:paraId="18677418" w14:textId="53DD7597" w:rsidR="00794B37" w:rsidRDefault="00794B37" w:rsidP="001124CF">
      <w:pPr>
        <w:rPr>
          <w:rFonts w:ascii="Calibri Light" w:hAnsi="Calibri Light" w:cs="Calibri Light"/>
          <w:sz w:val="28"/>
          <w:szCs w:val="28"/>
        </w:rPr>
      </w:pPr>
    </w:p>
    <w:p w14:paraId="71F4F686" w14:textId="5DA25642" w:rsidR="00794B37" w:rsidRDefault="00794B37" w:rsidP="001124CF">
      <w:pPr>
        <w:rPr>
          <w:rFonts w:ascii="Calibri Light" w:hAnsi="Calibri Light" w:cs="Calibri Light"/>
          <w:sz w:val="28"/>
          <w:szCs w:val="28"/>
        </w:rPr>
      </w:pPr>
    </w:p>
    <w:p w14:paraId="37D40B40" w14:textId="546F04FD" w:rsidR="00794B37" w:rsidRDefault="009929F6"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87264" behindDoc="0" locked="0" layoutInCell="1" allowOverlap="1" wp14:anchorId="5DECD9F5" wp14:editId="712DFB99">
                <wp:simplePos x="0" y="0"/>
                <wp:positionH relativeFrom="margin">
                  <wp:align>right</wp:align>
                </wp:positionH>
                <wp:positionV relativeFrom="paragraph">
                  <wp:posOffset>231775</wp:posOffset>
                </wp:positionV>
                <wp:extent cx="2137558" cy="3360717"/>
                <wp:effectExtent l="0" t="0" r="15240" b="11430"/>
                <wp:wrapNone/>
                <wp:docPr id="247" name="Rectangle: Rounded Corners 247"/>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3F2951" w14:textId="4FFEEAAB" w:rsidR="00970D61" w:rsidRPr="00291D93" w:rsidRDefault="00970D61" w:rsidP="009929F6">
                            <w:pPr>
                              <w:jc w:val="center"/>
                              <w:rPr>
                                <w:b/>
                                <w:bCs/>
                                <w:lang w:val="en-IN"/>
                              </w:rPr>
                            </w:pPr>
                            <w:r>
                              <w:rPr>
                                <w:b/>
                                <w:bCs/>
                                <w:lang w:val="en-IN"/>
                              </w:rPr>
                              <w:t>Perceptron</w:t>
                            </w:r>
                          </w:p>
                          <w:p w14:paraId="2120EE08" w14:textId="51727F7C" w:rsidR="00970D61" w:rsidRPr="009929F6" w:rsidRDefault="00970D61" w:rsidP="009929F6">
                            <w:pPr>
                              <w:pStyle w:val="ListParagraph"/>
                              <w:numPr>
                                <w:ilvl w:val="0"/>
                                <w:numId w:val="23"/>
                              </w:numPr>
                              <w:rPr>
                                <w:lang w:val="en-IN"/>
                              </w:rPr>
                            </w:pPr>
                            <w:r w:rsidRPr="009929F6">
                              <w:rPr>
                                <w:lang w:val="en-IN"/>
                              </w:rPr>
                              <w:t>After Deleting Correlation (28 Features)</w:t>
                            </w:r>
                          </w:p>
                          <w:p w14:paraId="07586813" w14:textId="5F87CD2D" w:rsidR="00970D61" w:rsidRPr="009929F6" w:rsidRDefault="00970D61" w:rsidP="009929F6">
                            <w:pPr>
                              <w:pStyle w:val="ListParagraph"/>
                              <w:numPr>
                                <w:ilvl w:val="0"/>
                                <w:numId w:val="23"/>
                              </w:numPr>
                              <w:rPr>
                                <w:lang w:val="en-IN"/>
                              </w:rPr>
                            </w:pPr>
                            <w:r w:rsidRPr="009929F6">
                              <w:rPr>
                                <w:lang w:val="en-IN"/>
                              </w:rPr>
                              <w:t>UFS (17 Features)</w:t>
                            </w:r>
                          </w:p>
                          <w:p w14:paraId="659D5919" w14:textId="77777777" w:rsidR="00970D61" w:rsidRPr="00291D93" w:rsidRDefault="00970D61" w:rsidP="009929F6">
                            <w:pPr>
                              <w:pStyle w:val="ListParagraph"/>
                              <w:numPr>
                                <w:ilvl w:val="0"/>
                                <w:numId w:val="23"/>
                              </w:numPr>
                              <w:rPr>
                                <w:lang w:val="en-IN"/>
                              </w:rPr>
                            </w:pPr>
                            <w:r w:rsidRPr="00291D93">
                              <w:rPr>
                                <w:lang w:val="en-IN"/>
                              </w:rPr>
                              <w:t>RFE (17 Features)</w:t>
                            </w:r>
                          </w:p>
                          <w:p w14:paraId="606FF6C3" w14:textId="77777777" w:rsidR="00970D61" w:rsidRPr="00291D93" w:rsidRDefault="00970D61" w:rsidP="009929F6">
                            <w:pPr>
                              <w:pStyle w:val="ListParagraph"/>
                              <w:numPr>
                                <w:ilvl w:val="0"/>
                                <w:numId w:val="23"/>
                              </w:numPr>
                              <w:rPr>
                                <w:lang w:val="en-IN"/>
                              </w:rPr>
                            </w:pPr>
                            <w:r w:rsidRPr="00291D93">
                              <w:rPr>
                                <w:lang w:val="en-IN"/>
                              </w:rPr>
                              <w:t>PCA (17Features)</w:t>
                            </w:r>
                          </w:p>
                          <w:p w14:paraId="425A7925" w14:textId="77777777" w:rsidR="00970D61" w:rsidRPr="00291D93" w:rsidRDefault="00970D61" w:rsidP="009929F6">
                            <w:pPr>
                              <w:pStyle w:val="ListParagraph"/>
                              <w:numPr>
                                <w:ilvl w:val="0"/>
                                <w:numId w:val="23"/>
                              </w:numPr>
                              <w:rPr>
                                <w:lang w:val="en-IN"/>
                              </w:rPr>
                            </w:pPr>
                            <w:r w:rsidRPr="00291D93">
                              <w:rPr>
                                <w:lang w:val="en-IN"/>
                              </w:rPr>
                              <w:t>LDA (17Features)</w:t>
                            </w:r>
                          </w:p>
                          <w:p w14:paraId="23E66645" w14:textId="77777777" w:rsidR="00970D61" w:rsidRPr="00291D93" w:rsidRDefault="00970D61" w:rsidP="009929F6">
                            <w:pPr>
                              <w:pStyle w:val="ListParagraph"/>
                              <w:numPr>
                                <w:ilvl w:val="0"/>
                                <w:numId w:val="23"/>
                              </w:numPr>
                              <w:rPr>
                                <w:lang w:val="en-IN"/>
                              </w:rPr>
                            </w:pPr>
                            <w:r w:rsidRPr="00291D93">
                              <w:rPr>
                                <w:lang w:val="en-IN"/>
                              </w:rPr>
                              <w:t>UFS (11 Features)</w:t>
                            </w:r>
                          </w:p>
                          <w:p w14:paraId="58EE3922" w14:textId="77777777" w:rsidR="00970D61" w:rsidRPr="00291D93" w:rsidRDefault="00970D61" w:rsidP="009929F6">
                            <w:pPr>
                              <w:pStyle w:val="ListParagraph"/>
                              <w:numPr>
                                <w:ilvl w:val="0"/>
                                <w:numId w:val="23"/>
                              </w:numPr>
                              <w:rPr>
                                <w:lang w:val="en-IN"/>
                              </w:rPr>
                            </w:pPr>
                            <w:r>
                              <w:rPr>
                                <w:lang w:val="en-IN"/>
                              </w:rPr>
                              <w:t>RFE</w:t>
                            </w:r>
                            <w:r w:rsidRPr="00291D93">
                              <w:rPr>
                                <w:lang w:val="en-IN"/>
                              </w:rPr>
                              <w:t xml:space="preserve"> (11 Features)</w:t>
                            </w:r>
                          </w:p>
                          <w:p w14:paraId="4612C5E9" w14:textId="77777777" w:rsidR="00970D61" w:rsidRPr="00291D93" w:rsidRDefault="00970D61" w:rsidP="009929F6">
                            <w:pPr>
                              <w:pStyle w:val="ListParagraph"/>
                              <w:numPr>
                                <w:ilvl w:val="0"/>
                                <w:numId w:val="23"/>
                              </w:numPr>
                              <w:rPr>
                                <w:lang w:val="en-IN"/>
                              </w:rPr>
                            </w:pPr>
                            <w:r>
                              <w:rPr>
                                <w:lang w:val="en-IN"/>
                              </w:rPr>
                              <w:t>PCA</w:t>
                            </w:r>
                            <w:r w:rsidRPr="00291D93">
                              <w:rPr>
                                <w:lang w:val="en-IN"/>
                              </w:rPr>
                              <w:t xml:space="preserve"> (11 Features)</w:t>
                            </w:r>
                          </w:p>
                          <w:p w14:paraId="593F5F73" w14:textId="77777777" w:rsidR="00970D61" w:rsidRPr="00291D93" w:rsidRDefault="00970D61" w:rsidP="009929F6">
                            <w:pPr>
                              <w:pStyle w:val="ListParagraph"/>
                              <w:numPr>
                                <w:ilvl w:val="0"/>
                                <w:numId w:val="23"/>
                              </w:numPr>
                              <w:rPr>
                                <w:lang w:val="en-IN"/>
                              </w:rPr>
                            </w:pPr>
                            <w:r>
                              <w:rPr>
                                <w:lang w:val="en-IN"/>
                              </w:rPr>
                              <w:t>LDA</w:t>
                            </w:r>
                            <w:r w:rsidRPr="00291D93">
                              <w:rPr>
                                <w:lang w:val="en-IN"/>
                              </w:rPr>
                              <w:t xml:space="preserve"> (11 Features)</w:t>
                            </w:r>
                          </w:p>
                          <w:p w14:paraId="6F3D9684" w14:textId="77777777" w:rsidR="00970D61" w:rsidRPr="00291D93" w:rsidRDefault="00970D61" w:rsidP="009929F6">
                            <w:pPr>
                              <w:pStyle w:val="ListParagraph"/>
                              <w:numPr>
                                <w:ilvl w:val="0"/>
                                <w:numId w:val="23"/>
                              </w:numPr>
                              <w:rPr>
                                <w:lang w:val="en-IN"/>
                              </w:rPr>
                            </w:pPr>
                            <w:r>
                              <w:rPr>
                                <w:lang w:val="en-IN"/>
                              </w:rPr>
                              <w:t>All as stack</w:t>
                            </w:r>
                            <w:r w:rsidRPr="00291D93">
                              <w:rPr>
                                <w:lang w:val="en-IN"/>
                              </w:rPr>
                              <w:t xml:space="preserve"> (11 Features)</w:t>
                            </w:r>
                          </w:p>
                          <w:p w14:paraId="28C43AB1" w14:textId="77777777" w:rsidR="00970D61" w:rsidRPr="00291D93" w:rsidRDefault="00970D61" w:rsidP="009929F6">
                            <w:pPr>
                              <w:pStyle w:val="ListParagraph"/>
                              <w:numPr>
                                <w:ilvl w:val="0"/>
                                <w:numId w:val="23"/>
                              </w:numPr>
                              <w:rPr>
                                <w:lang w:val="en-IN"/>
                              </w:rPr>
                            </w:pPr>
                            <w:r>
                              <w:rPr>
                                <w:lang w:val="en-IN"/>
                              </w:rPr>
                              <w:t>RFE and LDA as stack (11 Features)</w:t>
                            </w:r>
                          </w:p>
                          <w:p w14:paraId="0B0C7225" w14:textId="77777777" w:rsidR="00970D61" w:rsidRPr="00291D93" w:rsidRDefault="00970D61" w:rsidP="009929F6">
                            <w:pPr>
                              <w:rPr>
                                <w:lang w:val="en-IN"/>
                              </w:rPr>
                            </w:pPr>
                          </w:p>
                          <w:p w14:paraId="7783A0BF" w14:textId="77777777" w:rsidR="00970D61" w:rsidRPr="00291D93" w:rsidRDefault="00970D61" w:rsidP="009929F6">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CD9F5" id="Rectangle: Rounded Corners 247" o:spid="_x0000_s1088" style="position:absolute;margin-left:117.1pt;margin-top:18.25pt;width:168.3pt;height:264.6pt;z-index:251787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" fillcolor="white [3201]" strokecolor="#70ad47 [3209]" strokeweight="1pt">
                <v:stroke joinstyle="miter"/>
                <v:textbox>
                  <w:txbxContent>
                    <w:p w14:paraId="5B3F2951" w14:textId="4FFEEAAB" w:rsidR="00970D61" w:rsidRPr="00291D93" w:rsidRDefault="00970D61" w:rsidP="009929F6">
                      <w:pPr>
                        <w:jc w:val="center"/>
                        <w:rPr>
                          <w:b/>
                          <w:bCs/>
                          <w:lang w:val="en-IN"/>
                        </w:rPr>
                      </w:pPr>
                      <w:r>
                        <w:rPr>
                          <w:b/>
                          <w:bCs/>
                          <w:lang w:val="en-IN"/>
                        </w:rPr>
                        <w:t>Perceptron</w:t>
                      </w:r>
                    </w:p>
                    <w:p w14:paraId="2120EE08" w14:textId="51727F7C" w:rsidR="00970D61" w:rsidRPr="009929F6" w:rsidRDefault="00970D61" w:rsidP="009929F6">
                      <w:pPr>
                        <w:pStyle w:val="ListParagraph"/>
                        <w:numPr>
                          <w:ilvl w:val="0"/>
                          <w:numId w:val="23"/>
                        </w:numPr>
                        <w:rPr>
                          <w:lang w:val="en-IN"/>
                        </w:rPr>
                      </w:pPr>
                      <w:r w:rsidRPr="009929F6">
                        <w:rPr>
                          <w:lang w:val="en-IN"/>
                        </w:rPr>
                        <w:t>After Deleting Correlation (28 Features)</w:t>
                      </w:r>
                    </w:p>
                    <w:p w14:paraId="07586813" w14:textId="5F87CD2D" w:rsidR="00970D61" w:rsidRPr="009929F6" w:rsidRDefault="00970D61" w:rsidP="009929F6">
                      <w:pPr>
                        <w:pStyle w:val="ListParagraph"/>
                        <w:numPr>
                          <w:ilvl w:val="0"/>
                          <w:numId w:val="23"/>
                        </w:numPr>
                        <w:rPr>
                          <w:lang w:val="en-IN"/>
                        </w:rPr>
                      </w:pPr>
                      <w:r w:rsidRPr="009929F6">
                        <w:rPr>
                          <w:lang w:val="en-IN"/>
                        </w:rPr>
                        <w:t>UFS (17 Features)</w:t>
                      </w:r>
                    </w:p>
                    <w:p w14:paraId="659D5919" w14:textId="77777777" w:rsidR="00970D61" w:rsidRPr="00291D93" w:rsidRDefault="00970D61" w:rsidP="009929F6">
                      <w:pPr>
                        <w:pStyle w:val="ListParagraph"/>
                        <w:numPr>
                          <w:ilvl w:val="0"/>
                          <w:numId w:val="23"/>
                        </w:numPr>
                        <w:rPr>
                          <w:lang w:val="en-IN"/>
                        </w:rPr>
                      </w:pPr>
                      <w:r w:rsidRPr="00291D93">
                        <w:rPr>
                          <w:lang w:val="en-IN"/>
                        </w:rPr>
                        <w:t>RFE (17 Features)</w:t>
                      </w:r>
                    </w:p>
                    <w:p w14:paraId="606FF6C3" w14:textId="77777777" w:rsidR="00970D61" w:rsidRPr="00291D93" w:rsidRDefault="00970D61" w:rsidP="009929F6">
                      <w:pPr>
                        <w:pStyle w:val="ListParagraph"/>
                        <w:numPr>
                          <w:ilvl w:val="0"/>
                          <w:numId w:val="23"/>
                        </w:numPr>
                        <w:rPr>
                          <w:lang w:val="en-IN"/>
                        </w:rPr>
                      </w:pPr>
                      <w:r w:rsidRPr="00291D93">
                        <w:rPr>
                          <w:lang w:val="en-IN"/>
                        </w:rPr>
                        <w:t>PCA (17Features)</w:t>
                      </w:r>
                    </w:p>
                    <w:p w14:paraId="425A7925" w14:textId="77777777" w:rsidR="00970D61" w:rsidRPr="00291D93" w:rsidRDefault="00970D61" w:rsidP="009929F6">
                      <w:pPr>
                        <w:pStyle w:val="ListParagraph"/>
                        <w:numPr>
                          <w:ilvl w:val="0"/>
                          <w:numId w:val="23"/>
                        </w:numPr>
                        <w:rPr>
                          <w:lang w:val="en-IN"/>
                        </w:rPr>
                      </w:pPr>
                      <w:r w:rsidRPr="00291D93">
                        <w:rPr>
                          <w:lang w:val="en-IN"/>
                        </w:rPr>
                        <w:t>LDA (17Features)</w:t>
                      </w:r>
                    </w:p>
                    <w:p w14:paraId="23E66645" w14:textId="77777777" w:rsidR="00970D61" w:rsidRPr="00291D93" w:rsidRDefault="00970D61" w:rsidP="009929F6">
                      <w:pPr>
                        <w:pStyle w:val="ListParagraph"/>
                        <w:numPr>
                          <w:ilvl w:val="0"/>
                          <w:numId w:val="23"/>
                        </w:numPr>
                        <w:rPr>
                          <w:lang w:val="en-IN"/>
                        </w:rPr>
                      </w:pPr>
                      <w:r w:rsidRPr="00291D93">
                        <w:rPr>
                          <w:lang w:val="en-IN"/>
                        </w:rPr>
                        <w:t>UFS (11 Features)</w:t>
                      </w:r>
                    </w:p>
                    <w:p w14:paraId="58EE3922" w14:textId="77777777" w:rsidR="00970D61" w:rsidRPr="00291D93" w:rsidRDefault="00970D61" w:rsidP="009929F6">
                      <w:pPr>
                        <w:pStyle w:val="ListParagraph"/>
                        <w:numPr>
                          <w:ilvl w:val="0"/>
                          <w:numId w:val="23"/>
                        </w:numPr>
                        <w:rPr>
                          <w:lang w:val="en-IN"/>
                        </w:rPr>
                      </w:pPr>
                      <w:r>
                        <w:rPr>
                          <w:lang w:val="en-IN"/>
                        </w:rPr>
                        <w:t>RFE</w:t>
                      </w:r>
                      <w:r w:rsidRPr="00291D93">
                        <w:rPr>
                          <w:lang w:val="en-IN"/>
                        </w:rPr>
                        <w:t xml:space="preserve"> (11 Features)</w:t>
                      </w:r>
                    </w:p>
                    <w:p w14:paraId="4612C5E9" w14:textId="77777777" w:rsidR="00970D61" w:rsidRPr="00291D93" w:rsidRDefault="00970D61" w:rsidP="009929F6">
                      <w:pPr>
                        <w:pStyle w:val="ListParagraph"/>
                        <w:numPr>
                          <w:ilvl w:val="0"/>
                          <w:numId w:val="23"/>
                        </w:numPr>
                        <w:rPr>
                          <w:lang w:val="en-IN"/>
                        </w:rPr>
                      </w:pPr>
                      <w:r>
                        <w:rPr>
                          <w:lang w:val="en-IN"/>
                        </w:rPr>
                        <w:t>PCA</w:t>
                      </w:r>
                      <w:r w:rsidRPr="00291D93">
                        <w:rPr>
                          <w:lang w:val="en-IN"/>
                        </w:rPr>
                        <w:t xml:space="preserve"> (11 Features)</w:t>
                      </w:r>
                    </w:p>
                    <w:p w14:paraId="593F5F73" w14:textId="77777777" w:rsidR="00970D61" w:rsidRPr="00291D93" w:rsidRDefault="00970D61" w:rsidP="009929F6">
                      <w:pPr>
                        <w:pStyle w:val="ListParagraph"/>
                        <w:numPr>
                          <w:ilvl w:val="0"/>
                          <w:numId w:val="23"/>
                        </w:numPr>
                        <w:rPr>
                          <w:lang w:val="en-IN"/>
                        </w:rPr>
                      </w:pPr>
                      <w:r>
                        <w:rPr>
                          <w:lang w:val="en-IN"/>
                        </w:rPr>
                        <w:t>LDA</w:t>
                      </w:r>
                      <w:r w:rsidRPr="00291D93">
                        <w:rPr>
                          <w:lang w:val="en-IN"/>
                        </w:rPr>
                        <w:t xml:space="preserve"> (11 Features)</w:t>
                      </w:r>
                    </w:p>
                    <w:p w14:paraId="6F3D9684" w14:textId="77777777" w:rsidR="00970D61" w:rsidRPr="00291D93" w:rsidRDefault="00970D61" w:rsidP="009929F6">
                      <w:pPr>
                        <w:pStyle w:val="ListParagraph"/>
                        <w:numPr>
                          <w:ilvl w:val="0"/>
                          <w:numId w:val="23"/>
                        </w:numPr>
                        <w:rPr>
                          <w:lang w:val="en-IN"/>
                        </w:rPr>
                      </w:pPr>
                      <w:r>
                        <w:rPr>
                          <w:lang w:val="en-IN"/>
                        </w:rPr>
                        <w:t>All as stack</w:t>
                      </w:r>
                      <w:r w:rsidRPr="00291D93">
                        <w:rPr>
                          <w:lang w:val="en-IN"/>
                        </w:rPr>
                        <w:t xml:space="preserve"> (11 Features)</w:t>
                      </w:r>
                    </w:p>
                    <w:p w14:paraId="28C43AB1" w14:textId="77777777" w:rsidR="00970D61" w:rsidRPr="00291D93" w:rsidRDefault="00970D61" w:rsidP="009929F6">
                      <w:pPr>
                        <w:pStyle w:val="ListParagraph"/>
                        <w:numPr>
                          <w:ilvl w:val="0"/>
                          <w:numId w:val="23"/>
                        </w:numPr>
                        <w:rPr>
                          <w:lang w:val="en-IN"/>
                        </w:rPr>
                      </w:pPr>
                      <w:r>
                        <w:rPr>
                          <w:lang w:val="en-IN"/>
                        </w:rPr>
                        <w:t>RFE and LDA as stack (11 Features)</w:t>
                      </w:r>
                    </w:p>
                    <w:p w14:paraId="0B0C7225" w14:textId="77777777" w:rsidR="00970D61" w:rsidRPr="00291D93" w:rsidRDefault="00970D61" w:rsidP="009929F6">
                      <w:pPr>
                        <w:rPr>
                          <w:lang w:val="en-IN"/>
                        </w:rPr>
                      </w:pPr>
                    </w:p>
                    <w:p w14:paraId="7783A0BF" w14:textId="77777777" w:rsidR="00970D61" w:rsidRPr="00291D93" w:rsidRDefault="00970D61" w:rsidP="009929F6">
                      <w:pPr>
                        <w:ind w:left="360"/>
                        <w:rPr>
                          <w:lang w:val="en-IN"/>
                        </w:rPr>
                      </w:pPr>
                    </w:p>
                  </w:txbxContent>
                </v:textbox>
                <w10:wrap anchorx="margin"/>
              </v:roundrect>
            </w:pict>
          </mc:Fallback>
        </mc:AlternateContent>
      </w:r>
      <w:r>
        <w:rPr>
          <w:rFonts w:ascii="Calibri Light" w:hAnsi="Calibri Light" w:cs="Calibri Light"/>
          <w:noProof/>
          <w:sz w:val="28"/>
          <w:szCs w:val="28"/>
        </w:rPr>
        <w:drawing>
          <wp:inline distT="0" distB="0" distL="0" distR="0" wp14:anchorId="6DD852C4" wp14:editId="38137B3D">
            <wp:extent cx="4800600" cy="3604359"/>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9613" cy="3633651"/>
                    </a:xfrm>
                    <a:prstGeom prst="rect">
                      <a:avLst/>
                    </a:prstGeom>
                    <a:noFill/>
                    <a:ln>
                      <a:noFill/>
                    </a:ln>
                  </pic:spPr>
                </pic:pic>
              </a:graphicData>
            </a:graphic>
          </wp:inline>
        </w:drawing>
      </w:r>
    </w:p>
    <w:p w14:paraId="5EC6C672" w14:textId="7A1540D9" w:rsidR="00794B37" w:rsidRDefault="00794B37" w:rsidP="001124CF">
      <w:pPr>
        <w:rPr>
          <w:rFonts w:ascii="Calibri Light" w:hAnsi="Calibri Light" w:cs="Calibri Light"/>
          <w:sz w:val="28"/>
          <w:szCs w:val="28"/>
        </w:rPr>
      </w:pPr>
    </w:p>
    <w:p w14:paraId="71C7994D" w14:textId="397B4FF7" w:rsidR="009929F6" w:rsidRDefault="009929F6" w:rsidP="001124CF">
      <w:pPr>
        <w:rPr>
          <w:rFonts w:ascii="Calibri Light" w:hAnsi="Calibri Light" w:cs="Calibri Light"/>
          <w:sz w:val="28"/>
          <w:szCs w:val="28"/>
        </w:rPr>
      </w:pPr>
      <w:r>
        <w:rPr>
          <w:rFonts w:ascii="Calibri Light" w:hAnsi="Calibri Light" w:cs="Calibri Light"/>
          <w:noProof/>
          <w:sz w:val="28"/>
          <w:szCs w:val="28"/>
        </w:rPr>
        <w:lastRenderedPageBreak/>
        <mc:AlternateContent>
          <mc:Choice Requires="wps">
            <w:drawing>
              <wp:anchor distT="0" distB="0" distL="114300" distR="114300" simplePos="0" relativeHeight="251789312" behindDoc="0" locked="0" layoutInCell="1" allowOverlap="1" wp14:anchorId="17B26CB2" wp14:editId="215ADDF9">
                <wp:simplePos x="0" y="0"/>
                <wp:positionH relativeFrom="margin">
                  <wp:align>right</wp:align>
                </wp:positionH>
                <wp:positionV relativeFrom="paragraph">
                  <wp:posOffset>284480</wp:posOffset>
                </wp:positionV>
                <wp:extent cx="2137558" cy="3360717"/>
                <wp:effectExtent l="0" t="0" r="15240" b="11430"/>
                <wp:wrapNone/>
                <wp:docPr id="250" name="Rectangle: Rounded Corners 250"/>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00BD1C" w14:textId="2F5327D4" w:rsidR="00970D61" w:rsidRPr="00291D93" w:rsidRDefault="00970D61" w:rsidP="009929F6">
                            <w:pPr>
                              <w:jc w:val="center"/>
                              <w:rPr>
                                <w:b/>
                                <w:bCs/>
                                <w:lang w:val="en-IN"/>
                              </w:rPr>
                            </w:pPr>
                            <w:r>
                              <w:rPr>
                                <w:b/>
                                <w:bCs/>
                                <w:lang w:val="en-IN"/>
                              </w:rPr>
                              <w:t>KNN</w:t>
                            </w:r>
                          </w:p>
                          <w:p w14:paraId="076398C4" w14:textId="1F5A42C2" w:rsidR="00970D61" w:rsidRPr="009929F6" w:rsidRDefault="00970D61" w:rsidP="009929F6">
                            <w:pPr>
                              <w:pStyle w:val="ListParagraph"/>
                              <w:numPr>
                                <w:ilvl w:val="0"/>
                                <w:numId w:val="24"/>
                              </w:numPr>
                              <w:rPr>
                                <w:lang w:val="en-IN"/>
                              </w:rPr>
                            </w:pPr>
                            <w:r w:rsidRPr="009929F6">
                              <w:rPr>
                                <w:lang w:val="en-IN"/>
                              </w:rPr>
                              <w:t>After Deleting Correlation (28 Features)</w:t>
                            </w:r>
                          </w:p>
                          <w:p w14:paraId="12E85685" w14:textId="5851FE49" w:rsidR="00970D61" w:rsidRPr="009929F6" w:rsidRDefault="00970D61" w:rsidP="009929F6">
                            <w:pPr>
                              <w:pStyle w:val="ListParagraph"/>
                              <w:numPr>
                                <w:ilvl w:val="0"/>
                                <w:numId w:val="24"/>
                              </w:numPr>
                              <w:rPr>
                                <w:lang w:val="en-IN"/>
                              </w:rPr>
                            </w:pPr>
                            <w:r w:rsidRPr="009929F6">
                              <w:rPr>
                                <w:lang w:val="en-IN"/>
                              </w:rPr>
                              <w:t>UFS (17 Features)</w:t>
                            </w:r>
                          </w:p>
                          <w:p w14:paraId="764BF272" w14:textId="77777777" w:rsidR="00970D61" w:rsidRPr="00291D93" w:rsidRDefault="00970D61" w:rsidP="009929F6">
                            <w:pPr>
                              <w:pStyle w:val="ListParagraph"/>
                              <w:numPr>
                                <w:ilvl w:val="0"/>
                                <w:numId w:val="24"/>
                              </w:numPr>
                              <w:rPr>
                                <w:lang w:val="en-IN"/>
                              </w:rPr>
                            </w:pPr>
                            <w:r w:rsidRPr="00291D93">
                              <w:rPr>
                                <w:lang w:val="en-IN"/>
                              </w:rPr>
                              <w:t>RFE (17 Features)</w:t>
                            </w:r>
                          </w:p>
                          <w:p w14:paraId="5AA10037" w14:textId="77777777" w:rsidR="00970D61" w:rsidRPr="00291D93" w:rsidRDefault="00970D61" w:rsidP="009929F6">
                            <w:pPr>
                              <w:pStyle w:val="ListParagraph"/>
                              <w:numPr>
                                <w:ilvl w:val="0"/>
                                <w:numId w:val="24"/>
                              </w:numPr>
                              <w:rPr>
                                <w:lang w:val="en-IN"/>
                              </w:rPr>
                            </w:pPr>
                            <w:r w:rsidRPr="00291D93">
                              <w:rPr>
                                <w:lang w:val="en-IN"/>
                              </w:rPr>
                              <w:t>PCA (17Features)</w:t>
                            </w:r>
                          </w:p>
                          <w:p w14:paraId="6D92211C" w14:textId="77777777" w:rsidR="00970D61" w:rsidRPr="00291D93" w:rsidRDefault="00970D61" w:rsidP="009929F6">
                            <w:pPr>
                              <w:pStyle w:val="ListParagraph"/>
                              <w:numPr>
                                <w:ilvl w:val="0"/>
                                <w:numId w:val="24"/>
                              </w:numPr>
                              <w:rPr>
                                <w:lang w:val="en-IN"/>
                              </w:rPr>
                            </w:pPr>
                            <w:r w:rsidRPr="00291D93">
                              <w:rPr>
                                <w:lang w:val="en-IN"/>
                              </w:rPr>
                              <w:t>LDA (17Features)</w:t>
                            </w:r>
                          </w:p>
                          <w:p w14:paraId="1A0D14ED" w14:textId="77777777" w:rsidR="00970D61" w:rsidRPr="00291D93" w:rsidRDefault="00970D61" w:rsidP="009929F6">
                            <w:pPr>
                              <w:pStyle w:val="ListParagraph"/>
                              <w:numPr>
                                <w:ilvl w:val="0"/>
                                <w:numId w:val="24"/>
                              </w:numPr>
                              <w:rPr>
                                <w:lang w:val="en-IN"/>
                              </w:rPr>
                            </w:pPr>
                            <w:r w:rsidRPr="00291D93">
                              <w:rPr>
                                <w:lang w:val="en-IN"/>
                              </w:rPr>
                              <w:t>UFS (11 Features)</w:t>
                            </w:r>
                          </w:p>
                          <w:p w14:paraId="02E8955A" w14:textId="77777777" w:rsidR="00970D61" w:rsidRPr="00291D93" w:rsidRDefault="00970D61" w:rsidP="009929F6">
                            <w:pPr>
                              <w:pStyle w:val="ListParagraph"/>
                              <w:numPr>
                                <w:ilvl w:val="0"/>
                                <w:numId w:val="24"/>
                              </w:numPr>
                              <w:rPr>
                                <w:lang w:val="en-IN"/>
                              </w:rPr>
                            </w:pPr>
                            <w:r>
                              <w:rPr>
                                <w:lang w:val="en-IN"/>
                              </w:rPr>
                              <w:t>RFE</w:t>
                            </w:r>
                            <w:r w:rsidRPr="00291D93">
                              <w:rPr>
                                <w:lang w:val="en-IN"/>
                              </w:rPr>
                              <w:t xml:space="preserve"> (11 Features)</w:t>
                            </w:r>
                          </w:p>
                          <w:p w14:paraId="2FB65B96" w14:textId="77777777" w:rsidR="00970D61" w:rsidRPr="00291D93" w:rsidRDefault="00970D61" w:rsidP="009929F6">
                            <w:pPr>
                              <w:pStyle w:val="ListParagraph"/>
                              <w:numPr>
                                <w:ilvl w:val="0"/>
                                <w:numId w:val="24"/>
                              </w:numPr>
                              <w:rPr>
                                <w:lang w:val="en-IN"/>
                              </w:rPr>
                            </w:pPr>
                            <w:r>
                              <w:rPr>
                                <w:lang w:val="en-IN"/>
                              </w:rPr>
                              <w:t>PCA</w:t>
                            </w:r>
                            <w:r w:rsidRPr="00291D93">
                              <w:rPr>
                                <w:lang w:val="en-IN"/>
                              </w:rPr>
                              <w:t xml:space="preserve"> (11 Features)</w:t>
                            </w:r>
                          </w:p>
                          <w:p w14:paraId="01E464B0" w14:textId="77777777" w:rsidR="00970D61" w:rsidRPr="00291D93" w:rsidRDefault="00970D61" w:rsidP="009929F6">
                            <w:pPr>
                              <w:pStyle w:val="ListParagraph"/>
                              <w:numPr>
                                <w:ilvl w:val="0"/>
                                <w:numId w:val="24"/>
                              </w:numPr>
                              <w:rPr>
                                <w:lang w:val="en-IN"/>
                              </w:rPr>
                            </w:pPr>
                            <w:r>
                              <w:rPr>
                                <w:lang w:val="en-IN"/>
                              </w:rPr>
                              <w:t>LDA</w:t>
                            </w:r>
                            <w:r w:rsidRPr="00291D93">
                              <w:rPr>
                                <w:lang w:val="en-IN"/>
                              </w:rPr>
                              <w:t xml:space="preserve"> (11 Features)</w:t>
                            </w:r>
                          </w:p>
                          <w:p w14:paraId="31F75A3A" w14:textId="77777777" w:rsidR="00970D61" w:rsidRPr="00291D93" w:rsidRDefault="00970D61" w:rsidP="009929F6">
                            <w:pPr>
                              <w:pStyle w:val="ListParagraph"/>
                              <w:numPr>
                                <w:ilvl w:val="0"/>
                                <w:numId w:val="24"/>
                              </w:numPr>
                              <w:rPr>
                                <w:lang w:val="en-IN"/>
                              </w:rPr>
                            </w:pPr>
                            <w:r>
                              <w:rPr>
                                <w:lang w:val="en-IN"/>
                              </w:rPr>
                              <w:t>All as stack</w:t>
                            </w:r>
                            <w:r w:rsidRPr="00291D93">
                              <w:rPr>
                                <w:lang w:val="en-IN"/>
                              </w:rPr>
                              <w:t xml:space="preserve"> (11 Features)</w:t>
                            </w:r>
                          </w:p>
                          <w:p w14:paraId="794D35F1" w14:textId="77777777" w:rsidR="00970D61" w:rsidRPr="00291D93" w:rsidRDefault="00970D61" w:rsidP="009929F6">
                            <w:pPr>
                              <w:pStyle w:val="ListParagraph"/>
                              <w:numPr>
                                <w:ilvl w:val="0"/>
                                <w:numId w:val="24"/>
                              </w:numPr>
                              <w:rPr>
                                <w:lang w:val="en-IN"/>
                              </w:rPr>
                            </w:pPr>
                            <w:r>
                              <w:rPr>
                                <w:lang w:val="en-IN"/>
                              </w:rPr>
                              <w:t>RFE and LDA as stack (11 Features)</w:t>
                            </w:r>
                          </w:p>
                          <w:p w14:paraId="221B4B59" w14:textId="77777777" w:rsidR="00970D61" w:rsidRPr="00291D93" w:rsidRDefault="00970D61" w:rsidP="009929F6">
                            <w:pPr>
                              <w:rPr>
                                <w:lang w:val="en-IN"/>
                              </w:rPr>
                            </w:pPr>
                          </w:p>
                          <w:p w14:paraId="0C266549" w14:textId="77777777" w:rsidR="00970D61" w:rsidRPr="00291D93" w:rsidRDefault="00970D61" w:rsidP="009929F6">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26CB2" id="Rectangle: Rounded Corners 250" o:spid="_x0000_s1089" style="position:absolute;margin-left:117.1pt;margin-top:22.4pt;width:168.3pt;height:264.6pt;z-index:251789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" fillcolor="white [3201]" strokecolor="#70ad47 [3209]" strokeweight="1pt">
                <v:stroke joinstyle="miter"/>
                <v:textbox>
                  <w:txbxContent>
                    <w:p w14:paraId="1000BD1C" w14:textId="2F5327D4" w:rsidR="00970D61" w:rsidRPr="00291D93" w:rsidRDefault="00970D61" w:rsidP="009929F6">
                      <w:pPr>
                        <w:jc w:val="center"/>
                        <w:rPr>
                          <w:b/>
                          <w:bCs/>
                          <w:lang w:val="en-IN"/>
                        </w:rPr>
                      </w:pPr>
                      <w:r>
                        <w:rPr>
                          <w:b/>
                          <w:bCs/>
                          <w:lang w:val="en-IN"/>
                        </w:rPr>
                        <w:t>KNN</w:t>
                      </w:r>
                    </w:p>
                    <w:p w14:paraId="076398C4" w14:textId="1F5A42C2" w:rsidR="00970D61" w:rsidRPr="009929F6" w:rsidRDefault="00970D61" w:rsidP="009929F6">
                      <w:pPr>
                        <w:pStyle w:val="ListParagraph"/>
                        <w:numPr>
                          <w:ilvl w:val="0"/>
                          <w:numId w:val="24"/>
                        </w:numPr>
                        <w:rPr>
                          <w:lang w:val="en-IN"/>
                        </w:rPr>
                      </w:pPr>
                      <w:r w:rsidRPr="009929F6">
                        <w:rPr>
                          <w:lang w:val="en-IN"/>
                        </w:rPr>
                        <w:t>After Deleting Correlation (28 Features)</w:t>
                      </w:r>
                    </w:p>
                    <w:p w14:paraId="12E85685" w14:textId="5851FE49" w:rsidR="00970D61" w:rsidRPr="009929F6" w:rsidRDefault="00970D61" w:rsidP="009929F6">
                      <w:pPr>
                        <w:pStyle w:val="ListParagraph"/>
                        <w:numPr>
                          <w:ilvl w:val="0"/>
                          <w:numId w:val="24"/>
                        </w:numPr>
                        <w:rPr>
                          <w:lang w:val="en-IN"/>
                        </w:rPr>
                      </w:pPr>
                      <w:r w:rsidRPr="009929F6">
                        <w:rPr>
                          <w:lang w:val="en-IN"/>
                        </w:rPr>
                        <w:t>UFS (17 Features)</w:t>
                      </w:r>
                    </w:p>
                    <w:p w14:paraId="764BF272" w14:textId="77777777" w:rsidR="00970D61" w:rsidRPr="00291D93" w:rsidRDefault="00970D61" w:rsidP="009929F6">
                      <w:pPr>
                        <w:pStyle w:val="ListParagraph"/>
                        <w:numPr>
                          <w:ilvl w:val="0"/>
                          <w:numId w:val="24"/>
                        </w:numPr>
                        <w:rPr>
                          <w:lang w:val="en-IN"/>
                        </w:rPr>
                      </w:pPr>
                      <w:r w:rsidRPr="00291D93">
                        <w:rPr>
                          <w:lang w:val="en-IN"/>
                        </w:rPr>
                        <w:t>RFE (17 Features)</w:t>
                      </w:r>
                    </w:p>
                    <w:p w14:paraId="5AA10037" w14:textId="77777777" w:rsidR="00970D61" w:rsidRPr="00291D93" w:rsidRDefault="00970D61" w:rsidP="009929F6">
                      <w:pPr>
                        <w:pStyle w:val="ListParagraph"/>
                        <w:numPr>
                          <w:ilvl w:val="0"/>
                          <w:numId w:val="24"/>
                        </w:numPr>
                        <w:rPr>
                          <w:lang w:val="en-IN"/>
                        </w:rPr>
                      </w:pPr>
                      <w:r w:rsidRPr="00291D93">
                        <w:rPr>
                          <w:lang w:val="en-IN"/>
                        </w:rPr>
                        <w:t>PCA (17Features)</w:t>
                      </w:r>
                    </w:p>
                    <w:p w14:paraId="6D92211C" w14:textId="77777777" w:rsidR="00970D61" w:rsidRPr="00291D93" w:rsidRDefault="00970D61" w:rsidP="009929F6">
                      <w:pPr>
                        <w:pStyle w:val="ListParagraph"/>
                        <w:numPr>
                          <w:ilvl w:val="0"/>
                          <w:numId w:val="24"/>
                        </w:numPr>
                        <w:rPr>
                          <w:lang w:val="en-IN"/>
                        </w:rPr>
                      </w:pPr>
                      <w:r w:rsidRPr="00291D93">
                        <w:rPr>
                          <w:lang w:val="en-IN"/>
                        </w:rPr>
                        <w:t>LDA (17Features)</w:t>
                      </w:r>
                    </w:p>
                    <w:p w14:paraId="1A0D14ED" w14:textId="77777777" w:rsidR="00970D61" w:rsidRPr="00291D93" w:rsidRDefault="00970D61" w:rsidP="009929F6">
                      <w:pPr>
                        <w:pStyle w:val="ListParagraph"/>
                        <w:numPr>
                          <w:ilvl w:val="0"/>
                          <w:numId w:val="24"/>
                        </w:numPr>
                        <w:rPr>
                          <w:lang w:val="en-IN"/>
                        </w:rPr>
                      </w:pPr>
                      <w:r w:rsidRPr="00291D93">
                        <w:rPr>
                          <w:lang w:val="en-IN"/>
                        </w:rPr>
                        <w:t>UFS (11 Features)</w:t>
                      </w:r>
                    </w:p>
                    <w:p w14:paraId="02E8955A" w14:textId="77777777" w:rsidR="00970D61" w:rsidRPr="00291D93" w:rsidRDefault="00970D61" w:rsidP="009929F6">
                      <w:pPr>
                        <w:pStyle w:val="ListParagraph"/>
                        <w:numPr>
                          <w:ilvl w:val="0"/>
                          <w:numId w:val="24"/>
                        </w:numPr>
                        <w:rPr>
                          <w:lang w:val="en-IN"/>
                        </w:rPr>
                      </w:pPr>
                      <w:r>
                        <w:rPr>
                          <w:lang w:val="en-IN"/>
                        </w:rPr>
                        <w:t>RFE</w:t>
                      </w:r>
                      <w:r w:rsidRPr="00291D93">
                        <w:rPr>
                          <w:lang w:val="en-IN"/>
                        </w:rPr>
                        <w:t xml:space="preserve"> (11 Features)</w:t>
                      </w:r>
                    </w:p>
                    <w:p w14:paraId="2FB65B96" w14:textId="77777777" w:rsidR="00970D61" w:rsidRPr="00291D93" w:rsidRDefault="00970D61" w:rsidP="009929F6">
                      <w:pPr>
                        <w:pStyle w:val="ListParagraph"/>
                        <w:numPr>
                          <w:ilvl w:val="0"/>
                          <w:numId w:val="24"/>
                        </w:numPr>
                        <w:rPr>
                          <w:lang w:val="en-IN"/>
                        </w:rPr>
                      </w:pPr>
                      <w:r>
                        <w:rPr>
                          <w:lang w:val="en-IN"/>
                        </w:rPr>
                        <w:t>PCA</w:t>
                      </w:r>
                      <w:r w:rsidRPr="00291D93">
                        <w:rPr>
                          <w:lang w:val="en-IN"/>
                        </w:rPr>
                        <w:t xml:space="preserve"> (11 Features)</w:t>
                      </w:r>
                    </w:p>
                    <w:p w14:paraId="01E464B0" w14:textId="77777777" w:rsidR="00970D61" w:rsidRPr="00291D93" w:rsidRDefault="00970D61" w:rsidP="009929F6">
                      <w:pPr>
                        <w:pStyle w:val="ListParagraph"/>
                        <w:numPr>
                          <w:ilvl w:val="0"/>
                          <w:numId w:val="24"/>
                        </w:numPr>
                        <w:rPr>
                          <w:lang w:val="en-IN"/>
                        </w:rPr>
                      </w:pPr>
                      <w:r>
                        <w:rPr>
                          <w:lang w:val="en-IN"/>
                        </w:rPr>
                        <w:t>LDA</w:t>
                      </w:r>
                      <w:r w:rsidRPr="00291D93">
                        <w:rPr>
                          <w:lang w:val="en-IN"/>
                        </w:rPr>
                        <w:t xml:space="preserve"> (11 Features)</w:t>
                      </w:r>
                    </w:p>
                    <w:p w14:paraId="31F75A3A" w14:textId="77777777" w:rsidR="00970D61" w:rsidRPr="00291D93" w:rsidRDefault="00970D61" w:rsidP="009929F6">
                      <w:pPr>
                        <w:pStyle w:val="ListParagraph"/>
                        <w:numPr>
                          <w:ilvl w:val="0"/>
                          <w:numId w:val="24"/>
                        </w:numPr>
                        <w:rPr>
                          <w:lang w:val="en-IN"/>
                        </w:rPr>
                      </w:pPr>
                      <w:r>
                        <w:rPr>
                          <w:lang w:val="en-IN"/>
                        </w:rPr>
                        <w:t>All as stack</w:t>
                      </w:r>
                      <w:r w:rsidRPr="00291D93">
                        <w:rPr>
                          <w:lang w:val="en-IN"/>
                        </w:rPr>
                        <w:t xml:space="preserve"> (11 Features)</w:t>
                      </w:r>
                    </w:p>
                    <w:p w14:paraId="794D35F1" w14:textId="77777777" w:rsidR="00970D61" w:rsidRPr="00291D93" w:rsidRDefault="00970D61" w:rsidP="009929F6">
                      <w:pPr>
                        <w:pStyle w:val="ListParagraph"/>
                        <w:numPr>
                          <w:ilvl w:val="0"/>
                          <w:numId w:val="24"/>
                        </w:numPr>
                        <w:rPr>
                          <w:lang w:val="en-IN"/>
                        </w:rPr>
                      </w:pPr>
                      <w:r>
                        <w:rPr>
                          <w:lang w:val="en-IN"/>
                        </w:rPr>
                        <w:t>RFE and LDA as stack (11 Features)</w:t>
                      </w:r>
                    </w:p>
                    <w:p w14:paraId="221B4B59" w14:textId="77777777" w:rsidR="00970D61" w:rsidRPr="00291D93" w:rsidRDefault="00970D61" w:rsidP="009929F6">
                      <w:pPr>
                        <w:rPr>
                          <w:lang w:val="en-IN"/>
                        </w:rPr>
                      </w:pPr>
                    </w:p>
                    <w:p w14:paraId="0C266549" w14:textId="77777777" w:rsidR="00970D61" w:rsidRPr="00291D93" w:rsidRDefault="00970D61" w:rsidP="009929F6">
                      <w:pPr>
                        <w:ind w:left="360"/>
                        <w:rPr>
                          <w:lang w:val="en-IN"/>
                        </w:rPr>
                      </w:pPr>
                    </w:p>
                  </w:txbxContent>
                </v:textbox>
                <w10:wrap anchorx="margin"/>
              </v:roundrect>
            </w:pict>
          </mc:Fallback>
        </mc:AlternateContent>
      </w:r>
      <w:r>
        <w:rPr>
          <w:rFonts w:ascii="Calibri Light" w:hAnsi="Calibri Light" w:cs="Calibri Light"/>
          <w:noProof/>
          <w:sz w:val="28"/>
          <w:szCs w:val="28"/>
        </w:rPr>
        <w:drawing>
          <wp:inline distT="0" distB="0" distL="0" distR="0" wp14:anchorId="04517441" wp14:editId="43F0BA67">
            <wp:extent cx="4810125" cy="3611511"/>
            <wp:effectExtent l="0" t="0" r="0" b="825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61472" cy="3650063"/>
                    </a:xfrm>
                    <a:prstGeom prst="rect">
                      <a:avLst/>
                    </a:prstGeom>
                    <a:noFill/>
                    <a:ln>
                      <a:noFill/>
                    </a:ln>
                  </pic:spPr>
                </pic:pic>
              </a:graphicData>
            </a:graphic>
          </wp:inline>
        </w:drawing>
      </w:r>
    </w:p>
    <w:p w14:paraId="6F00A048" w14:textId="558E33C1" w:rsidR="009929F6" w:rsidRDefault="009929F6" w:rsidP="001124CF">
      <w:pPr>
        <w:rPr>
          <w:rFonts w:ascii="Calibri Light" w:hAnsi="Calibri Light" w:cs="Calibri Light"/>
          <w:sz w:val="28"/>
          <w:szCs w:val="28"/>
        </w:rPr>
      </w:pPr>
    </w:p>
    <w:p w14:paraId="791374AF" w14:textId="4BA04040" w:rsidR="009929F6" w:rsidRDefault="009929F6" w:rsidP="001124CF">
      <w:pPr>
        <w:rPr>
          <w:rFonts w:ascii="Calibri Light" w:hAnsi="Calibri Light" w:cs="Calibri Light"/>
          <w:sz w:val="28"/>
          <w:szCs w:val="28"/>
        </w:rPr>
      </w:pPr>
    </w:p>
    <w:p w14:paraId="43D30CBA" w14:textId="347274DA" w:rsidR="009929F6" w:rsidRDefault="009929F6" w:rsidP="001124CF">
      <w:pPr>
        <w:rPr>
          <w:rFonts w:ascii="Calibri Light" w:hAnsi="Calibri Light" w:cs="Calibri Light"/>
          <w:sz w:val="28"/>
          <w:szCs w:val="28"/>
        </w:rPr>
      </w:pPr>
    </w:p>
    <w:p w14:paraId="091C2CC0" w14:textId="311A291D" w:rsidR="009929F6" w:rsidRDefault="009929F6"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91360" behindDoc="0" locked="0" layoutInCell="1" allowOverlap="1" wp14:anchorId="536656A7" wp14:editId="7EF13685">
                <wp:simplePos x="0" y="0"/>
                <wp:positionH relativeFrom="margin">
                  <wp:align>right</wp:align>
                </wp:positionH>
                <wp:positionV relativeFrom="paragraph">
                  <wp:posOffset>180975</wp:posOffset>
                </wp:positionV>
                <wp:extent cx="2137558" cy="3360717"/>
                <wp:effectExtent l="0" t="0" r="15240" b="11430"/>
                <wp:wrapNone/>
                <wp:docPr id="252" name="Rectangle: Rounded Corners 252"/>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92AB3D" w14:textId="10836208" w:rsidR="00970D61" w:rsidRPr="00291D93" w:rsidRDefault="00970D61" w:rsidP="009929F6">
                            <w:pPr>
                              <w:jc w:val="center"/>
                              <w:rPr>
                                <w:b/>
                                <w:bCs/>
                                <w:lang w:val="en-IN"/>
                              </w:rPr>
                            </w:pPr>
                            <w:r>
                              <w:rPr>
                                <w:b/>
                                <w:bCs/>
                                <w:lang w:val="en-IN"/>
                              </w:rPr>
                              <w:t>SGD</w:t>
                            </w:r>
                          </w:p>
                          <w:p w14:paraId="10C020E6" w14:textId="65A982CA" w:rsidR="00970D61" w:rsidRPr="005A76A2" w:rsidRDefault="00970D61" w:rsidP="005A76A2">
                            <w:pPr>
                              <w:pStyle w:val="ListParagraph"/>
                              <w:numPr>
                                <w:ilvl w:val="0"/>
                                <w:numId w:val="25"/>
                              </w:numPr>
                              <w:rPr>
                                <w:lang w:val="en-IN"/>
                              </w:rPr>
                            </w:pPr>
                            <w:r w:rsidRPr="005A76A2">
                              <w:rPr>
                                <w:lang w:val="en-IN"/>
                              </w:rPr>
                              <w:t>After Deleting Correlation (28 Features)</w:t>
                            </w:r>
                          </w:p>
                          <w:p w14:paraId="35BAD3F3" w14:textId="526CBECE" w:rsidR="00970D61" w:rsidRPr="005A76A2" w:rsidRDefault="00970D61" w:rsidP="005A76A2">
                            <w:pPr>
                              <w:pStyle w:val="ListParagraph"/>
                              <w:numPr>
                                <w:ilvl w:val="0"/>
                                <w:numId w:val="25"/>
                              </w:numPr>
                              <w:rPr>
                                <w:lang w:val="en-IN"/>
                              </w:rPr>
                            </w:pPr>
                            <w:r w:rsidRPr="005A76A2">
                              <w:rPr>
                                <w:lang w:val="en-IN"/>
                              </w:rPr>
                              <w:t>UFS (17 Features)</w:t>
                            </w:r>
                          </w:p>
                          <w:p w14:paraId="5B61D430" w14:textId="77777777" w:rsidR="00970D61" w:rsidRPr="00291D93" w:rsidRDefault="00970D61" w:rsidP="005A76A2">
                            <w:pPr>
                              <w:pStyle w:val="ListParagraph"/>
                              <w:numPr>
                                <w:ilvl w:val="0"/>
                                <w:numId w:val="25"/>
                              </w:numPr>
                              <w:rPr>
                                <w:lang w:val="en-IN"/>
                              </w:rPr>
                            </w:pPr>
                            <w:r w:rsidRPr="00291D93">
                              <w:rPr>
                                <w:lang w:val="en-IN"/>
                              </w:rPr>
                              <w:t>RFE (17 Features)</w:t>
                            </w:r>
                          </w:p>
                          <w:p w14:paraId="53161725" w14:textId="77777777" w:rsidR="00970D61" w:rsidRPr="00291D93" w:rsidRDefault="00970D61" w:rsidP="005A76A2">
                            <w:pPr>
                              <w:pStyle w:val="ListParagraph"/>
                              <w:numPr>
                                <w:ilvl w:val="0"/>
                                <w:numId w:val="25"/>
                              </w:numPr>
                              <w:rPr>
                                <w:lang w:val="en-IN"/>
                              </w:rPr>
                            </w:pPr>
                            <w:r w:rsidRPr="00291D93">
                              <w:rPr>
                                <w:lang w:val="en-IN"/>
                              </w:rPr>
                              <w:t>PCA (17Features)</w:t>
                            </w:r>
                          </w:p>
                          <w:p w14:paraId="1182BAE4" w14:textId="77777777" w:rsidR="00970D61" w:rsidRPr="00291D93" w:rsidRDefault="00970D61" w:rsidP="005A76A2">
                            <w:pPr>
                              <w:pStyle w:val="ListParagraph"/>
                              <w:numPr>
                                <w:ilvl w:val="0"/>
                                <w:numId w:val="25"/>
                              </w:numPr>
                              <w:rPr>
                                <w:lang w:val="en-IN"/>
                              </w:rPr>
                            </w:pPr>
                            <w:r w:rsidRPr="00291D93">
                              <w:rPr>
                                <w:lang w:val="en-IN"/>
                              </w:rPr>
                              <w:t>LDA (17Features)</w:t>
                            </w:r>
                          </w:p>
                          <w:p w14:paraId="5F486523" w14:textId="77777777" w:rsidR="00970D61" w:rsidRPr="00291D93" w:rsidRDefault="00970D61" w:rsidP="005A76A2">
                            <w:pPr>
                              <w:pStyle w:val="ListParagraph"/>
                              <w:numPr>
                                <w:ilvl w:val="0"/>
                                <w:numId w:val="25"/>
                              </w:numPr>
                              <w:rPr>
                                <w:lang w:val="en-IN"/>
                              </w:rPr>
                            </w:pPr>
                            <w:r w:rsidRPr="00291D93">
                              <w:rPr>
                                <w:lang w:val="en-IN"/>
                              </w:rPr>
                              <w:t>UFS (11 Features)</w:t>
                            </w:r>
                          </w:p>
                          <w:p w14:paraId="775CE546" w14:textId="77777777" w:rsidR="00970D61" w:rsidRPr="00291D93" w:rsidRDefault="00970D61" w:rsidP="005A76A2">
                            <w:pPr>
                              <w:pStyle w:val="ListParagraph"/>
                              <w:numPr>
                                <w:ilvl w:val="0"/>
                                <w:numId w:val="25"/>
                              </w:numPr>
                              <w:rPr>
                                <w:lang w:val="en-IN"/>
                              </w:rPr>
                            </w:pPr>
                            <w:r>
                              <w:rPr>
                                <w:lang w:val="en-IN"/>
                              </w:rPr>
                              <w:t>RFE</w:t>
                            </w:r>
                            <w:r w:rsidRPr="00291D93">
                              <w:rPr>
                                <w:lang w:val="en-IN"/>
                              </w:rPr>
                              <w:t xml:space="preserve"> (11 Features)</w:t>
                            </w:r>
                          </w:p>
                          <w:p w14:paraId="41D4AE68" w14:textId="77777777" w:rsidR="00970D61" w:rsidRPr="00291D93" w:rsidRDefault="00970D61" w:rsidP="005A76A2">
                            <w:pPr>
                              <w:pStyle w:val="ListParagraph"/>
                              <w:numPr>
                                <w:ilvl w:val="0"/>
                                <w:numId w:val="25"/>
                              </w:numPr>
                              <w:rPr>
                                <w:lang w:val="en-IN"/>
                              </w:rPr>
                            </w:pPr>
                            <w:r>
                              <w:rPr>
                                <w:lang w:val="en-IN"/>
                              </w:rPr>
                              <w:t>PCA</w:t>
                            </w:r>
                            <w:r w:rsidRPr="00291D93">
                              <w:rPr>
                                <w:lang w:val="en-IN"/>
                              </w:rPr>
                              <w:t xml:space="preserve"> (11 Features)</w:t>
                            </w:r>
                          </w:p>
                          <w:p w14:paraId="1733AEEA" w14:textId="77777777" w:rsidR="00970D61" w:rsidRPr="00291D93" w:rsidRDefault="00970D61" w:rsidP="005A76A2">
                            <w:pPr>
                              <w:pStyle w:val="ListParagraph"/>
                              <w:numPr>
                                <w:ilvl w:val="0"/>
                                <w:numId w:val="25"/>
                              </w:numPr>
                              <w:rPr>
                                <w:lang w:val="en-IN"/>
                              </w:rPr>
                            </w:pPr>
                            <w:r>
                              <w:rPr>
                                <w:lang w:val="en-IN"/>
                              </w:rPr>
                              <w:t>LDA</w:t>
                            </w:r>
                            <w:r w:rsidRPr="00291D93">
                              <w:rPr>
                                <w:lang w:val="en-IN"/>
                              </w:rPr>
                              <w:t xml:space="preserve"> (11 Features)</w:t>
                            </w:r>
                          </w:p>
                          <w:p w14:paraId="34CA0666" w14:textId="77777777" w:rsidR="00970D61" w:rsidRPr="00291D93" w:rsidRDefault="00970D61" w:rsidP="005A76A2">
                            <w:pPr>
                              <w:pStyle w:val="ListParagraph"/>
                              <w:numPr>
                                <w:ilvl w:val="0"/>
                                <w:numId w:val="25"/>
                              </w:numPr>
                              <w:rPr>
                                <w:lang w:val="en-IN"/>
                              </w:rPr>
                            </w:pPr>
                            <w:r>
                              <w:rPr>
                                <w:lang w:val="en-IN"/>
                              </w:rPr>
                              <w:t>All as stack</w:t>
                            </w:r>
                            <w:r w:rsidRPr="00291D93">
                              <w:rPr>
                                <w:lang w:val="en-IN"/>
                              </w:rPr>
                              <w:t xml:space="preserve"> (11 Features)</w:t>
                            </w:r>
                          </w:p>
                          <w:p w14:paraId="45644428" w14:textId="77777777" w:rsidR="00970D61" w:rsidRPr="00291D93" w:rsidRDefault="00970D61" w:rsidP="005A76A2">
                            <w:pPr>
                              <w:pStyle w:val="ListParagraph"/>
                              <w:numPr>
                                <w:ilvl w:val="0"/>
                                <w:numId w:val="25"/>
                              </w:numPr>
                              <w:rPr>
                                <w:lang w:val="en-IN"/>
                              </w:rPr>
                            </w:pPr>
                            <w:r>
                              <w:rPr>
                                <w:lang w:val="en-IN"/>
                              </w:rPr>
                              <w:t>RFE and LDA as stack (11 Features)</w:t>
                            </w:r>
                          </w:p>
                          <w:p w14:paraId="329788DA" w14:textId="77777777" w:rsidR="00970D61" w:rsidRPr="00291D93" w:rsidRDefault="00970D61" w:rsidP="009929F6">
                            <w:pPr>
                              <w:rPr>
                                <w:lang w:val="en-IN"/>
                              </w:rPr>
                            </w:pPr>
                          </w:p>
                          <w:p w14:paraId="7A69D042" w14:textId="77777777" w:rsidR="00970D61" w:rsidRPr="00291D93" w:rsidRDefault="00970D61" w:rsidP="009929F6">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656A7" id="Rectangle: Rounded Corners 252" o:spid="_x0000_s1090" style="position:absolute;margin-left:117.1pt;margin-top:14.25pt;width:168.3pt;height:264.6pt;z-index:251791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" fillcolor="white [3201]" strokecolor="#70ad47 [3209]" strokeweight="1pt">
                <v:stroke joinstyle="miter"/>
                <v:textbox>
                  <w:txbxContent>
                    <w:p w14:paraId="3792AB3D" w14:textId="10836208" w:rsidR="00970D61" w:rsidRPr="00291D93" w:rsidRDefault="00970D61" w:rsidP="009929F6">
                      <w:pPr>
                        <w:jc w:val="center"/>
                        <w:rPr>
                          <w:b/>
                          <w:bCs/>
                          <w:lang w:val="en-IN"/>
                        </w:rPr>
                      </w:pPr>
                      <w:r>
                        <w:rPr>
                          <w:b/>
                          <w:bCs/>
                          <w:lang w:val="en-IN"/>
                        </w:rPr>
                        <w:t>SGD</w:t>
                      </w:r>
                    </w:p>
                    <w:p w14:paraId="10C020E6" w14:textId="65A982CA" w:rsidR="00970D61" w:rsidRPr="005A76A2" w:rsidRDefault="00970D61" w:rsidP="005A76A2">
                      <w:pPr>
                        <w:pStyle w:val="ListParagraph"/>
                        <w:numPr>
                          <w:ilvl w:val="0"/>
                          <w:numId w:val="25"/>
                        </w:numPr>
                        <w:rPr>
                          <w:lang w:val="en-IN"/>
                        </w:rPr>
                      </w:pPr>
                      <w:r w:rsidRPr="005A76A2">
                        <w:rPr>
                          <w:lang w:val="en-IN"/>
                        </w:rPr>
                        <w:t>After Deleting Correlation (28 Features)</w:t>
                      </w:r>
                    </w:p>
                    <w:p w14:paraId="35BAD3F3" w14:textId="526CBECE" w:rsidR="00970D61" w:rsidRPr="005A76A2" w:rsidRDefault="00970D61" w:rsidP="005A76A2">
                      <w:pPr>
                        <w:pStyle w:val="ListParagraph"/>
                        <w:numPr>
                          <w:ilvl w:val="0"/>
                          <w:numId w:val="25"/>
                        </w:numPr>
                        <w:rPr>
                          <w:lang w:val="en-IN"/>
                        </w:rPr>
                      </w:pPr>
                      <w:r w:rsidRPr="005A76A2">
                        <w:rPr>
                          <w:lang w:val="en-IN"/>
                        </w:rPr>
                        <w:t>UFS (17 Features)</w:t>
                      </w:r>
                    </w:p>
                    <w:p w14:paraId="5B61D430" w14:textId="77777777" w:rsidR="00970D61" w:rsidRPr="00291D93" w:rsidRDefault="00970D61" w:rsidP="005A76A2">
                      <w:pPr>
                        <w:pStyle w:val="ListParagraph"/>
                        <w:numPr>
                          <w:ilvl w:val="0"/>
                          <w:numId w:val="25"/>
                        </w:numPr>
                        <w:rPr>
                          <w:lang w:val="en-IN"/>
                        </w:rPr>
                      </w:pPr>
                      <w:r w:rsidRPr="00291D93">
                        <w:rPr>
                          <w:lang w:val="en-IN"/>
                        </w:rPr>
                        <w:t>RFE (17 Features)</w:t>
                      </w:r>
                    </w:p>
                    <w:p w14:paraId="53161725" w14:textId="77777777" w:rsidR="00970D61" w:rsidRPr="00291D93" w:rsidRDefault="00970D61" w:rsidP="005A76A2">
                      <w:pPr>
                        <w:pStyle w:val="ListParagraph"/>
                        <w:numPr>
                          <w:ilvl w:val="0"/>
                          <w:numId w:val="25"/>
                        </w:numPr>
                        <w:rPr>
                          <w:lang w:val="en-IN"/>
                        </w:rPr>
                      </w:pPr>
                      <w:r w:rsidRPr="00291D93">
                        <w:rPr>
                          <w:lang w:val="en-IN"/>
                        </w:rPr>
                        <w:t>PCA (17Features)</w:t>
                      </w:r>
                    </w:p>
                    <w:p w14:paraId="1182BAE4" w14:textId="77777777" w:rsidR="00970D61" w:rsidRPr="00291D93" w:rsidRDefault="00970D61" w:rsidP="005A76A2">
                      <w:pPr>
                        <w:pStyle w:val="ListParagraph"/>
                        <w:numPr>
                          <w:ilvl w:val="0"/>
                          <w:numId w:val="25"/>
                        </w:numPr>
                        <w:rPr>
                          <w:lang w:val="en-IN"/>
                        </w:rPr>
                      </w:pPr>
                      <w:r w:rsidRPr="00291D93">
                        <w:rPr>
                          <w:lang w:val="en-IN"/>
                        </w:rPr>
                        <w:t>LDA (17Features)</w:t>
                      </w:r>
                    </w:p>
                    <w:p w14:paraId="5F486523" w14:textId="77777777" w:rsidR="00970D61" w:rsidRPr="00291D93" w:rsidRDefault="00970D61" w:rsidP="005A76A2">
                      <w:pPr>
                        <w:pStyle w:val="ListParagraph"/>
                        <w:numPr>
                          <w:ilvl w:val="0"/>
                          <w:numId w:val="25"/>
                        </w:numPr>
                        <w:rPr>
                          <w:lang w:val="en-IN"/>
                        </w:rPr>
                      </w:pPr>
                      <w:r w:rsidRPr="00291D93">
                        <w:rPr>
                          <w:lang w:val="en-IN"/>
                        </w:rPr>
                        <w:t>UFS (11 Features)</w:t>
                      </w:r>
                    </w:p>
                    <w:p w14:paraId="775CE546" w14:textId="77777777" w:rsidR="00970D61" w:rsidRPr="00291D93" w:rsidRDefault="00970D61" w:rsidP="005A76A2">
                      <w:pPr>
                        <w:pStyle w:val="ListParagraph"/>
                        <w:numPr>
                          <w:ilvl w:val="0"/>
                          <w:numId w:val="25"/>
                        </w:numPr>
                        <w:rPr>
                          <w:lang w:val="en-IN"/>
                        </w:rPr>
                      </w:pPr>
                      <w:r>
                        <w:rPr>
                          <w:lang w:val="en-IN"/>
                        </w:rPr>
                        <w:t>RFE</w:t>
                      </w:r>
                      <w:r w:rsidRPr="00291D93">
                        <w:rPr>
                          <w:lang w:val="en-IN"/>
                        </w:rPr>
                        <w:t xml:space="preserve"> (11 Features)</w:t>
                      </w:r>
                    </w:p>
                    <w:p w14:paraId="41D4AE68" w14:textId="77777777" w:rsidR="00970D61" w:rsidRPr="00291D93" w:rsidRDefault="00970D61" w:rsidP="005A76A2">
                      <w:pPr>
                        <w:pStyle w:val="ListParagraph"/>
                        <w:numPr>
                          <w:ilvl w:val="0"/>
                          <w:numId w:val="25"/>
                        </w:numPr>
                        <w:rPr>
                          <w:lang w:val="en-IN"/>
                        </w:rPr>
                      </w:pPr>
                      <w:r>
                        <w:rPr>
                          <w:lang w:val="en-IN"/>
                        </w:rPr>
                        <w:t>PCA</w:t>
                      </w:r>
                      <w:r w:rsidRPr="00291D93">
                        <w:rPr>
                          <w:lang w:val="en-IN"/>
                        </w:rPr>
                        <w:t xml:space="preserve"> (11 Features)</w:t>
                      </w:r>
                    </w:p>
                    <w:p w14:paraId="1733AEEA" w14:textId="77777777" w:rsidR="00970D61" w:rsidRPr="00291D93" w:rsidRDefault="00970D61" w:rsidP="005A76A2">
                      <w:pPr>
                        <w:pStyle w:val="ListParagraph"/>
                        <w:numPr>
                          <w:ilvl w:val="0"/>
                          <w:numId w:val="25"/>
                        </w:numPr>
                        <w:rPr>
                          <w:lang w:val="en-IN"/>
                        </w:rPr>
                      </w:pPr>
                      <w:r>
                        <w:rPr>
                          <w:lang w:val="en-IN"/>
                        </w:rPr>
                        <w:t>LDA</w:t>
                      </w:r>
                      <w:r w:rsidRPr="00291D93">
                        <w:rPr>
                          <w:lang w:val="en-IN"/>
                        </w:rPr>
                        <w:t xml:space="preserve"> (11 Features)</w:t>
                      </w:r>
                    </w:p>
                    <w:p w14:paraId="34CA0666" w14:textId="77777777" w:rsidR="00970D61" w:rsidRPr="00291D93" w:rsidRDefault="00970D61" w:rsidP="005A76A2">
                      <w:pPr>
                        <w:pStyle w:val="ListParagraph"/>
                        <w:numPr>
                          <w:ilvl w:val="0"/>
                          <w:numId w:val="25"/>
                        </w:numPr>
                        <w:rPr>
                          <w:lang w:val="en-IN"/>
                        </w:rPr>
                      </w:pPr>
                      <w:r>
                        <w:rPr>
                          <w:lang w:val="en-IN"/>
                        </w:rPr>
                        <w:t>All as stack</w:t>
                      </w:r>
                      <w:r w:rsidRPr="00291D93">
                        <w:rPr>
                          <w:lang w:val="en-IN"/>
                        </w:rPr>
                        <w:t xml:space="preserve"> (11 Features)</w:t>
                      </w:r>
                    </w:p>
                    <w:p w14:paraId="45644428" w14:textId="77777777" w:rsidR="00970D61" w:rsidRPr="00291D93" w:rsidRDefault="00970D61" w:rsidP="005A76A2">
                      <w:pPr>
                        <w:pStyle w:val="ListParagraph"/>
                        <w:numPr>
                          <w:ilvl w:val="0"/>
                          <w:numId w:val="25"/>
                        </w:numPr>
                        <w:rPr>
                          <w:lang w:val="en-IN"/>
                        </w:rPr>
                      </w:pPr>
                      <w:r>
                        <w:rPr>
                          <w:lang w:val="en-IN"/>
                        </w:rPr>
                        <w:t>RFE and LDA as stack (11 Features)</w:t>
                      </w:r>
                    </w:p>
                    <w:p w14:paraId="329788DA" w14:textId="77777777" w:rsidR="00970D61" w:rsidRPr="00291D93" w:rsidRDefault="00970D61" w:rsidP="009929F6">
                      <w:pPr>
                        <w:rPr>
                          <w:lang w:val="en-IN"/>
                        </w:rPr>
                      </w:pPr>
                    </w:p>
                    <w:p w14:paraId="7A69D042" w14:textId="77777777" w:rsidR="00970D61" w:rsidRPr="00291D93" w:rsidRDefault="00970D61" w:rsidP="009929F6">
                      <w:pPr>
                        <w:ind w:left="360"/>
                        <w:rPr>
                          <w:lang w:val="en-IN"/>
                        </w:rPr>
                      </w:pPr>
                    </w:p>
                  </w:txbxContent>
                </v:textbox>
                <w10:wrap anchorx="margin"/>
              </v:roundrect>
            </w:pict>
          </mc:Fallback>
        </mc:AlternateContent>
      </w:r>
      <w:r>
        <w:rPr>
          <w:rFonts w:ascii="Calibri Light" w:hAnsi="Calibri Light" w:cs="Calibri Light"/>
          <w:noProof/>
          <w:sz w:val="28"/>
          <w:szCs w:val="28"/>
        </w:rPr>
        <w:drawing>
          <wp:inline distT="0" distB="0" distL="0" distR="0" wp14:anchorId="397180BD" wp14:editId="1A4DA51A">
            <wp:extent cx="4848225" cy="3640117"/>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80236" cy="3664151"/>
                    </a:xfrm>
                    <a:prstGeom prst="rect">
                      <a:avLst/>
                    </a:prstGeom>
                    <a:noFill/>
                    <a:ln>
                      <a:noFill/>
                    </a:ln>
                  </pic:spPr>
                </pic:pic>
              </a:graphicData>
            </a:graphic>
          </wp:inline>
        </w:drawing>
      </w:r>
    </w:p>
    <w:p w14:paraId="6A43B1E5" w14:textId="2AE5EB38" w:rsidR="009929F6" w:rsidRDefault="009929F6" w:rsidP="001124CF">
      <w:pPr>
        <w:rPr>
          <w:rFonts w:ascii="Calibri Light" w:hAnsi="Calibri Light" w:cs="Calibri Light"/>
          <w:sz w:val="28"/>
          <w:szCs w:val="28"/>
        </w:rPr>
      </w:pPr>
    </w:p>
    <w:p w14:paraId="745711B6" w14:textId="53A81700" w:rsidR="009929F6" w:rsidRDefault="005A76A2" w:rsidP="001124CF">
      <w:pPr>
        <w:rPr>
          <w:rFonts w:ascii="Calibri Light" w:hAnsi="Calibri Light" w:cs="Calibri Light"/>
          <w:sz w:val="28"/>
          <w:szCs w:val="28"/>
        </w:rPr>
      </w:pPr>
      <w:r>
        <w:rPr>
          <w:rFonts w:ascii="Calibri Light" w:hAnsi="Calibri Light" w:cs="Calibri Light"/>
          <w:noProof/>
          <w:sz w:val="28"/>
          <w:szCs w:val="28"/>
        </w:rPr>
        <mc:AlternateContent>
          <mc:Choice Requires="wps">
            <w:drawing>
              <wp:anchor distT="0" distB="0" distL="114300" distR="114300" simplePos="0" relativeHeight="251793408" behindDoc="0" locked="0" layoutInCell="1" allowOverlap="1" wp14:anchorId="3C82C55F" wp14:editId="72873031">
                <wp:simplePos x="0" y="0"/>
                <wp:positionH relativeFrom="margin">
                  <wp:align>right</wp:align>
                </wp:positionH>
                <wp:positionV relativeFrom="paragraph">
                  <wp:posOffset>210820</wp:posOffset>
                </wp:positionV>
                <wp:extent cx="2137558" cy="3360717"/>
                <wp:effectExtent l="0" t="0" r="15240" b="11430"/>
                <wp:wrapNone/>
                <wp:docPr id="255" name="Rectangle: Rounded Corners 255"/>
                <wp:cNvGraphicFramePr/>
                <a:graphic xmlns:a="http://schemas.openxmlformats.org/drawingml/2006/main">
                  <a:graphicData uri="http://schemas.microsoft.com/office/word/2010/wordprocessingShape">
                    <wps:wsp>
                      <wps:cNvSpPr/>
                      <wps:spPr>
                        <a:xfrm>
                          <a:off x="0" y="0"/>
                          <a:ext cx="2137558" cy="33607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25BF38" w14:textId="35A1FDF3" w:rsidR="00970D61" w:rsidRPr="00291D93" w:rsidRDefault="00970D61" w:rsidP="005A76A2">
                            <w:pPr>
                              <w:jc w:val="center"/>
                              <w:rPr>
                                <w:b/>
                                <w:bCs/>
                                <w:lang w:val="en-IN"/>
                              </w:rPr>
                            </w:pPr>
                            <w:r>
                              <w:rPr>
                                <w:b/>
                                <w:bCs/>
                                <w:lang w:val="en-IN"/>
                              </w:rPr>
                              <w:t>XGBoost</w:t>
                            </w:r>
                          </w:p>
                          <w:p w14:paraId="3025AE12" w14:textId="4312926D" w:rsidR="00970D61" w:rsidRPr="001F41FF" w:rsidRDefault="00970D61" w:rsidP="001F41FF">
                            <w:pPr>
                              <w:pStyle w:val="ListParagraph"/>
                              <w:numPr>
                                <w:ilvl w:val="0"/>
                                <w:numId w:val="26"/>
                              </w:numPr>
                              <w:rPr>
                                <w:lang w:val="en-IN"/>
                              </w:rPr>
                            </w:pPr>
                            <w:r w:rsidRPr="001F41FF">
                              <w:rPr>
                                <w:lang w:val="en-IN"/>
                              </w:rPr>
                              <w:t>After Deleting Correlation (28 Features)</w:t>
                            </w:r>
                          </w:p>
                          <w:p w14:paraId="3093C381" w14:textId="3730D437" w:rsidR="00970D61" w:rsidRPr="001F41FF" w:rsidRDefault="00970D61" w:rsidP="001F41FF">
                            <w:pPr>
                              <w:pStyle w:val="ListParagraph"/>
                              <w:numPr>
                                <w:ilvl w:val="0"/>
                                <w:numId w:val="26"/>
                              </w:numPr>
                              <w:rPr>
                                <w:lang w:val="en-IN"/>
                              </w:rPr>
                            </w:pPr>
                            <w:r w:rsidRPr="001F41FF">
                              <w:rPr>
                                <w:lang w:val="en-IN"/>
                              </w:rPr>
                              <w:t>UFS (17 Features)</w:t>
                            </w:r>
                          </w:p>
                          <w:p w14:paraId="2FBFF2F9" w14:textId="77777777" w:rsidR="00970D61" w:rsidRPr="00291D93" w:rsidRDefault="00970D61" w:rsidP="001F41FF">
                            <w:pPr>
                              <w:pStyle w:val="ListParagraph"/>
                              <w:numPr>
                                <w:ilvl w:val="0"/>
                                <w:numId w:val="26"/>
                              </w:numPr>
                              <w:rPr>
                                <w:lang w:val="en-IN"/>
                              </w:rPr>
                            </w:pPr>
                            <w:r w:rsidRPr="00291D93">
                              <w:rPr>
                                <w:lang w:val="en-IN"/>
                              </w:rPr>
                              <w:t>RFE (17 Features)</w:t>
                            </w:r>
                          </w:p>
                          <w:p w14:paraId="71D8FC64" w14:textId="77777777" w:rsidR="00970D61" w:rsidRPr="00291D93" w:rsidRDefault="00970D61" w:rsidP="001F41FF">
                            <w:pPr>
                              <w:pStyle w:val="ListParagraph"/>
                              <w:numPr>
                                <w:ilvl w:val="0"/>
                                <w:numId w:val="26"/>
                              </w:numPr>
                              <w:rPr>
                                <w:lang w:val="en-IN"/>
                              </w:rPr>
                            </w:pPr>
                            <w:r w:rsidRPr="00291D93">
                              <w:rPr>
                                <w:lang w:val="en-IN"/>
                              </w:rPr>
                              <w:t>PCA (17Features)</w:t>
                            </w:r>
                          </w:p>
                          <w:p w14:paraId="2C57828A" w14:textId="77777777" w:rsidR="00970D61" w:rsidRPr="00291D93" w:rsidRDefault="00970D61" w:rsidP="001F41FF">
                            <w:pPr>
                              <w:pStyle w:val="ListParagraph"/>
                              <w:numPr>
                                <w:ilvl w:val="0"/>
                                <w:numId w:val="26"/>
                              </w:numPr>
                              <w:rPr>
                                <w:lang w:val="en-IN"/>
                              </w:rPr>
                            </w:pPr>
                            <w:r w:rsidRPr="00291D93">
                              <w:rPr>
                                <w:lang w:val="en-IN"/>
                              </w:rPr>
                              <w:t>LDA (17Features)</w:t>
                            </w:r>
                          </w:p>
                          <w:p w14:paraId="3437A580" w14:textId="77777777" w:rsidR="00970D61" w:rsidRPr="00291D93" w:rsidRDefault="00970D61" w:rsidP="001F41FF">
                            <w:pPr>
                              <w:pStyle w:val="ListParagraph"/>
                              <w:numPr>
                                <w:ilvl w:val="0"/>
                                <w:numId w:val="26"/>
                              </w:numPr>
                              <w:rPr>
                                <w:lang w:val="en-IN"/>
                              </w:rPr>
                            </w:pPr>
                            <w:r w:rsidRPr="00291D93">
                              <w:rPr>
                                <w:lang w:val="en-IN"/>
                              </w:rPr>
                              <w:t>UFS (11 Features)</w:t>
                            </w:r>
                          </w:p>
                          <w:p w14:paraId="55D4F046" w14:textId="77777777" w:rsidR="00970D61" w:rsidRPr="00291D93" w:rsidRDefault="00970D61" w:rsidP="001F41FF">
                            <w:pPr>
                              <w:pStyle w:val="ListParagraph"/>
                              <w:numPr>
                                <w:ilvl w:val="0"/>
                                <w:numId w:val="26"/>
                              </w:numPr>
                              <w:rPr>
                                <w:lang w:val="en-IN"/>
                              </w:rPr>
                            </w:pPr>
                            <w:r>
                              <w:rPr>
                                <w:lang w:val="en-IN"/>
                              </w:rPr>
                              <w:t>RFE</w:t>
                            </w:r>
                            <w:r w:rsidRPr="00291D93">
                              <w:rPr>
                                <w:lang w:val="en-IN"/>
                              </w:rPr>
                              <w:t xml:space="preserve"> (11 Features)</w:t>
                            </w:r>
                          </w:p>
                          <w:p w14:paraId="65127FEC" w14:textId="77777777" w:rsidR="00970D61" w:rsidRPr="00291D93" w:rsidRDefault="00970D61" w:rsidP="001F41FF">
                            <w:pPr>
                              <w:pStyle w:val="ListParagraph"/>
                              <w:numPr>
                                <w:ilvl w:val="0"/>
                                <w:numId w:val="26"/>
                              </w:numPr>
                              <w:rPr>
                                <w:lang w:val="en-IN"/>
                              </w:rPr>
                            </w:pPr>
                            <w:r>
                              <w:rPr>
                                <w:lang w:val="en-IN"/>
                              </w:rPr>
                              <w:t>PCA</w:t>
                            </w:r>
                            <w:r w:rsidRPr="00291D93">
                              <w:rPr>
                                <w:lang w:val="en-IN"/>
                              </w:rPr>
                              <w:t xml:space="preserve"> (11 Features)</w:t>
                            </w:r>
                          </w:p>
                          <w:p w14:paraId="11C2806A" w14:textId="77777777" w:rsidR="00970D61" w:rsidRPr="00291D93" w:rsidRDefault="00970D61" w:rsidP="001F41FF">
                            <w:pPr>
                              <w:pStyle w:val="ListParagraph"/>
                              <w:numPr>
                                <w:ilvl w:val="0"/>
                                <w:numId w:val="26"/>
                              </w:numPr>
                              <w:rPr>
                                <w:lang w:val="en-IN"/>
                              </w:rPr>
                            </w:pPr>
                            <w:r>
                              <w:rPr>
                                <w:lang w:val="en-IN"/>
                              </w:rPr>
                              <w:t>LDA</w:t>
                            </w:r>
                            <w:r w:rsidRPr="00291D93">
                              <w:rPr>
                                <w:lang w:val="en-IN"/>
                              </w:rPr>
                              <w:t xml:space="preserve"> (11 Features)</w:t>
                            </w:r>
                          </w:p>
                          <w:p w14:paraId="6DC529C3" w14:textId="77777777" w:rsidR="00970D61" w:rsidRPr="00291D93" w:rsidRDefault="00970D61" w:rsidP="001F41FF">
                            <w:pPr>
                              <w:pStyle w:val="ListParagraph"/>
                              <w:numPr>
                                <w:ilvl w:val="0"/>
                                <w:numId w:val="26"/>
                              </w:numPr>
                              <w:rPr>
                                <w:lang w:val="en-IN"/>
                              </w:rPr>
                            </w:pPr>
                            <w:r>
                              <w:rPr>
                                <w:lang w:val="en-IN"/>
                              </w:rPr>
                              <w:t>All as stack</w:t>
                            </w:r>
                            <w:r w:rsidRPr="00291D93">
                              <w:rPr>
                                <w:lang w:val="en-IN"/>
                              </w:rPr>
                              <w:t xml:space="preserve"> (11 Features)</w:t>
                            </w:r>
                          </w:p>
                          <w:p w14:paraId="3FE01414" w14:textId="77777777" w:rsidR="00970D61" w:rsidRPr="00291D93" w:rsidRDefault="00970D61" w:rsidP="001F41FF">
                            <w:pPr>
                              <w:pStyle w:val="ListParagraph"/>
                              <w:numPr>
                                <w:ilvl w:val="0"/>
                                <w:numId w:val="26"/>
                              </w:numPr>
                              <w:rPr>
                                <w:lang w:val="en-IN"/>
                              </w:rPr>
                            </w:pPr>
                            <w:r>
                              <w:rPr>
                                <w:lang w:val="en-IN"/>
                              </w:rPr>
                              <w:t>RFE and LDA as stack (11 Features)</w:t>
                            </w:r>
                          </w:p>
                          <w:p w14:paraId="126F0F05" w14:textId="77777777" w:rsidR="00970D61" w:rsidRPr="00291D93" w:rsidRDefault="00970D61" w:rsidP="005A76A2">
                            <w:pPr>
                              <w:rPr>
                                <w:lang w:val="en-IN"/>
                              </w:rPr>
                            </w:pPr>
                          </w:p>
                          <w:p w14:paraId="499FFECB" w14:textId="77777777" w:rsidR="00970D61" w:rsidRPr="00291D93" w:rsidRDefault="00970D61" w:rsidP="005A76A2">
                            <w:pPr>
                              <w:ind w:left="360"/>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2C55F" id="Rectangle: Rounded Corners 255" o:spid="_x0000_s1091" style="position:absolute;margin-left:117.1pt;margin-top:16.6pt;width:168.3pt;height:264.6pt;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" fillcolor="white [3201]" strokecolor="#70ad47 [3209]" strokeweight="1pt">
                <v:stroke joinstyle="miter"/>
                <v:textbox>
                  <w:txbxContent>
                    <w:p w14:paraId="5125BF38" w14:textId="35A1FDF3" w:rsidR="00970D61" w:rsidRPr="00291D93" w:rsidRDefault="00970D61" w:rsidP="005A76A2">
                      <w:pPr>
                        <w:jc w:val="center"/>
                        <w:rPr>
                          <w:b/>
                          <w:bCs/>
                          <w:lang w:val="en-IN"/>
                        </w:rPr>
                      </w:pPr>
                      <w:r>
                        <w:rPr>
                          <w:b/>
                          <w:bCs/>
                          <w:lang w:val="en-IN"/>
                        </w:rPr>
                        <w:t>XGBoost</w:t>
                      </w:r>
                    </w:p>
                    <w:p w14:paraId="3025AE12" w14:textId="4312926D" w:rsidR="00970D61" w:rsidRPr="001F41FF" w:rsidRDefault="00970D61" w:rsidP="001F41FF">
                      <w:pPr>
                        <w:pStyle w:val="ListParagraph"/>
                        <w:numPr>
                          <w:ilvl w:val="0"/>
                          <w:numId w:val="26"/>
                        </w:numPr>
                        <w:rPr>
                          <w:lang w:val="en-IN"/>
                        </w:rPr>
                      </w:pPr>
                      <w:r w:rsidRPr="001F41FF">
                        <w:rPr>
                          <w:lang w:val="en-IN"/>
                        </w:rPr>
                        <w:t>After Deleting Correlation (28 Features)</w:t>
                      </w:r>
                    </w:p>
                    <w:p w14:paraId="3093C381" w14:textId="3730D437" w:rsidR="00970D61" w:rsidRPr="001F41FF" w:rsidRDefault="00970D61" w:rsidP="001F41FF">
                      <w:pPr>
                        <w:pStyle w:val="ListParagraph"/>
                        <w:numPr>
                          <w:ilvl w:val="0"/>
                          <w:numId w:val="26"/>
                        </w:numPr>
                        <w:rPr>
                          <w:lang w:val="en-IN"/>
                        </w:rPr>
                      </w:pPr>
                      <w:r w:rsidRPr="001F41FF">
                        <w:rPr>
                          <w:lang w:val="en-IN"/>
                        </w:rPr>
                        <w:t>UFS (17 Features)</w:t>
                      </w:r>
                    </w:p>
                    <w:p w14:paraId="2FBFF2F9" w14:textId="77777777" w:rsidR="00970D61" w:rsidRPr="00291D93" w:rsidRDefault="00970D61" w:rsidP="001F41FF">
                      <w:pPr>
                        <w:pStyle w:val="ListParagraph"/>
                        <w:numPr>
                          <w:ilvl w:val="0"/>
                          <w:numId w:val="26"/>
                        </w:numPr>
                        <w:rPr>
                          <w:lang w:val="en-IN"/>
                        </w:rPr>
                      </w:pPr>
                      <w:r w:rsidRPr="00291D93">
                        <w:rPr>
                          <w:lang w:val="en-IN"/>
                        </w:rPr>
                        <w:t>RFE (17 Features)</w:t>
                      </w:r>
                    </w:p>
                    <w:p w14:paraId="71D8FC64" w14:textId="77777777" w:rsidR="00970D61" w:rsidRPr="00291D93" w:rsidRDefault="00970D61" w:rsidP="001F41FF">
                      <w:pPr>
                        <w:pStyle w:val="ListParagraph"/>
                        <w:numPr>
                          <w:ilvl w:val="0"/>
                          <w:numId w:val="26"/>
                        </w:numPr>
                        <w:rPr>
                          <w:lang w:val="en-IN"/>
                        </w:rPr>
                      </w:pPr>
                      <w:r w:rsidRPr="00291D93">
                        <w:rPr>
                          <w:lang w:val="en-IN"/>
                        </w:rPr>
                        <w:t>PCA (17Features)</w:t>
                      </w:r>
                    </w:p>
                    <w:p w14:paraId="2C57828A" w14:textId="77777777" w:rsidR="00970D61" w:rsidRPr="00291D93" w:rsidRDefault="00970D61" w:rsidP="001F41FF">
                      <w:pPr>
                        <w:pStyle w:val="ListParagraph"/>
                        <w:numPr>
                          <w:ilvl w:val="0"/>
                          <w:numId w:val="26"/>
                        </w:numPr>
                        <w:rPr>
                          <w:lang w:val="en-IN"/>
                        </w:rPr>
                      </w:pPr>
                      <w:r w:rsidRPr="00291D93">
                        <w:rPr>
                          <w:lang w:val="en-IN"/>
                        </w:rPr>
                        <w:t>LDA (17Features)</w:t>
                      </w:r>
                    </w:p>
                    <w:p w14:paraId="3437A580" w14:textId="77777777" w:rsidR="00970D61" w:rsidRPr="00291D93" w:rsidRDefault="00970D61" w:rsidP="001F41FF">
                      <w:pPr>
                        <w:pStyle w:val="ListParagraph"/>
                        <w:numPr>
                          <w:ilvl w:val="0"/>
                          <w:numId w:val="26"/>
                        </w:numPr>
                        <w:rPr>
                          <w:lang w:val="en-IN"/>
                        </w:rPr>
                      </w:pPr>
                      <w:r w:rsidRPr="00291D93">
                        <w:rPr>
                          <w:lang w:val="en-IN"/>
                        </w:rPr>
                        <w:t>UFS (11 Features)</w:t>
                      </w:r>
                    </w:p>
                    <w:p w14:paraId="55D4F046" w14:textId="77777777" w:rsidR="00970D61" w:rsidRPr="00291D93" w:rsidRDefault="00970D61" w:rsidP="001F41FF">
                      <w:pPr>
                        <w:pStyle w:val="ListParagraph"/>
                        <w:numPr>
                          <w:ilvl w:val="0"/>
                          <w:numId w:val="26"/>
                        </w:numPr>
                        <w:rPr>
                          <w:lang w:val="en-IN"/>
                        </w:rPr>
                      </w:pPr>
                      <w:r>
                        <w:rPr>
                          <w:lang w:val="en-IN"/>
                        </w:rPr>
                        <w:t>RFE</w:t>
                      </w:r>
                      <w:r w:rsidRPr="00291D93">
                        <w:rPr>
                          <w:lang w:val="en-IN"/>
                        </w:rPr>
                        <w:t xml:space="preserve"> (11 Features)</w:t>
                      </w:r>
                    </w:p>
                    <w:p w14:paraId="65127FEC" w14:textId="77777777" w:rsidR="00970D61" w:rsidRPr="00291D93" w:rsidRDefault="00970D61" w:rsidP="001F41FF">
                      <w:pPr>
                        <w:pStyle w:val="ListParagraph"/>
                        <w:numPr>
                          <w:ilvl w:val="0"/>
                          <w:numId w:val="26"/>
                        </w:numPr>
                        <w:rPr>
                          <w:lang w:val="en-IN"/>
                        </w:rPr>
                      </w:pPr>
                      <w:r>
                        <w:rPr>
                          <w:lang w:val="en-IN"/>
                        </w:rPr>
                        <w:t>PCA</w:t>
                      </w:r>
                      <w:r w:rsidRPr="00291D93">
                        <w:rPr>
                          <w:lang w:val="en-IN"/>
                        </w:rPr>
                        <w:t xml:space="preserve"> (11 Features)</w:t>
                      </w:r>
                    </w:p>
                    <w:p w14:paraId="11C2806A" w14:textId="77777777" w:rsidR="00970D61" w:rsidRPr="00291D93" w:rsidRDefault="00970D61" w:rsidP="001F41FF">
                      <w:pPr>
                        <w:pStyle w:val="ListParagraph"/>
                        <w:numPr>
                          <w:ilvl w:val="0"/>
                          <w:numId w:val="26"/>
                        </w:numPr>
                        <w:rPr>
                          <w:lang w:val="en-IN"/>
                        </w:rPr>
                      </w:pPr>
                      <w:r>
                        <w:rPr>
                          <w:lang w:val="en-IN"/>
                        </w:rPr>
                        <w:t>LDA</w:t>
                      </w:r>
                      <w:r w:rsidRPr="00291D93">
                        <w:rPr>
                          <w:lang w:val="en-IN"/>
                        </w:rPr>
                        <w:t xml:space="preserve"> (11 Features)</w:t>
                      </w:r>
                    </w:p>
                    <w:p w14:paraId="6DC529C3" w14:textId="77777777" w:rsidR="00970D61" w:rsidRPr="00291D93" w:rsidRDefault="00970D61" w:rsidP="001F41FF">
                      <w:pPr>
                        <w:pStyle w:val="ListParagraph"/>
                        <w:numPr>
                          <w:ilvl w:val="0"/>
                          <w:numId w:val="26"/>
                        </w:numPr>
                        <w:rPr>
                          <w:lang w:val="en-IN"/>
                        </w:rPr>
                      </w:pPr>
                      <w:r>
                        <w:rPr>
                          <w:lang w:val="en-IN"/>
                        </w:rPr>
                        <w:t>All as stack</w:t>
                      </w:r>
                      <w:r w:rsidRPr="00291D93">
                        <w:rPr>
                          <w:lang w:val="en-IN"/>
                        </w:rPr>
                        <w:t xml:space="preserve"> (11 Features)</w:t>
                      </w:r>
                    </w:p>
                    <w:p w14:paraId="3FE01414" w14:textId="77777777" w:rsidR="00970D61" w:rsidRPr="00291D93" w:rsidRDefault="00970D61" w:rsidP="001F41FF">
                      <w:pPr>
                        <w:pStyle w:val="ListParagraph"/>
                        <w:numPr>
                          <w:ilvl w:val="0"/>
                          <w:numId w:val="26"/>
                        </w:numPr>
                        <w:rPr>
                          <w:lang w:val="en-IN"/>
                        </w:rPr>
                      </w:pPr>
                      <w:r>
                        <w:rPr>
                          <w:lang w:val="en-IN"/>
                        </w:rPr>
                        <w:t>RFE and LDA as stack (11 Features)</w:t>
                      </w:r>
                    </w:p>
                    <w:p w14:paraId="126F0F05" w14:textId="77777777" w:rsidR="00970D61" w:rsidRPr="00291D93" w:rsidRDefault="00970D61" w:rsidP="005A76A2">
                      <w:pPr>
                        <w:rPr>
                          <w:lang w:val="en-IN"/>
                        </w:rPr>
                      </w:pPr>
                    </w:p>
                    <w:p w14:paraId="499FFECB" w14:textId="77777777" w:rsidR="00970D61" w:rsidRPr="00291D93" w:rsidRDefault="00970D61" w:rsidP="005A76A2">
                      <w:pPr>
                        <w:ind w:left="360"/>
                        <w:rPr>
                          <w:lang w:val="en-IN"/>
                        </w:rPr>
                      </w:pPr>
                    </w:p>
                  </w:txbxContent>
                </v:textbox>
                <w10:wrap anchorx="margin"/>
              </v:roundrect>
            </w:pict>
          </mc:Fallback>
        </mc:AlternateContent>
      </w:r>
      <w:r>
        <w:rPr>
          <w:rFonts w:ascii="Calibri Light" w:hAnsi="Calibri Light" w:cs="Calibri Light"/>
          <w:noProof/>
          <w:sz w:val="28"/>
          <w:szCs w:val="28"/>
        </w:rPr>
        <w:drawing>
          <wp:inline distT="0" distB="0" distL="0" distR="0" wp14:anchorId="27EB416A" wp14:editId="5D0E68A0">
            <wp:extent cx="4871511" cy="3657600"/>
            <wp:effectExtent l="0" t="0" r="5715"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78253" cy="3662662"/>
                    </a:xfrm>
                    <a:prstGeom prst="rect">
                      <a:avLst/>
                    </a:prstGeom>
                    <a:noFill/>
                    <a:ln>
                      <a:noFill/>
                    </a:ln>
                  </pic:spPr>
                </pic:pic>
              </a:graphicData>
            </a:graphic>
          </wp:inline>
        </w:drawing>
      </w:r>
    </w:p>
    <w:p w14:paraId="41D424DD" w14:textId="02971019" w:rsidR="009929F6" w:rsidRDefault="009929F6" w:rsidP="001124CF">
      <w:pPr>
        <w:rPr>
          <w:rFonts w:ascii="Calibri Light" w:hAnsi="Calibri Light" w:cs="Calibri Light"/>
          <w:sz w:val="28"/>
          <w:szCs w:val="28"/>
        </w:rPr>
      </w:pPr>
    </w:p>
    <w:p w14:paraId="78515271" w14:textId="62D49E34" w:rsidR="009929F6" w:rsidRDefault="009929F6" w:rsidP="001124CF">
      <w:pPr>
        <w:rPr>
          <w:rFonts w:ascii="Calibri Light" w:hAnsi="Calibri Light" w:cs="Calibri Light"/>
          <w:sz w:val="28"/>
          <w:szCs w:val="28"/>
        </w:rPr>
      </w:pPr>
    </w:p>
    <w:p w14:paraId="11C62A0E" w14:textId="7A48038B" w:rsidR="009929F6" w:rsidRDefault="009929F6" w:rsidP="001124CF">
      <w:pPr>
        <w:rPr>
          <w:rFonts w:ascii="Calibri Light" w:hAnsi="Calibri Light" w:cs="Calibri Light"/>
          <w:sz w:val="28"/>
          <w:szCs w:val="28"/>
        </w:rPr>
      </w:pPr>
    </w:p>
    <w:p w14:paraId="37BCEEFF" w14:textId="77777777" w:rsidR="009929F6" w:rsidRDefault="009929F6" w:rsidP="001124CF">
      <w:pPr>
        <w:rPr>
          <w:rFonts w:ascii="Calibri Light" w:hAnsi="Calibri Light" w:cs="Calibri Light"/>
          <w:sz w:val="28"/>
          <w:szCs w:val="28"/>
        </w:rPr>
      </w:pPr>
    </w:p>
    <w:p w14:paraId="4EC34957" w14:textId="34E16839" w:rsidR="00794B37" w:rsidRDefault="00794B37" w:rsidP="001124CF">
      <w:pPr>
        <w:rPr>
          <w:rFonts w:ascii="Calibri Light" w:hAnsi="Calibri Light" w:cs="Calibri Light"/>
          <w:sz w:val="28"/>
          <w:szCs w:val="28"/>
        </w:rPr>
      </w:pPr>
    </w:p>
    <w:p w14:paraId="46680F79" w14:textId="21267AB6" w:rsidR="00794B37" w:rsidRDefault="00794B37" w:rsidP="001124CF">
      <w:pPr>
        <w:rPr>
          <w:rFonts w:ascii="Calibri Light" w:hAnsi="Calibri Light" w:cs="Calibri Light"/>
          <w:sz w:val="28"/>
          <w:szCs w:val="28"/>
        </w:rPr>
      </w:pPr>
    </w:p>
    <w:p w14:paraId="5C3E6538" w14:textId="60BDEBA9" w:rsidR="00794B37" w:rsidRDefault="00794B37" w:rsidP="001124CF">
      <w:pPr>
        <w:rPr>
          <w:rFonts w:ascii="Calibri Light" w:hAnsi="Calibri Light" w:cs="Calibri Light"/>
          <w:sz w:val="28"/>
          <w:szCs w:val="28"/>
        </w:rPr>
      </w:pPr>
    </w:p>
    <w:p w14:paraId="710695D2" w14:textId="24AE9AEB" w:rsidR="00794B37" w:rsidRDefault="00794B37" w:rsidP="001124CF">
      <w:pPr>
        <w:rPr>
          <w:rFonts w:ascii="Calibri Light" w:hAnsi="Calibri Light" w:cs="Calibri Light"/>
          <w:sz w:val="28"/>
          <w:szCs w:val="28"/>
        </w:rPr>
      </w:pPr>
    </w:p>
    <w:p w14:paraId="5979E623" w14:textId="347EB278" w:rsidR="00794B37" w:rsidRDefault="00794B37" w:rsidP="001124CF">
      <w:pPr>
        <w:rPr>
          <w:rFonts w:ascii="Calibri Light" w:hAnsi="Calibri Light" w:cs="Calibri Light"/>
          <w:sz w:val="28"/>
          <w:szCs w:val="28"/>
        </w:rPr>
      </w:pPr>
    </w:p>
    <w:p w14:paraId="7B9172B1" w14:textId="15E9ECFC" w:rsidR="00794B37" w:rsidRDefault="00794B37" w:rsidP="001124CF">
      <w:pPr>
        <w:rPr>
          <w:rFonts w:ascii="Calibri Light" w:hAnsi="Calibri Light" w:cs="Calibri Light"/>
          <w:sz w:val="28"/>
          <w:szCs w:val="28"/>
        </w:rPr>
      </w:pPr>
    </w:p>
    <w:p w14:paraId="4A353C9D" w14:textId="77632E4B" w:rsidR="00794B37" w:rsidRDefault="00794B37" w:rsidP="001124CF">
      <w:pPr>
        <w:rPr>
          <w:rFonts w:ascii="Calibri Light" w:hAnsi="Calibri Light" w:cs="Calibri Light"/>
          <w:sz w:val="28"/>
          <w:szCs w:val="28"/>
        </w:rPr>
      </w:pPr>
    </w:p>
    <w:p w14:paraId="32F3FC97" w14:textId="552E04BF" w:rsidR="00794B37" w:rsidRDefault="00794B37" w:rsidP="001124CF">
      <w:pPr>
        <w:rPr>
          <w:rFonts w:ascii="Calibri Light" w:hAnsi="Calibri Light" w:cs="Calibri Light"/>
          <w:sz w:val="28"/>
          <w:szCs w:val="28"/>
        </w:rPr>
      </w:pPr>
    </w:p>
    <w:p w14:paraId="6178EFB2" w14:textId="77907779" w:rsidR="00794B37" w:rsidRDefault="00794B37" w:rsidP="001124CF">
      <w:pPr>
        <w:rPr>
          <w:rFonts w:ascii="Calibri Light" w:hAnsi="Calibri Light" w:cs="Calibri Light"/>
          <w:sz w:val="28"/>
          <w:szCs w:val="28"/>
        </w:rPr>
      </w:pPr>
    </w:p>
    <w:p w14:paraId="7C4447CD" w14:textId="62838493" w:rsidR="00794B37" w:rsidRDefault="00794B37" w:rsidP="001124CF">
      <w:pPr>
        <w:rPr>
          <w:rFonts w:ascii="Calibri Light" w:hAnsi="Calibri Light" w:cs="Calibri Light"/>
          <w:sz w:val="28"/>
          <w:szCs w:val="28"/>
        </w:rPr>
      </w:pPr>
    </w:p>
    <w:p w14:paraId="6A81D40A" w14:textId="77777777" w:rsidR="00794B37" w:rsidRDefault="00794B37" w:rsidP="001124CF">
      <w:pPr>
        <w:rPr>
          <w:rFonts w:ascii="Calibri Light" w:hAnsi="Calibri Light" w:cs="Calibri Light"/>
          <w:sz w:val="28"/>
          <w:szCs w:val="28"/>
        </w:rPr>
      </w:pPr>
    </w:p>
    <w:p w14:paraId="2DD99C7B" w14:textId="1054F07B" w:rsidR="001124CF" w:rsidRDefault="001124CF" w:rsidP="001124CF">
      <w:pPr>
        <w:rPr>
          <w:rFonts w:ascii="Calibri Light" w:hAnsi="Calibri Light" w:cs="Calibri Light"/>
          <w:sz w:val="28"/>
          <w:szCs w:val="28"/>
        </w:rPr>
      </w:pPr>
    </w:p>
    <w:p w14:paraId="44AE286F" w14:textId="506BA841" w:rsidR="001124CF" w:rsidRDefault="001124CF" w:rsidP="001124CF">
      <w:pPr>
        <w:rPr>
          <w:rFonts w:ascii="Calibri Light" w:hAnsi="Calibri Light" w:cs="Calibri Light"/>
          <w:sz w:val="28"/>
          <w:szCs w:val="28"/>
        </w:rPr>
      </w:pPr>
      <w:r>
        <w:rPr>
          <w:rFonts w:ascii="Calibri Light" w:hAnsi="Calibri Light" w:cs="Calibri Light"/>
          <w:sz w:val="28"/>
          <w:szCs w:val="28"/>
        </w:rPr>
        <w:t>References:</w:t>
      </w:r>
    </w:p>
    <w:p w14:paraId="4D2292DD" w14:textId="6DCD6517" w:rsidR="00733E87" w:rsidRDefault="00733E87" w:rsidP="001124CF">
      <w:r>
        <w:t xml:space="preserve">[1] </w:t>
      </w:r>
      <w:r w:rsidR="00580E81">
        <w:t xml:space="preserve"> Aakansha Patel, Santosh Sammarvar, Amar Naik Department of Information technology, Rajiv Gandhi Proudyogiki Vishwavidyalaya Bhopal(M.P.),India. Data Mining Vs Statistical Techniques for Classification of NSL-KDD Intrusion Data </w:t>
      </w:r>
      <w:hyperlink r:id="rId42" w:history="1">
        <w:r w:rsidR="00580E81" w:rsidRPr="0017154A">
          <w:rPr>
            <w:rStyle w:val="Hyperlink"/>
          </w:rPr>
          <w:t>https://pdfs.semanticscholar.org/f224/ce6a9b5605fffc2e6894d19d67918c0e8b92.pdf</w:t>
        </w:r>
      </w:hyperlink>
    </w:p>
    <w:p w14:paraId="7BAC0D01" w14:textId="77C15868" w:rsidR="00580E81" w:rsidRDefault="00580E81" w:rsidP="001124CF">
      <w:r>
        <w:t xml:space="preserve">[2] </w:t>
      </w:r>
      <w:r w:rsidRPr="00580E81">
        <w:t>Mahbod Tavallaee, Ebrahim Bagheri, Wei Lu, and Ali A. Ghorbani</w:t>
      </w:r>
      <w:r>
        <w:t xml:space="preserve"> </w:t>
      </w:r>
      <w:r w:rsidR="00871CB4">
        <w:t xml:space="preserve">. </w:t>
      </w:r>
      <w:r w:rsidR="00871CB4" w:rsidRPr="00871CB4">
        <w:t>A Detailed Analysis of the KDD CUP 99 Data Set</w:t>
      </w:r>
    </w:p>
    <w:p w14:paraId="4F698A50" w14:textId="4583C9BA" w:rsidR="00871CB4" w:rsidRDefault="00871CB4" w:rsidP="001124CF">
      <w:r>
        <w:t xml:space="preserve">[3] </w:t>
      </w:r>
      <w:r w:rsidRPr="00871CB4">
        <w:t xml:space="preserve">Uma Subramanian, Hang See Ong </w:t>
      </w:r>
      <w:r>
        <w:t>,</w:t>
      </w:r>
      <w:r w:rsidRPr="00871CB4">
        <w:t xml:space="preserve"> Department of Electronics and Communication Engineering, College of Engineering, University Tenaga Nasional, Jalan IKRAM - UNITEN, Kajang, Selangor, 43000, Malaysia.</w:t>
      </w:r>
      <w:r>
        <w:t xml:space="preserve"> </w:t>
      </w:r>
      <w:r w:rsidRPr="00871CB4">
        <w:t>Systematic Review and Comparison of Anomaly Based Network Intrusion Detection Systems Based on Efficiency</w:t>
      </w:r>
    </w:p>
    <w:p w14:paraId="6BDECB85" w14:textId="53E0DDBE" w:rsidR="00871CB4" w:rsidRDefault="00871CB4" w:rsidP="001124CF">
      <w:r>
        <w:t xml:space="preserve">[4] </w:t>
      </w:r>
      <w:r w:rsidRPr="00871CB4">
        <w:t>Md. Al Mehedi Hasan, Mohammed Nasser, Shamim Ahmad, Khademul Islam Molla Department of Computer Science &amp; Engineering, University of Rajshahi, Rajshahi, Bangladesh</w:t>
      </w:r>
      <w:r>
        <w:t xml:space="preserve">. </w:t>
      </w:r>
      <w:r w:rsidRPr="00871CB4">
        <w:t>Feature Selection for Intrusion Detection Using Random Forest</w:t>
      </w:r>
    </w:p>
    <w:p w14:paraId="12DB6B55" w14:textId="7B33ACE2" w:rsidR="0069457F" w:rsidRDefault="0069457F" w:rsidP="001124CF">
      <w:pPr>
        <w:rPr>
          <w:rFonts w:ascii="Calibri Light" w:hAnsi="Calibri Light" w:cs="Calibri Light"/>
          <w:sz w:val="28"/>
          <w:szCs w:val="28"/>
        </w:rPr>
      </w:pPr>
      <w:r>
        <w:t xml:space="preserve">[5] </w:t>
      </w:r>
      <w:r w:rsidRPr="0069457F">
        <w:rPr>
          <w:rFonts w:ascii="Calibri Light" w:hAnsi="Calibri Light" w:cs="Calibri Light"/>
          <w:sz w:val="28"/>
          <w:szCs w:val="28"/>
        </w:rPr>
        <w:t>Herve Nkiama</w:t>
      </w:r>
      <w:r>
        <w:rPr>
          <w:rFonts w:ascii="Calibri Light" w:hAnsi="Calibri Light" w:cs="Calibri Light"/>
          <w:sz w:val="28"/>
          <w:szCs w:val="28"/>
        </w:rPr>
        <w:t xml:space="preserve">, Syed Zainudeen Mohd Said, Muhammad Saidu, </w:t>
      </w:r>
      <w:r w:rsidRPr="0069457F">
        <w:rPr>
          <w:rFonts w:ascii="Calibri Light" w:hAnsi="Calibri Light" w:cs="Calibri Light"/>
          <w:sz w:val="28"/>
          <w:szCs w:val="28"/>
        </w:rPr>
        <w:t>(IJACSA) International Journal of Advanced Computer Science and Applications, Vol. 7, No. 4, 2016</w:t>
      </w:r>
      <w:r>
        <w:rPr>
          <w:rFonts w:ascii="Calibri Light" w:hAnsi="Calibri Light" w:cs="Calibri Light"/>
          <w:sz w:val="28"/>
          <w:szCs w:val="28"/>
        </w:rPr>
        <w:t xml:space="preserve">. </w:t>
      </w:r>
      <w:r w:rsidRPr="0069457F">
        <w:rPr>
          <w:rFonts w:ascii="Calibri Light" w:hAnsi="Calibri Light" w:cs="Calibri Light"/>
          <w:sz w:val="28"/>
          <w:szCs w:val="28"/>
        </w:rPr>
        <w:t>A Subset Feature Elimination Mechanism for Intrusion Detection System</w:t>
      </w:r>
    </w:p>
    <w:p w14:paraId="087C6266" w14:textId="798BE17A" w:rsidR="0069457F" w:rsidRDefault="0069457F" w:rsidP="001124CF">
      <w:pPr>
        <w:rPr>
          <w:rFonts w:ascii="Calibri Light" w:hAnsi="Calibri Light" w:cs="Calibri Light"/>
          <w:sz w:val="28"/>
          <w:szCs w:val="28"/>
        </w:rPr>
      </w:pPr>
      <w:r>
        <w:rPr>
          <w:rFonts w:ascii="Calibri Light" w:hAnsi="Calibri Light" w:cs="Calibri Light"/>
          <w:sz w:val="28"/>
          <w:szCs w:val="28"/>
        </w:rPr>
        <w:t xml:space="preserve">[6] </w:t>
      </w:r>
      <w:r w:rsidRPr="0069457F">
        <w:rPr>
          <w:rFonts w:ascii="Calibri Light" w:hAnsi="Calibri Light" w:cs="Calibri Light"/>
          <w:sz w:val="28"/>
          <w:szCs w:val="28"/>
        </w:rPr>
        <w:t>P. Ghosh, C. Debnath, and D. Metia, “An Efficient Hybrid Multilevel Intrusion Detection System in Cloud Environment,” IOSR J. Comput. Eng., vol. 16, no. 4, pp. 16–26, 2014.</w:t>
      </w:r>
    </w:p>
    <w:p w14:paraId="0656006E" w14:textId="4696A771" w:rsidR="00B045A1" w:rsidRDefault="00B045A1" w:rsidP="001124CF">
      <w:pPr>
        <w:rPr>
          <w:rFonts w:ascii="Calibri Light" w:hAnsi="Calibri Light" w:cs="Calibri Light"/>
          <w:sz w:val="28"/>
          <w:szCs w:val="28"/>
        </w:rPr>
      </w:pPr>
      <w:r>
        <w:rPr>
          <w:rFonts w:ascii="Calibri Light" w:hAnsi="Calibri Light" w:cs="Calibri Light"/>
          <w:sz w:val="28"/>
          <w:szCs w:val="28"/>
        </w:rPr>
        <w:t xml:space="preserve">[7] </w:t>
      </w:r>
      <w:r w:rsidRPr="00B045A1">
        <w:rPr>
          <w:rFonts w:ascii="Calibri Light" w:hAnsi="Calibri Light" w:cs="Calibri Light"/>
          <w:sz w:val="28"/>
          <w:szCs w:val="28"/>
        </w:rPr>
        <w:t>Vinutha H.P.1,  Dr.Poornima B2 Assistant Professor, Dept. of CS&amp;E, BIET, Davangere, Karnataka, India1 Professor&amp; Head, Dept. of IS&amp;E, BIET, Davangere, Karnataka, India2</w:t>
      </w:r>
      <w:r>
        <w:rPr>
          <w:rFonts w:ascii="Calibri Light" w:hAnsi="Calibri Light" w:cs="Calibri Light"/>
          <w:sz w:val="28"/>
          <w:szCs w:val="28"/>
        </w:rPr>
        <w:t xml:space="preserve">. </w:t>
      </w:r>
      <w:r w:rsidRPr="00B045A1">
        <w:rPr>
          <w:rFonts w:ascii="Calibri Light" w:hAnsi="Calibri Light" w:cs="Calibri Light"/>
          <w:sz w:val="28"/>
          <w:szCs w:val="28"/>
        </w:rPr>
        <w:t>International Journal of Engineering and Manufacturing Science. ISSN 2249-3115 Volume 8, Number 1 (2018) pp.  167-175 © Research India Publications</w:t>
      </w:r>
      <w:r>
        <w:rPr>
          <w:rFonts w:ascii="Calibri Light" w:hAnsi="Calibri Light" w:cs="Calibri Light"/>
          <w:sz w:val="28"/>
          <w:szCs w:val="28"/>
        </w:rPr>
        <w:t xml:space="preserve">. </w:t>
      </w:r>
      <w:r w:rsidRPr="00B045A1">
        <w:rPr>
          <w:rFonts w:ascii="Calibri Light" w:hAnsi="Calibri Light" w:cs="Calibri Light"/>
          <w:sz w:val="28"/>
          <w:szCs w:val="28"/>
        </w:rPr>
        <w:t>Analysis of Feature selection algorithms for Naïve Bayes classifier using NSL-KDD</w:t>
      </w:r>
    </w:p>
    <w:p w14:paraId="1CA274A4" w14:textId="3625BAA6" w:rsidR="00A7712C" w:rsidRDefault="00A7712C" w:rsidP="001124CF">
      <w:pPr>
        <w:rPr>
          <w:rFonts w:ascii="Calibri Light" w:hAnsi="Calibri Light" w:cs="Calibri Light"/>
          <w:sz w:val="28"/>
          <w:szCs w:val="28"/>
        </w:rPr>
      </w:pPr>
      <w:r>
        <w:rPr>
          <w:rFonts w:ascii="Calibri Light" w:hAnsi="Calibri Light" w:cs="Calibri Light"/>
          <w:sz w:val="28"/>
          <w:szCs w:val="28"/>
        </w:rPr>
        <w:t xml:space="preserve">[8] </w:t>
      </w:r>
      <w:r w:rsidRPr="00A7712C">
        <w:rPr>
          <w:rFonts w:ascii="Calibri Light" w:hAnsi="Calibri Light" w:cs="Calibri Light"/>
          <w:sz w:val="28"/>
          <w:szCs w:val="28"/>
        </w:rPr>
        <w:t>Zahra Karimi</w:t>
      </w:r>
      <w:r>
        <w:rPr>
          <w:rFonts w:ascii="Calibri Light" w:hAnsi="Calibri Light" w:cs="Calibri Light"/>
          <w:sz w:val="28"/>
          <w:szCs w:val="28"/>
        </w:rPr>
        <w:t xml:space="preserve">, Mohammad Mansour Raihi Kashani, Ali Harounabadi, </w:t>
      </w:r>
      <w:r w:rsidRPr="00A7712C">
        <w:rPr>
          <w:rFonts w:ascii="Calibri Light" w:hAnsi="Calibri Light" w:cs="Calibri Light"/>
          <w:sz w:val="28"/>
          <w:szCs w:val="28"/>
        </w:rPr>
        <w:t>International Journal of Computer Applications (0975 – 8887)  Volume 78 – No.4, September 2013</w:t>
      </w:r>
      <w:r>
        <w:rPr>
          <w:rFonts w:ascii="Calibri Light" w:hAnsi="Calibri Light" w:cs="Calibri Light"/>
          <w:sz w:val="28"/>
          <w:szCs w:val="28"/>
        </w:rPr>
        <w:t xml:space="preserve">. </w:t>
      </w:r>
      <w:r w:rsidRPr="00A7712C">
        <w:rPr>
          <w:rFonts w:ascii="Calibri Light" w:hAnsi="Calibri Light" w:cs="Calibri Light"/>
          <w:sz w:val="28"/>
          <w:szCs w:val="28"/>
        </w:rPr>
        <w:t>Feature Ranking in Intrusion Detection Dataset using Combination of Filtering Methods</w:t>
      </w:r>
      <w:r>
        <w:rPr>
          <w:rFonts w:ascii="Calibri Light" w:hAnsi="Calibri Light" w:cs="Calibri Light"/>
          <w:sz w:val="28"/>
          <w:szCs w:val="28"/>
        </w:rPr>
        <w:t>.</w:t>
      </w:r>
    </w:p>
    <w:p w14:paraId="45D92322" w14:textId="3578B1D0" w:rsidR="00A7712C" w:rsidRDefault="00A7712C" w:rsidP="001124CF">
      <w:pPr>
        <w:rPr>
          <w:rFonts w:ascii="Calibri Light" w:hAnsi="Calibri Light" w:cs="Calibri Light"/>
          <w:sz w:val="28"/>
          <w:szCs w:val="28"/>
        </w:rPr>
      </w:pPr>
      <w:r>
        <w:rPr>
          <w:rFonts w:ascii="Calibri Light" w:hAnsi="Calibri Light" w:cs="Calibri Light"/>
          <w:sz w:val="28"/>
          <w:szCs w:val="28"/>
        </w:rPr>
        <w:t xml:space="preserve">[9] </w:t>
      </w:r>
      <w:r w:rsidRPr="00A7712C">
        <w:rPr>
          <w:rFonts w:ascii="Calibri Light" w:hAnsi="Calibri Light" w:cs="Calibri Light"/>
          <w:sz w:val="28"/>
          <w:szCs w:val="28"/>
        </w:rPr>
        <w:t>Sevcan YILMAZ GÜNDÜZ , Muhammet Nurullah ÇETER</w:t>
      </w:r>
      <w:r>
        <w:rPr>
          <w:rFonts w:ascii="Calibri Light" w:hAnsi="Calibri Light" w:cs="Calibri Light"/>
          <w:sz w:val="28"/>
          <w:szCs w:val="28"/>
        </w:rPr>
        <w:t xml:space="preserve">, </w:t>
      </w:r>
      <w:r w:rsidRPr="00A7712C">
        <w:rPr>
          <w:rFonts w:ascii="Calibri Light" w:hAnsi="Calibri Light" w:cs="Calibri Light"/>
          <w:sz w:val="28"/>
          <w:szCs w:val="28"/>
        </w:rPr>
        <w:t xml:space="preserve">Computer Engineering, Faculty of Engineering, Anadolu University, Eskişehir, Turkey </w:t>
      </w:r>
      <w:r>
        <w:rPr>
          <w:rFonts w:ascii="Calibri Light" w:hAnsi="Calibri Light" w:cs="Calibri Light"/>
          <w:sz w:val="28"/>
          <w:szCs w:val="28"/>
        </w:rPr>
        <w:t xml:space="preserve">, </w:t>
      </w:r>
      <w:r w:rsidRPr="00A7712C">
        <w:rPr>
          <w:rFonts w:ascii="Calibri Light" w:hAnsi="Calibri Light" w:cs="Calibri Light"/>
          <w:sz w:val="28"/>
          <w:szCs w:val="28"/>
        </w:rPr>
        <w:t xml:space="preserve">Anadolu Üniversitesi Bilim ve Teknoloji Dergisi A- Uygulamalı Bilimler ve Mühendislik    Anadolu University Journal of Science and Technology A- Applied Sciences and Engineering </w:t>
      </w:r>
      <w:r>
        <w:rPr>
          <w:rFonts w:ascii="Calibri Light" w:hAnsi="Calibri Light" w:cs="Calibri Light"/>
          <w:sz w:val="28"/>
          <w:szCs w:val="28"/>
        </w:rPr>
        <w:t xml:space="preserve">. </w:t>
      </w:r>
      <w:r w:rsidRPr="00A7712C">
        <w:rPr>
          <w:rFonts w:ascii="Calibri Light" w:hAnsi="Calibri Light" w:cs="Calibri Light"/>
          <w:sz w:val="28"/>
          <w:szCs w:val="28"/>
        </w:rPr>
        <w:t xml:space="preserve">FEATURE SELECTION AND COMPARISON OF CLASSIFICATION ALGORITHMS  FOR INTRUSION DETECTION </w:t>
      </w:r>
      <w:r>
        <w:rPr>
          <w:rFonts w:ascii="Calibri Light" w:hAnsi="Calibri Light" w:cs="Calibri Light"/>
          <w:sz w:val="28"/>
          <w:szCs w:val="28"/>
        </w:rPr>
        <w:t xml:space="preserve"> </w:t>
      </w:r>
    </w:p>
    <w:p w14:paraId="274E9F02" w14:textId="77777777" w:rsidR="00D43286" w:rsidRDefault="00D43286" w:rsidP="001124CF">
      <w:pPr>
        <w:rPr>
          <w:ins w:id="14" w:author="hritik gupta" w:date="2019-10-08T20:42:00Z"/>
          <w:rFonts w:ascii="Calibri Light" w:hAnsi="Calibri Light" w:cs="Calibri Light"/>
          <w:sz w:val="28"/>
          <w:szCs w:val="28"/>
        </w:rPr>
      </w:pPr>
      <w:ins w:id="15" w:author="hritik gupta" w:date="2019-10-08T20:42:00Z">
        <w:r>
          <w:rPr>
            <w:rFonts w:ascii="Calibri Light" w:hAnsi="Calibri Light" w:cs="Calibri Light"/>
            <w:sz w:val="28"/>
            <w:szCs w:val="28"/>
          </w:rPr>
          <w:t>[10]</w:t>
        </w:r>
        <w:r w:rsidRPr="00D43286">
          <w:rPr>
            <w:rFonts w:ascii="Calibri Light" w:hAnsi="Calibri Light" w:cs="Calibri Light"/>
            <w:sz w:val="28"/>
            <w:szCs w:val="28"/>
          </w:rPr>
          <w:t xml:space="preserve"> Dr. Tanuja Dhope</w:t>
        </w:r>
        <w:r>
          <w:rPr>
            <w:rFonts w:ascii="Calibri Light" w:hAnsi="Calibri Light" w:cs="Calibri Light"/>
            <w:sz w:val="28"/>
            <w:szCs w:val="28"/>
          </w:rPr>
          <w:t xml:space="preserve">, </w:t>
        </w:r>
        <w:r w:rsidRPr="00D43286">
          <w:rPr>
            <w:rFonts w:ascii="Calibri Light" w:hAnsi="Calibri Light" w:cs="Calibri Light"/>
            <w:sz w:val="28"/>
            <w:szCs w:val="28"/>
          </w:rPr>
          <w:t>Ashish K. Uplenchwar et al, / (IJCSIT) International Journal of Computer Science and Information Technologies, Vol. 6 (4) , 2015, 3778-3783</w:t>
        </w:r>
        <w:r>
          <w:rPr>
            <w:rFonts w:ascii="Calibri Light" w:hAnsi="Calibri Light" w:cs="Calibri Light"/>
            <w:sz w:val="28"/>
            <w:szCs w:val="28"/>
          </w:rPr>
          <w:t xml:space="preserve">, </w:t>
        </w:r>
        <w:r w:rsidRPr="00D43286">
          <w:rPr>
            <w:rFonts w:ascii="Calibri Light" w:hAnsi="Calibri Light" w:cs="Calibri Light"/>
            <w:sz w:val="28"/>
            <w:szCs w:val="28"/>
          </w:rPr>
          <w:t>Intrusion Detection System (IDS) framework for Digital Network</w:t>
        </w:r>
      </w:ins>
    </w:p>
    <w:p w14:paraId="0E36CCDF" w14:textId="77777777" w:rsidR="00D43286" w:rsidRPr="00D43286" w:rsidRDefault="00D43286" w:rsidP="00D43286">
      <w:pPr>
        <w:rPr>
          <w:ins w:id="16" w:author="hritik gupta" w:date="2019-10-08T20:42:00Z"/>
          <w:rFonts w:ascii="Calibri Light" w:hAnsi="Calibri Light" w:cs="Calibri Light"/>
          <w:sz w:val="28"/>
          <w:szCs w:val="28"/>
        </w:rPr>
      </w:pPr>
      <w:ins w:id="17" w:author="hritik gupta" w:date="2019-10-08T20:42:00Z">
        <w:r>
          <w:rPr>
            <w:rFonts w:ascii="Calibri Light" w:hAnsi="Calibri Light" w:cs="Calibri Light"/>
            <w:sz w:val="28"/>
            <w:szCs w:val="28"/>
          </w:rPr>
          <w:lastRenderedPageBreak/>
          <w:t xml:space="preserve">[11] </w:t>
        </w:r>
        <w:r w:rsidRPr="00D43286">
          <w:rPr>
            <w:rFonts w:ascii="Calibri Light" w:hAnsi="Calibri Light" w:cs="Calibri Light"/>
            <w:sz w:val="28"/>
            <w:szCs w:val="28"/>
          </w:rPr>
          <w:t xml:space="preserve">M.Judith Lucia1 and T.Thirunavukarasu 2 </w:t>
        </w:r>
        <w:r>
          <w:rPr>
            <w:rFonts w:ascii="Calibri Light" w:hAnsi="Calibri Light" w:cs="Calibri Light"/>
            <w:sz w:val="28"/>
            <w:szCs w:val="28"/>
          </w:rPr>
          <w:t xml:space="preserve">, </w:t>
        </w:r>
        <w:r w:rsidRPr="00D43286">
          <w:rPr>
            <w:rFonts w:ascii="Calibri Light" w:hAnsi="Calibri Light" w:cs="Calibri Light"/>
            <w:sz w:val="28"/>
            <w:szCs w:val="28"/>
          </w:rPr>
          <w:t xml:space="preserve">1 PG scholar &amp; </w:t>
        </w:r>
        <w:r>
          <w:rPr>
            <w:rFonts w:ascii="Calibri Light" w:hAnsi="Calibri Light" w:cs="Calibri Light"/>
            <w:sz w:val="28"/>
            <w:szCs w:val="28"/>
          </w:rPr>
          <w:t>2</w:t>
        </w:r>
        <w:r w:rsidRPr="00D43286">
          <w:rPr>
            <w:rFonts w:ascii="Calibri Light" w:hAnsi="Calibri Light" w:cs="Calibri Light"/>
            <w:sz w:val="28"/>
            <w:szCs w:val="28"/>
          </w:rPr>
          <w:t xml:space="preserve"> Assistant Professor  Department of Information Technology,  SNS College of Technology, Coimbatore, India</w:t>
        </w:r>
        <w:r>
          <w:rPr>
            <w:rFonts w:ascii="Calibri Light" w:hAnsi="Calibri Light" w:cs="Calibri Light"/>
            <w:sz w:val="28"/>
            <w:szCs w:val="28"/>
          </w:rPr>
          <w:t xml:space="preserve">, </w:t>
        </w:r>
        <w:r w:rsidRPr="00D43286">
          <w:rPr>
            <w:rFonts w:ascii="Calibri Light" w:hAnsi="Calibri Light" w:cs="Calibri Light"/>
            <w:sz w:val="28"/>
            <w:szCs w:val="28"/>
          </w:rPr>
          <w:t xml:space="preserve">M.Judith Lucia et al, / (IJCSIT) International Journal of Computer Science and Information Technologies, Vol. 5 (3) , 2014, 3190 </w:t>
        </w:r>
        <w:r>
          <w:rPr>
            <w:rFonts w:ascii="Calibri Light" w:hAnsi="Calibri Light" w:cs="Calibri Light"/>
            <w:sz w:val="28"/>
            <w:szCs w:val="28"/>
          </w:rPr>
          <w:t>–</w:t>
        </w:r>
        <w:r w:rsidRPr="00D43286">
          <w:rPr>
            <w:rFonts w:ascii="Calibri Light" w:hAnsi="Calibri Light" w:cs="Calibri Light"/>
            <w:sz w:val="28"/>
            <w:szCs w:val="28"/>
          </w:rPr>
          <w:t xml:space="preserve"> 3195</w:t>
        </w:r>
        <w:r>
          <w:rPr>
            <w:rFonts w:ascii="Calibri Light" w:hAnsi="Calibri Light" w:cs="Calibri Light"/>
            <w:sz w:val="28"/>
            <w:szCs w:val="28"/>
          </w:rPr>
          <w:t xml:space="preserve">, </w:t>
        </w:r>
        <w:r w:rsidRPr="00D43286">
          <w:rPr>
            <w:rFonts w:ascii="Calibri Light" w:hAnsi="Calibri Light" w:cs="Calibri Light"/>
            <w:sz w:val="28"/>
            <w:szCs w:val="28"/>
          </w:rPr>
          <w:t xml:space="preserve">Rapid Decentralized Network Intrusion Defense System on Multiple Virtual Machines </w:t>
        </w:r>
      </w:ins>
    </w:p>
    <w:p w14:paraId="675E42E1" w14:textId="77777777" w:rsidR="00D43286" w:rsidRDefault="00D43286" w:rsidP="00D43286">
      <w:pPr>
        <w:rPr>
          <w:ins w:id="18" w:author="hritik gupta" w:date="2019-10-08T20:42:00Z"/>
          <w:rFonts w:ascii="Calibri Light" w:hAnsi="Calibri Light" w:cs="Calibri Light"/>
          <w:sz w:val="28"/>
          <w:szCs w:val="28"/>
        </w:rPr>
      </w:pPr>
    </w:p>
    <w:p w14:paraId="1AA1223B" w14:textId="0B31DC41" w:rsidR="001124CF" w:rsidRDefault="00DE48B2" w:rsidP="001124CF">
      <w:hyperlink r:id="rId43" w:history="1">
        <w:r w:rsidR="001124CF">
          <w:rPr>
            <w:rStyle w:val="Hyperlink"/>
          </w:rPr>
          <w:t>https://medium.com/@urvashilluniya/why-data-normalization-is-necessary-for-machine-learning-models-681b65a05029</w:t>
        </w:r>
      </w:hyperlink>
    </w:p>
    <w:p w14:paraId="7AC784D7" w14:textId="188A299C" w:rsidR="002C545E" w:rsidRPr="001124CF" w:rsidRDefault="00DE48B2" w:rsidP="001124CF">
      <w:pPr>
        <w:rPr>
          <w:rFonts w:ascii="Calibri Light" w:hAnsi="Calibri Light" w:cs="Calibri Light"/>
          <w:sz w:val="28"/>
          <w:szCs w:val="28"/>
        </w:rPr>
      </w:pPr>
      <w:hyperlink r:id="rId44" w:history="1">
        <w:r w:rsidR="002C545E">
          <w:rPr>
            <w:rStyle w:val="Hyperlink"/>
          </w:rPr>
          <w:t>https://machinelearningmastery.com/k-fold-cross-validation/</w:t>
        </w:r>
      </w:hyperlink>
    </w:p>
    <w:p w14:paraId="24853A83" w14:textId="77777777" w:rsidR="00571D7A" w:rsidRPr="00571D7A" w:rsidRDefault="00571D7A" w:rsidP="00571D7A">
      <w:pPr>
        <w:rPr>
          <w:rFonts w:ascii="Calibri Light" w:hAnsi="Calibri Light" w:cs="Calibri Light"/>
          <w:sz w:val="28"/>
          <w:szCs w:val="28"/>
        </w:rPr>
      </w:pPr>
    </w:p>
    <w:sectPr w:rsidR="00571D7A" w:rsidRPr="00571D7A" w:rsidSect="004B7E8A">
      <w:headerReference w:type="default" r:id="rId45"/>
      <w:footerReference w:type="default" r:id="rId46"/>
      <w:pgSz w:w="12240" w:h="15840" w:code="1"/>
      <w:pgMar w:top="720" w:right="720" w:bottom="720" w:left="72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B1F9" w14:textId="77777777" w:rsidR="00DE48B2" w:rsidRDefault="00DE48B2" w:rsidP="00552CBB">
      <w:pPr>
        <w:spacing w:after="0" w:line="240" w:lineRule="auto"/>
      </w:pPr>
      <w:r>
        <w:separator/>
      </w:r>
    </w:p>
  </w:endnote>
  <w:endnote w:type="continuationSeparator" w:id="0">
    <w:p w14:paraId="2CEABBDE" w14:textId="77777777" w:rsidR="00DE48B2" w:rsidRDefault="00DE48B2" w:rsidP="00552CBB">
      <w:pPr>
        <w:spacing w:after="0" w:line="240" w:lineRule="auto"/>
      </w:pPr>
      <w:r>
        <w:continuationSeparator/>
      </w:r>
    </w:p>
  </w:endnote>
  <w:endnote w:type="continuationNotice" w:id="1">
    <w:p w14:paraId="64075BC0" w14:textId="77777777" w:rsidR="00DE48B2" w:rsidRDefault="00DE48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E424" w14:textId="77777777" w:rsidR="00970D61" w:rsidRDefault="00970D61">
    <w:pPr>
      <w:pStyle w:val="Footer"/>
    </w:pPr>
  </w:p>
  <w:p w14:paraId="71E849CF" w14:textId="77777777" w:rsidR="00970D61" w:rsidRDefault="00970D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8A9F9" w14:textId="77777777" w:rsidR="00DE48B2" w:rsidRDefault="00DE48B2" w:rsidP="00552CBB">
      <w:pPr>
        <w:spacing w:after="0" w:line="240" w:lineRule="auto"/>
      </w:pPr>
      <w:r>
        <w:separator/>
      </w:r>
    </w:p>
  </w:footnote>
  <w:footnote w:type="continuationSeparator" w:id="0">
    <w:p w14:paraId="340B2A4C" w14:textId="77777777" w:rsidR="00DE48B2" w:rsidRDefault="00DE48B2" w:rsidP="00552CBB">
      <w:pPr>
        <w:spacing w:after="0" w:line="240" w:lineRule="auto"/>
      </w:pPr>
      <w:r>
        <w:continuationSeparator/>
      </w:r>
    </w:p>
  </w:footnote>
  <w:footnote w:type="continuationNotice" w:id="1">
    <w:p w14:paraId="786202C1" w14:textId="77777777" w:rsidR="00DE48B2" w:rsidRDefault="00DE48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182D9" w14:textId="77777777" w:rsidR="00970D61" w:rsidRDefault="00970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7AC"/>
    <w:multiLevelType w:val="hybridMultilevel"/>
    <w:tmpl w:val="898AE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63535E"/>
    <w:multiLevelType w:val="hybridMultilevel"/>
    <w:tmpl w:val="ED126B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155A4"/>
    <w:multiLevelType w:val="hybridMultilevel"/>
    <w:tmpl w:val="1A50B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4B4055"/>
    <w:multiLevelType w:val="hybridMultilevel"/>
    <w:tmpl w:val="85E8B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41CB7"/>
    <w:multiLevelType w:val="hybridMultilevel"/>
    <w:tmpl w:val="81A62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87329"/>
    <w:multiLevelType w:val="hybridMultilevel"/>
    <w:tmpl w:val="CE647D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DA0D00"/>
    <w:multiLevelType w:val="hybridMultilevel"/>
    <w:tmpl w:val="E2C8B09A"/>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7" w15:restartNumberingAfterBreak="0">
    <w:nsid w:val="25310CEF"/>
    <w:multiLevelType w:val="hybridMultilevel"/>
    <w:tmpl w:val="AFB6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90706"/>
    <w:multiLevelType w:val="hybridMultilevel"/>
    <w:tmpl w:val="4A6A5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73F35"/>
    <w:multiLevelType w:val="hybridMultilevel"/>
    <w:tmpl w:val="8784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15A45"/>
    <w:multiLevelType w:val="hybridMultilevel"/>
    <w:tmpl w:val="8E76D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0B58EA"/>
    <w:multiLevelType w:val="hybridMultilevel"/>
    <w:tmpl w:val="1A489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871669"/>
    <w:multiLevelType w:val="hybridMultilevel"/>
    <w:tmpl w:val="3C6C5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160AAA"/>
    <w:multiLevelType w:val="hybridMultilevel"/>
    <w:tmpl w:val="5DFCF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457FE3"/>
    <w:multiLevelType w:val="hybridMultilevel"/>
    <w:tmpl w:val="7C16F05E"/>
    <w:lvl w:ilvl="0" w:tplc="AEFC876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9B3822"/>
    <w:multiLevelType w:val="hybridMultilevel"/>
    <w:tmpl w:val="80884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BB3341"/>
    <w:multiLevelType w:val="hybridMultilevel"/>
    <w:tmpl w:val="834EC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72203F"/>
    <w:multiLevelType w:val="hybridMultilevel"/>
    <w:tmpl w:val="3118DF6C"/>
    <w:lvl w:ilvl="0" w:tplc="ADCC0A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CC7585"/>
    <w:multiLevelType w:val="hybridMultilevel"/>
    <w:tmpl w:val="7CBC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2B5E"/>
    <w:multiLevelType w:val="hybridMultilevel"/>
    <w:tmpl w:val="860E3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C377FB"/>
    <w:multiLevelType w:val="hybridMultilevel"/>
    <w:tmpl w:val="C1520DD2"/>
    <w:lvl w:ilvl="0" w:tplc="C27EF1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DB6B45"/>
    <w:multiLevelType w:val="hybridMultilevel"/>
    <w:tmpl w:val="CF8E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C795A"/>
    <w:multiLevelType w:val="hybridMultilevel"/>
    <w:tmpl w:val="D5F48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44C8B"/>
    <w:multiLevelType w:val="hybridMultilevel"/>
    <w:tmpl w:val="7CD4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922C6D"/>
    <w:multiLevelType w:val="hybridMultilevel"/>
    <w:tmpl w:val="774E4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CA543A"/>
    <w:multiLevelType w:val="hybridMultilevel"/>
    <w:tmpl w:val="B27E0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6"/>
  </w:num>
  <w:num w:numId="3">
    <w:abstractNumId w:val="21"/>
  </w:num>
  <w:num w:numId="4">
    <w:abstractNumId w:val="7"/>
  </w:num>
  <w:num w:numId="5">
    <w:abstractNumId w:val="1"/>
  </w:num>
  <w:num w:numId="6">
    <w:abstractNumId w:val="3"/>
  </w:num>
  <w:num w:numId="7">
    <w:abstractNumId w:val="9"/>
  </w:num>
  <w:num w:numId="8">
    <w:abstractNumId w:val="18"/>
  </w:num>
  <w:num w:numId="9">
    <w:abstractNumId w:val="8"/>
  </w:num>
  <w:num w:numId="10">
    <w:abstractNumId w:val="5"/>
  </w:num>
  <w:num w:numId="11">
    <w:abstractNumId w:val="14"/>
  </w:num>
  <w:num w:numId="12">
    <w:abstractNumId w:val="24"/>
  </w:num>
  <w:num w:numId="13">
    <w:abstractNumId w:val="22"/>
  </w:num>
  <w:num w:numId="14">
    <w:abstractNumId w:val="20"/>
  </w:num>
  <w:num w:numId="15">
    <w:abstractNumId w:val="17"/>
  </w:num>
  <w:num w:numId="16">
    <w:abstractNumId w:val="16"/>
  </w:num>
  <w:num w:numId="17">
    <w:abstractNumId w:val="15"/>
  </w:num>
  <w:num w:numId="18">
    <w:abstractNumId w:val="0"/>
  </w:num>
  <w:num w:numId="19">
    <w:abstractNumId w:val="13"/>
  </w:num>
  <w:num w:numId="20">
    <w:abstractNumId w:val="25"/>
  </w:num>
  <w:num w:numId="21">
    <w:abstractNumId w:val="4"/>
  </w:num>
  <w:num w:numId="22">
    <w:abstractNumId w:val="2"/>
  </w:num>
  <w:num w:numId="23">
    <w:abstractNumId w:val="10"/>
  </w:num>
  <w:num w:numId="24">
    <w:abstractNumId w:val="19"/>
  </w:num>
  <w:num w:numId="25">
    <w:abstractNumId w:val="11"/>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ritik gupta">
    <w15:presenceInfo w15:providerId="Windows Live" w15:userId="e4bf4885491e9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4"/>
    <w:rsid w:val="00004F83"/>
    <w:rsid w:val="000061EB"/>
    <w:rsid w:val="00025CE2"/>
    <w:rsid w:val="000B0E47"/>
    <w:rsid w:val="000D2BCA"/>
    <w:rsid w:val="000D563B"/>
    <w:rsid w:val="001124CF"/>
    <w:rsid w:val="001358E9"/>
    <w:rsid w:val="001522CD"/>
    <w:rsid w:val="0016380B"/>
    <w:rsid w:val="00190C21"/>
    <w:rsid w:val="001A7BCD"/>
    <w:rsid w:val="001D2230"/>
    <w:rsid w:val="001F41FF"/>
    <w:rsid w:val="0020059B"/>
    <w:rsid w:val="00232625"/>
    <w:rsid w:val="002338F5"/>
    <w:rsid w:val="00235545"/>
    <w:rsid w:val="00274FD5"/>
    <w:rsid w:val="00291D93"/>
    <w:rsid w:val="002A08EB"/>
    <w:rsid w:val="002B1724"/>
    <w:rsid w:val="002B20CD"/>
    <w:rsid w:val="002B33EB"/>
    <w:rsid w:val="002C545E"/>
    <w:rsid w:val="002D3E7D"/>
    <w:rsid w:val="003116AE"/>
    <w:rsid w:val="00312615"/>
    <w:rsid w:val="0036326D"/>
    <w:rsid w:val="0037230B"/>
    <w:rsid w:val="00387DD1"/>
    <w:rsid w:val="00395261"/>
    <w:rsid w:val="003A081F"/>
    <w:rsid w:val="003B2AB0"/>
    <w:rsid w:val="003D59A3"/>
    <w:rsid w:val="003D779B"/>
    <w:rsid w:val="003E2C66"/>
    <w:rsid w:val="003E37B7"/>
    <w:rsid w:val="003F6520"/>
    <w:rsid w:val="0040417C"/>
    <w:rsid w:val="00422542"/>
    <w:rsid w:val="00440DCB"/>
    <w:rsid w:val="004748E0"/>
    <w:rsid w:val="00494D8E"/>
    <w:rsid w:val="004B0B88"/>
    <w:rsid w:val="004B78BA"/>
    <w:rsid w:val="004B7E8A"/>
    <w:rsid w:val="004E3257"/>
    <w:rsid w:val="004F52B1"/>
    <w:rsid w:val="00552CBB"/>
    <w:rsid w:val="00565ED2"/>
    <w:rsid w:val="00571D7A"/>
    <w:rsid w:val="00580E81"/>
    <w:rsid w:val="0059684E"/>
    <w:rsid w:val="005A76A2"/>
    <w:rsid w:val="005B4494"/>
    <w:rsid w:val="005B492D"/>
    <w:rsid w:val="005B5A7D"/>
    <w:rsid w:val="005E1A5F"/>
    <w:rsid w:val="00632D21"/>
    <w:rsid w:val="006505A2"/>
    <w:rsid w:val="006578C5"/>
    <w:rsid w:val="0069457F"/>
    <w:rsid w:val="006A7F3C"/>
    <w:rsid w:val="006B3D05"/>
    <w:rsid w:val="006D2F99"/>
    <w:rsid w:val="00711BC0"/>
    <w:rsid w:val="00715853"/>
    <w:rsid w:val="007172F8"/>
    <w:rsid w:val="00721F87"/>
    <w:rsid w:val="00722B8C"/>
    <w:rsid w:val="00733E87"/>
    <w:rsid w:val="00762D9B"/>
    <w:rsid w:val="00780081"/>
    <w:rsid w:val="007933DC"/>
    <w:rsid w:val="00794B37"/>
    <w:rsid w:val="007A698D"/>
    <w:rsid w:val="007B2B65"/>
    <w:rsid w:val="007B7D1D"/>
    <w:rsid w:val="007E43EA"/>
    <w:rsid w:val="007F7EB0"/>
    <w:rsid w:val="008159A0"/>
    <w:rsid w:val="00824C9E"/>
    <w:rsid w:val="00826041"/>
    <w:rsid w:val="00850D23"/>
    <w:rsid w:val="00850E77"/>
    <w:rsid w:val="00871CB4"/>
    <w:rsid w:val="008B55BD"/>
    <w:rsid w:val="009041CA"/>
    <w:rsid w:val="009051AE"/>
    <w:rsid w:val="00930B41"/>
    <w:rsid w:val="009317A8"/>
    <w:rsid w:val="009474DC"/>
    <w:rsid w:val="00953639"/>
    <w:rsid w:val="0096722D"/>
    <w:rsid w:val="009700FF"/>
    <w:rsid w:val="00970D61"/>
    <w:rsid w:val="009929F6"/>
    <w:rsid w:val="0099392E"/>
    <w:rsid w:val="009940A1"/>
    <w:rsid w:val="00996C17"/>
    <w:rsid w:val="009A51FE"/>
    <w:rsid w:val="009C1C94"/>
    <w:rsid w:val="009F3130"/>
    <w:rsid w:val="009F7496"/>
    <w:rsid w:val="00A14AB0"/>
    <w:rsid w:val="00A41D2F"/>
    <w:rsid w:val="00A7712C"/>
    <w:rsid w:val="00A87330"/>
    <w:rsid w:val="00A90C05"/>
    <w:rsid w:val="00AB4344"/>
    <w:rsid w:val="00AC7C7E"/>
    <w:rsid w:val="00AD48EF"/>
    <w:rsid w:val="00AE511C"/>
    <w:rsid w:val="00AF32FD"/>
    <w:rsid w:val="00B02900"/>
    <w:rsid w:val="00B034E2"/>
    <w:rsid w:val="00B03670"/>
    <w:rsid w:val="00B045A1"/>
    <w:rsid w:val="00B603FF"/>
    <w:rsid w:val="00B6673F"/>
    <w:rsid w:val="00B91F40"/>
    <w:rsid w:val="00B94D7B"/>
    <w:rsid w:val="00BB488F"/>
    <w:rsid w:val="00BB4C8E"/>
    <w:rsid w:val="00BB67A5"/>
    <w:rsid w:val="00BC0169"/>
    <w:rsid w:val="00BD2ED7"/>
    <w:rsid w:val="00BF0356"/>
    <w:rsid w:val="00BF3B34"/>
    <w:rsid w:val="00C41795"/>
    <w:rsid w:val="00C42BF2"/>
    <w:rsid w:val="00C53043"/>
    <w:rsid w:val="00C604CB"/>
    <w:rsid w:val="00C64FFB"/>
    <w:rsid w:val="00C75A24"/>
    <w:rsid w:val="00C81381"/>
    <w:rsid w:val="00C86879"/>
    <w:rsid w:val="00CA2792"/>
    <w:rsid w:val="00CB6EC0"/>
    <w:rsid w:val="00CC0C5E"/>
    <w:rsid w:val="00CE0DF3"/>
    <w:rsid w:val="00D34CEF"/>
    <w:rsid w:val="00D36655"/>
    <w:rsid w:val="00D43286"/>
    <w:rsid w:val="00D4621C"/>
    <w:rsid w:val="00D51C11"/>
    <w:rsid w:val="00D60D45"/>
    <w:rsid w:val="00D71E7C"/>
    <w:rsid w:val="00D72338"/>
    <w:rsid w:val="00D83911"/>
    <w:rsid w:val="00DA60D8"/>
    <w:rsid w:val="00DB512F"/>
    <w:rsid w:val="00DB7E3C"/>
    <w:rsid w:val="00DE3209"/>
    <w:rsid w:val="00DE48B2"/>
    <w:rsid w:val="00DF1341"/>
    <w:rsid w:val="00E34DA7"/>
    <w:rsid w:val="00E36754"/>
    <w:rsid w:val="00E4185B"/>
    <w:rsid w:val="00E61564"/>
    <w:rsid w:val="00E71096"/>
    <w:rsid w:val="00E7156F"/>
    <w:rsid w:val="00E818FE"/>
    <w:rsid w:val="00F149BC"/>
    <w:rsid w:val="00F50136"/>
    <w:rsid w:val="00FA4204"/>
    <w:rsid w:val="00FC75DB"/>
    <w:rsid w:val="00FD48BE"/>
    <w:rsid w:val="00FE21F2"/>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DD19"/>
  <w15:chartTrackingRefBased/>
  <w15:docId w15:val="{3B149C18-D99C-477E-8147-90CE84A2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8F5"/>
    <w:pPr>
      <w:ind w:left="720"/>
      <w:contextualSpacing/>
    </w:pPr>
  </w:style>
  <w:style w:type="character" w:styleId="Strong">
    <w:name w:val="Strong"/>
    <w:basedOn w:val="DefaultParagraphFont"/>
    <w:uiPriority w:val="22"/>
    <w:qFormat/>
    <w:rsid w:val="0096722D"/>
    <w:rPr>
      <w:b/>
      <w:bCs/>
    </w:rPr>
  </w:style>
  <w:style w:type="character" w:styleId="Emphasis">
    <w:name w:val="Emphasis"/>
    <w:basedOn w:val="DefaultParagraphFont"/>
    <w:uiPriority w:val="20"/>
    <w:qFormat/>
    <w:rsid w:val="0096722D"/>
    <w:rPr>
      <w:i/>
      <w:iCs/>
    </w:rPr>
  </w:style>
  <w:style w:type="paragraph" w:styleId="HTMLPreformatted">
    <w:name w:val="HTML Preformatted"/>
    <w:basedOn w:val="Normal"/>
    <w:link w:val="HTMLPreformattedChar"/>
    <w:uiPriority w:val="99"/>
    <w:unhideWhenUsed/>
    <w:rsid w:val="00A4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D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511C"/>
    <w:rPr>
      <w:rFonts w:ascii="Courier New" w:eastAsia="Times New Roman" w:hAnsi="Courier New" w:cs="Courier New"/>
      <w:sz w:val="20"/>
      <w:szCs w:val="20"/>
    </w:rPr>
  </w:style>
  <w:style w:type="character" w:styleId="Hyperlink">
    <w:name w:val="Hyperlink"/>
    <w:basedOn w:val="DefaultParagraphFont"/>
    <w:uiPriority w:val="99"/>
    <w:unhideWhenUsed/>
    <w:rsid w:val="00C64FFB"/>
    <w:rPr>
      <w:color w:val="0563C1" w:themeColor="hyperlink"/>
      <w:u w:val="single"/>
    </w:rPr>
  </w:style>
  <w:style w:type="character" w:styleId="UnresolvedMention">
    <w:name w:val="Unresolved Mention"/>
    <w:basedOn w:val="DefaultParagraphFont"/>
    <w:uiPriority w:val="99"/>
    <w:semiHidden/>
    <w:unhideWhenUsed/>
    <w:rsid w:val="00C64FFB"/>
    <w:rPr>
      <w:color w:val="605E5C"/>
      <w:shd w:val="clear" w:color="auto" w:fill="E1DFDD"/>
    </w:rPr>
  </w:style>
  <w:style w:type="paragraph" w:styleId="Header">
    <w:name w:val="header"/>
    <w:basedOn w:val="Normal"/>
    <w:link w:val="HeaderChar"/>
    <w:uiPriority w:val="99"/>
    <w:unhideWhenUsed/>
    <w:rsid w:val="00552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BB"/>
  </w:style>
  <w:style w:type="paragraph" w:styleId="Footer">
    <w:name w:val="footer"/>
    <w:basedOn w:val="Normal"/>
    <w:link w:val="FooterChar"/>
    <w:uiPriority w:val="99"/>
    <w:unhideWhenUsed/>
    <w:rsid w:val="00552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BB"/>
  </w:style>
  <w:style w:type="paragraph" w:styleId="NormalWeb">
    <w:name w:val="Normal (Web)"/>
    <w:basedOn w:val="Normal"/>
    <w:uiPriority w:val="99"/>
    <w:unhideWhenUsed/>
    <w:rsid w:val="00994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940A1"/>
  </w:style>
  <w:style w:type="paragraph" w:customStyle="1" w:styleId="kc">
    <w:name w:val="kc"/>
    <w:basedOn w:val="Normal"/>
    <w:rsid w:val="007B2B6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5853"/>
    <w:pPr>
      <w:spacing w:after="0" w:line="240" w:lineRule="auto"/>
    </w:pPr>
    <w:rPr>
      <w:rFonts w:eastAsiaTheme="minorEastAsia"/>
    </w:rPr>
  </w:style>
  <w:style w:type="character" w:customStyle="1" w:styleId="NoSpacingChar">
    <w:name w:val="No Spacing Char"/>
    <w:basedOn w:val="DefaultParagraphFont"/>
    <w:link w:val="NoSpacing"/>
    <w:uiPriority w:val="1"/>
    <w:rsid w:val="00715853"/>
    <w:rPr>
      <w:rFonts w:eastAsiaTheme="minorEastAsia"/>
    </w:rPr>
  </w:style>
  <w:style w:type="paragraph" w:styleId="Revision">
    <w:name w:val="Revision"/>
    <w:hidden/>
    <w:uiPriority w:val="99"/>
    <w:semiHidden/>
    <w:rsid w:val="00D60D45"/>
    <w:pPr>
      <w:spacing w:after="0" w:line="240" w:lineRule="auto"/>
    </w:pPr>
  </w:style>
  <w:style w:type="paragraph" w:styleId="BalloonText">
    <w:name w:val="Balloon Text"/>
    <w:basedOn w:val="Normal"/>
    <w:link w:val="BalloonTextChar"/>
    <w:uiPriority w:val="99"/>
    <w:semiHidden/>
    <w:unhideWhenUsed/>
    <w:rsid w:val="00D60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7697">
      <w:bodyDiv w:val="1"/>
      <w:marLeft w:val="0"/>
      <w:marRight w:val="0"/>
      <w:marTop w:val="0"/>
      <w:marBottom w:val="0"/>
      <w:divBdr>
        <w:top w:val="none" w:sz="0" w:space="0" w:color="auto"/>
        <w:left w:val="none" w:sz="0" w:space="0" w:color="auto"/>
        <w:bottom w:val="none" w:sz="0" w:space="0" w:color="auto"/>
        <w:right w:val="none" w:sz="0" w:space="0" w:color="auto"/>
      </w:divBdr>
    </w:div>
    <w:div w:id="178006188">
      <w:bodyDiv w:val="1"/>
      <w:marLeft w:val="0"/>
      <w:marRight w:val="0"/>
      <w:marTop w:val="0"/>
      <w:marBottom w:val="0"/>
      <w:divBdr>
        <w:top w:val="none" w:sz="0" w:space="0" w:color="auto"/>
        <w:left w:val="none" w:sz="0" w:space="0" w:color="auto"/>
        <w:bottom w:val="none" w:sz="0" w:space="0" w:color="auto"/>
        <w:right w:val="none" w:sz="0" w:space="0" w:color="auto"/>
      </w:divBdr>
    </w:div>
    <w:div w:id="196744457">
      <w:bodyDiv w:val="1"/>
      <w:marLeft w:val="0"/>
      <w:marRight w:val="0"/>
      <w:marTop w:val="0"/>
      <w:marBottom w:val="0"/>
      <w:divBdr>
        <w:top w:val="none" w:sz="0" w:space="0" w:color="auto"/>
        <w:left w:val="none" w:sz="0" w:space="0" w:color="auto"/>
        <w:bottom w:val="none" w:sz="0" w:space="0" w:color="auto"/>
        <w:right w:val="none" w:sz="0" w:space="0" w:color="auto"/>
      </w:divBdr>
    </w:div>
    <w:div w:id="375197977">
      <w:bodyDiv w:val="1"/>
      <w:marLeft w:val="0"/>
      <w:marRight w:val="0"/>
      <w:marTop w:val="0"/>
      <w:marBottom w:val="0"/>
      <w:divBdr>
        <w:top w:val="none" w:sz="0" w:space="0" w:color="auto"/>
        <w:left w:val="none" w:sz="0" w:space="0" w:color="auto"/>
        <w:bottom w:val="none" w:sz="0" w:space="0" w:color="auto"/>
        <w:right w:val="none" w:sz="0" w:space="0" w:color="auto"/>
      </w:divBdr>
    </w:div>
    <w:div w:id="396125794">
      <w:bodyDiv w:val="1"/>
      <w:marLeft w:val="0"/>
      <w:marRight w:val="0"/>
      <w:marTop w:val="0"/>
      <w:marBottom w:val="0"/>
      <w:divBdr>
        <w:top w:val="none" w:sz="0" w:space="0" w:color="auto"/>
        <w:left w:val="none" w:sz="0" w:space="0" w:color="auto"/>
        <w:bottom w:val="none" w:sz="0" w:space="0" w:color="auto"/>
        <w:right w:val="none" w:sz="0" w:space="0" w:color="auto"/>
      </w:divBdr>
    </w:div>
    <w:div w:id="486170088">
      <w:bodyDiv w:val="1"/>
      <w:marLeft w:val="0"/>
      <w:marRight w:val="0"/>
      <w:marTop w:val="0"/>
      <w:marBottom w:val="0"/>
      <w:divBdr>
        <w:top w:val="none" w:sz="0" w:space="0" w:color="auto"/>
        <w:left w:val="none" w:sz="0" w:space="0" w:color="auto"/>
        <w:bottom w:val="none" w:sz="0" w:space="0" w:color="auto"/>
        <w:right w:val="none" w:sz="0" w:space="0" w:color="auto"/>
      </w:divBdr>
    </w:div>
    <w:div w:id="754398838">
      <w:bodyDiv w:val="1"/>
      <w:marLeft w:val="0"/>
      <w:marRight w:val="0"/>
      <w:marTop w:val="0"/>
      <w:marBottom w:val="0"/>
      <w:divBdr>
        <w:top w:val="none" w:sz="0" w:space="0" w:color="auto"/>
        <w:left w:val="none" w:sz="0" w:space="0" w:color="auto"/>
        <w:bottom w:val="none" w:sz="0" w:space="0" w:color="auto"/>
        <w:right w:val="none" w:sz="0" w:space="0" w:color="auto"/>
      </w:divBdr>
    </w:div>
    <w:div w:id="873464798">
      <w:bodyDiv w:val="1"/>
      <w:marLeft w:val="0"/>
      <w:marRight w:val="0"/>
      <w:marTop w:val="0"/>
      <w:marBottom w:val="0"/>
      <w:divBdr>
        <w:top w:val="none" w:sz="0" w:space="0" w:color="auto"/>
        <w:left w:val="none" w:sz="0" w:space="0" w:color="auto"/>
        <w:bottom w:val="none" w:sz="0" w:space="0" w:color="auto"/>
        <w:right w:val="none" w:sz="0" w:space="0" w:color="auto"/>
      </w:divBdr>
    </w:div>
    <w:div w:id="926185537">
      <w:bodyDiv w:val="1"/>
      <w:marLeft w:val="0"/>
      <w:marRight w:val="0"/>
      <w:marTop w:val="0"/>
      <w:marBottom w:val="0"/>
      <w:divBdr>
        <w:top w:val="none" w:sz="0" w:space="0" w:color="auto"/>
        <w:left w:val="none" w:sz="0" w:space="0" w:color="auto"/>
        <w:bottom w:val="none" w:sz="0" w:space="0" w:color="auto"/>
        <w:right w:val="none" w:sz="0" w:space="0" w:color="auto"/>
      </w:divBdr>
    </w:div>
    <w:div w:id="933247113">
      <w:bodyDiv w:val="1"/>
      <w:marLeft w:val="0"/>
      <w:marRight w:val="0"/>
      <w:marTop w:val="0"/>
      <w:marBottom w:val="0"/>
      <w:divBdr>
        <w:top w:val="none" w:sz="0" w:space="0" w:color="auto"/>
        <w:left w:val="none" w:sz="0" w:space="0" w:color="auto"/>
        <w:bottom w:val="none" w:sz="0" w:space="0" w:color="auto"/>
        <w:right w:val="none" w:sz="0" w:space="0" w:color="auto"/>
      </w:divBdr>
    </w:div>
    <w:div w:id="995840679">
      <w:bodyDiv w:val="1"/>
      <w:marLeft w:val="0"/>
      <w:marRight w:val="0"/>
      <w:marTop w:val="0"/>
      <w:marBottom w:val="0"/>
      <w:divBdr>
        <w:top w:val="none" w:sz="0" w:space="0" w:color="auto"/>
        <w:left w:val="none" w:sz="0" w:space="0" w:color="auto"/>
        <w:bottom w:val="none" w:sz="0" w:space="0" w:color="auto"/>
        <w:right w:val="none" w:sz="0" w:space="0" w:color="auto"/>
      </w:divBdr>
    </w:div>
    <w:div w:id="1120681014">
      <w:bodyDiv w:val="1"/>
      <w:marLeft w:val="0"/>
      <w:marRight w:val="0"/>
      <w:marTop w:val="0"/>
      <w:marBottom w:val="0"/>
      <w:divBdr>
        <w:top w:val="none" w:sz="0" w:space="0" w:color="auto"/>
        <w:left w:val="none" w:sz="0" w:space="0" w:color="auto"/>
        <w:bottom w:val="none" w:sz="0" w:space="0" w:color="auto"/>
        <w:right w:val="none" w:sz="0" w:space="0" w:color="auto"/>
      </w:divBdr>
    </w:div>
    <w:div w:id="1126124813">
      <w:bodyDiv w:val="1"/>
      <w:marLeft w:val="0"/>
      <w:marRight w:val="0"/>
      <w:marTop w:val="0"/>
      <w:marBottom w:val="0"/>
      <w:divBdr>
        <w:top w:val="none" w:sz="0" w:space="0" w:color="auto"/>
        <w:left w:val="none" w:sz="0" w:space="0" w:color="auto"/>
        <w:bottom w:val="none" w:sz="0" w:space="0" w:color="auto"/>
        <w:right w:val="none" w:sz="0" w:space="0" w:color="auto"/>
      </w:divBdr>
    </w:div>
    <w:div w:id="1137458356">
      <w:bodyDiv w:val="1"/>
      <w:marLeft w:val="0"/>
      <w:marRight w:val="0"/>
      <w:marTop w:val="0"/>
      <w:marBottom w:val="0"/>
      <w:divBdr>
        <w:top w:val="none" w:sz="0" w:space="0" w:color="auto"/>
        <w:left w:val="none" w:sz="0" w:space="0" w:color="auto"/>
        <w:bottom w:val="none" w:sz="0" w:space="0" w:color="auto"/>
        <w:right w:val="none" w:sz="0" w:space="0" w:color="auto"/>
      </w:divBdr>
    </w:div>
    <w:div w:id="1330209378">
      <w:bodyDiv w:val="1"/>
      <w:marLeft w:val="0"/>
      <w:marRight w:val="0"/>
      <w:marTop w:val="0"/>
      <w:marBottom w:val="0"/>
      <w:divBdr>
        <w:top w:val="none" w:sz="0" w:space="0" w:color="auto"/>
        <w:left w:val="none" w:sz="0" w:space="0" w:color="auto"/>
        <w:bottom w:val="none" w:sz="0" w:space="0" w:color="auto"/>
        <w:right w:val="none" w:sz="0" w:space="0" w:color="auto"/>
      </w:divBdr>
    </w:div>
    <w:div w:id="1358972067">
      <w:bodyDiv w:val="1"/>
      <w:marLeft w:val="0"/>
      <w:marRight w:val="0"/>
      <w:marTop w:val="0"/>
      <w:marBottom w:val="0"/>
      <w:divBdr>
        <w:top w:val="none" w:sz="0" w:space="0" w:color="auto"/>
        <w:left w:val="none" w:sz="0" w:space="0" w:color="auto"/>
        <w:bottom w:val="none" w:sz="0" w:space="0" w:color="auto"/>
        <w:right w:val="none" w:sz="0" w:space="0" w:color="auto"/>
      </w:divBdr>
    </w:div>
    <w:div w:id="1417245716">
      <w:bodyDiv w:val="1"/>
      <w:marLeft w:val="0"/>
      <w:marRight w:val="0"/>
      <w:marTop w:val="0"/>
      <w:marBottom w:val="0"/>
      <w:divBdr>
        <w:top w:val="none" w:sz="0" w:space="0" w:color="auto"/>
        <w:left w:val="none" w:sz="0" w:space="0" w:color="auto"/>
        <w:bottom w:val="none" w:sz="0" w:space="0" w:color="auto"/>
        <w:right w:val="none" w:sz="0" w:space="0" w:color="auto"/>
      </w:divBdr>
    </w:div>
    <w:div w:id="1637948783">
      <w:bodyDiv w:val="1"/>
      <w:marLeft w:val="0"/>
      <w:marRight w:val="0"/>
      <w:marTop w:val="0"/>
      <w:marBottom w:val="0"/>
      <w:divBdr>
        <w:top w:val="none" w:sz="0" w:space="0" w:color="auto"/>
        <w:left w:val="none" w:sz="0" w:space="0" w:color="auto"/>
        <w:bottom w:val="none" w:sz="0" w:space="0" w:color="auto"/>
        <w:right w:val="none" w:sz="0" w:space="0" w:color="auto"/>
      </w:divBdr>
    </w:div>
    <w:div w:id="1701517570">
      <w:bodyDiv w:val="1"/>
      <w:marLeft w:val="0"/>
      <w:marRight w:val="0"/>
      <w:marTop w:val="0"/>
      <w:marBottom w:val="0"/>
      <w:divBdr>
        <w:top w:val="none" w:sz="0" w:space="0" w:color="auto"/>
        <w:left w:val="none" w:sz="0" w:space="0" w:color="auto"/>
        <w:bottom w:val="none" w:sz="0" w:space="0" w:color="auto"/>
        <w:right w:val="none" w:sz="0" w:space="0" w:color="auto"/>
      </w:divBdr>
    </w:div>
    <w:div w:id="1754934740">
      <w:bodyDiv w:val="1"/>
      <w:marLeft w:val="0"/>
      <w:marRight w:val="0"/>
      <w:marTop w:val="0"/>
      <w:marBottom w:val="0"/>
      <w:divBdr>
        <w:top w:val="none" w:sz="0" w:space="0" w:color="auto"/>
        <w:left w:val="none" w:sz="0" w:space="0" w:color="auto"/>
        <w:bottom w:val="none" w:sz="0" w:space="0" w:color="auto"/>
        <w:right w:val="none" w:sz="0" w:space="0" w:color="auto"/>
      </w:divBdr>
    </w:div>
    <w:div w:id="1794707960">
      <w:bodyDiv w:val="1"/>
      <w:marLeft w:val="0"/>
      <w:marRight w:val="0"/>
      <w:marTop w:val="0"/>
      <w:marBottom w:val="0"/>
      <w:divBdr>
        <w:top w:val="none" w:sz="0" w:space="0" w:color="auto"/>
        <w:left w:val="none" w:sz="0" w:space="0" w:color="auto"/>
        <w:bottom w:val="none" w:sz="0" w:space="0" w:color="auto"/>
        <w:right w:val="none" w:sz="0" w:space="0" w:color="auto"/>
      </w:divBdr>
    </w:div>
    <w:div w:id="1867479719">
      <w:bodyDiv w:val="1"/>
      <w:marLeft w:val="0"/>
      <w:marRight w:val="0"/>
      <w:marTop w:val="0"/>
      <w:marBottom w:val="0"/>
      <w:divBdr>
        <w:top w:val="none" w:sz="0" w:space="0" w:color="auto"/>
        <w:left w:val="none" w:sz="0" w:space="0" w:color="auto"/>
        <w:bottom w:val="none" w:sz="0" w:space="0" w:color="auto"/>
        <w:right w:val="none" w:sz="0" w:space="0" w:color="auto"/>
      </w:divBdr>
    </w:div>
    <w:div w:id="1926844152">
      <w:bodyDiv w:val="1"/>
      <w:marLeft w:val="0"/>
      <w:marRight w:val="0"/>
      <w:marTop w:val="0"/>
      <w:marBottom w:val="0"/>
      <w:divBdr>
        <w:top w:val="none" w:sz="0" w:space="0" w:color="auto"/>
        <w:left w:val="none" w:sz="0" w:space="0" w:color="auto"/>
        <w:bottom w:val="none" w:sz="0" w:space="0" w:color="auto"/>
        <w:right w:val="none" w:sz="0" w:space="0" w:color="auto"/>
      </w:divBdr>
    </w:div>
    <w:div w:id="1999797248">
      <w:bodyDiv w:val="1"/>
      <w:marLeft w:val="0"/>
      <w:marRight w:val="0"/>
      <w:marTop w:val="0"/>
      <w:marBottom w:val="0"/>
      <w:divBdr>
        <w:top w:val="none" w:sz="0" w:space="0" w:color="auto"/>
        <w:left w:val="none" w:sz="0" w:space="0" w:color="auto"/>
        <w:bottom w:val="none" w:sz="0" w:space="0" w:color="auto"/>
        <w:right w:val="none" w:sz="0" w:space="0" w:color="auto"/>
      </w:divBdr>
    </w:div>
    <w:div w:id="2033802259">
      <w:bodyDiv w:val="1"/>
      <w:marLeft w:val="0"/>
      <w:marRight w:val="0"/>
      <w:marTop w:val="0"/>
      <w:marBottom w:val="0"/>
      <w:divBdr>
        <w:top w:val="none" w:sz="0" w:space="0" w:color="auto"/>
        <w:left w:val="none" w:sz="0" w:space="0" w:color="auto"/>
        <w:bottom w:val="none" w:sz="0" w:space="0" w:color="auto"/>
        <w:right w:val="none" w:sz="0" w:space="0" w:color="auto"/>
      </w:divBdr>
    </w:div>
    <w:div w:id="203411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pdfs.semanticscholar.org/f224/ce6a9b5605fffc2e6894d19d67918c0e8b92.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achinelearningmastery.com/k-fold-cross-valid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medium.com/@urvashilluniya/why-data-normalization-is-necessary-for-machine-learning-models-681b65a05029" TargetMode="External"/><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673F-DF6D-4AAD-9FF2-C863B1CB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1</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gupta</dc:creator>
  <cp:keywords/>
  <dc:description/>
  <cp:lastModifiedBy>ujjwal dubey</cp:lastModifiedBy>
  <cp:revision>5</cp:revision>
  <dcterms:created xsi:type="dcterms:W3CDTF">2019-09-07T10:54:00Z</dcterms:created>
  <dcterms:modified xsi:type="dcterms:W3CDTF">2020-04-12T15:21:00Z</dcterms:modified>
</cp:coreProperties>
</file>